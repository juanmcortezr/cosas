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9C3B8" w14:textId="77777777" w:rsidR="00E9712A" w:rsidRDefault="009F74CC" w:rsidP="00CA34FE">
      <w:pPr>
        <w:pStyle w:val="Header"/>
        <w:ind w:left="708" w:hanging="708"/>
        <w:rPr>
          <w:rFonts w:cs="Times New Roman"/>
          <w:noProof/>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r w:rsidRPr="008822D4">
        <w:rPr>
          <w:noProof/>
          <w:sz w:val="20"/>
          <w:lang w:val="en-US" w:eastAsia="en-US"/>
        </w:rPr>
        <w:drawing>
          <wp:anchor distT="0" distB="0" distL="114300" distR="114300" simplePos="0" relativeHeight="251659776" behindDoc="0" locked="0" layoutInCell="1" allowOverlap="1" wp14:anchorId="36F19DA5" wp14:editId="6E3988EC">
            <wp:simplePos x="0" y="0"/>
            <wp:positionH relativeFrom="column">
              <wp:posOffset>1905</wp:posOffset>
            </wp:positionH>
            <wp:positionV relativeFrom="paragraph">
              <wp:posOffset>158750</wp:posOffset>
            </wp:positionV>
            <wp:extent cx="1583264" cy="431800"/>
            <wp:effectExtent l="0" t="0" r="0" b="0"/>
            <wp:wrapNone/>
            <wp:docPr id="1026" name="Picture 2" descr="http://www.sunat.gob.pe/p/imagenes/logoamp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sunat.gob.pe/p/imagenes/logoampl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105" cy="435575"/>
                    </a:xfrm>
                    <a:prstGeom prst="rect">
                      <a:avLst/>
                    </a:prstGeom>
                    <a:noFill/>
                    <a:extLst/>
                  </pic:spPr>
                </pic:pic>
              </a:graphicData>
            </a:graphic>
          </wp:anchor>
        </w:drawing>
      </w:r>
      <w:r w:rsidR="0057773B">
        <w:rPr>
          <w:rFonts w:cs="Times New Roman"/>
          <w:noProof/>
          <w:lang w:val="en-US" w:eastAsia="en-US"/>
        </w:rPr>
        <mc:AlternateContent>
          <mc:Choice Requires="wps">
            <w:drawing>
              <wp:anchor distT="0" distB="0" distL="114300" distR="114300" simplePos="0" relativeHeight="251656704" behindDoc="1" locked="0" layoutInCell="1" allowOverlap="1" wp14:anchorId="3046B89A" wp14:editId="2424B0F5">
                <wp:simplePos x="0" y="0"/>
                <wp:positionH relativeFrom="column">
                  <wp:posOffset>-114300</wp:posOffset>
                </wp:positionH>
                <wp:positionV relativeFrom="paragraph">
                  <wp:posOffset>0</wp:posOffset>
                </wp:positionV>
                <wp:extent cx="5829300" cy="8368030"/>
                <wp:effectExtent l="22860" t="26670" r="34290" b="444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368030"/>
                        </a:xfrm>
                        <a:prstGeom prst="roundRect">
                          <a:avLst>
                            <a:gd name="adj" fmla="val 3074"/>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686CC86" w14:textId="77777777" w:rsidR="00D740F3" w:rsidRDefault="00D740F3">
                            <w:pPr>
                              <w:pStyle w:val="Head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46B89A" id="AutoShape 3" o:spid="_x0000_s1026" style="position:absolute;left:0;text-align:left;margin-left:-9pt;margin-top:0;width:459pt;height:65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0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" fillcolor="#4f81bd [3204]" strokecolor="#f2f2f2 [3041]" strokeweight="3pt">
                <v:shadow on="t" color="#243f60 [1604]" opacity=".5" offset="1pt"/>
                <v:textbox>
                  <w:txbxContent>
                    <w:p w14:paraId="3686CC86" w14:textId="77777777" w:rsidR="00D740F3" w:rsidRDefault="00D740F3">
                      <w:pPr>
                        <w:pStyle w:val="Header"/>
                      </w:pPr>
                    </w:p>
                  </w:txbxContent>
                </v:textbox>
              </v:roundrect>
            </w:pict>
          </mc:Fallback>
        </mc:AlternateContent>
      </w:r>
    </w:p>
    <w:p w14:paraId="4FD65F2E" w14:textId="77777777" w:rsidR="00E9712A" w:rsidRDefault="00E9712A">
      <w:pPr>
        <w:pStyle w:val="a"/>
      </w:pPr>
    </w:p>
    <w:p w14:paraId="6E0E52EE" w14:textId="77777777" w:rsidR="00E9712A" w:rsidRDefault="00E9712A">
      <w:pPr>
        <w:pStyle w:val="FootnoteText"/>
        <w:rPr>
          <w:b/>
          <w:sz w:val="40"/>
        </w:rPr>
      </w:pPr>
    </w:p>
    <w:p w14:paraId="369071E4" w14:textId="77777777" w:rsidR="00E9712A" w:rsidRDefault="00E9712A">
      <w:pPr>
        <w:pStyle w:val="Header"/>
        <w:rPr>
          <w:rFonts w:ascii="Arial" w:hAnsi="Arial" w:cs="Times New Roman"/>
          <w:lang w:val="es-ES"/>
        </w:rPr>
      </w:pPr>
    </w:p>
    <w:p w14:paraId="5E6E145D" w14:textId="77777777" w:rsidR="00E9712A" w:rsidRDefault="00E9712A"/>
    <w:p w14:paraId="40101A23" w14:textId="77777777" w:rsidR="00E9712A" w:rsidRDefault="00E9712A"/>
    <w:p w14:paraId="44C78F33" w14:textId="77777777" w:rsidR="00E9712A" w:rsidRDefault="00E9712A"/>
    <w:p w14:paraId="36CD733E" w14:textId="77777777" w:rsidR="00E9712A" w:rsidRDefault="00E9712A"/>
    <w:p w14:paraId="02CAD197" w14:textId="77777777" w:rsidR="00E9712A" w:rsidRDefault="00E9712A"/>
    <w:p w14:paraId="39D74CF2" w14:textId="77777777" w:rsidR="00E9712A" w:rsidRDefault="00E9712A"/>
    <w:p w14:paraId="13AFB783" w14:textId="77777777" w:rsidR="00E9712A" w:rsidRDefault="00E9712A"/>
    <w:p w14:paraId="571FCDAB" w14:textId="2DCFDD91" w:rsidR="00E9712A" w:rsidRDefault="001B19D1">
      <w:r>
        <w:rPr>
          <w:noProof/>
          <w:lang w:val="en-US" w:eastAsia="en-US"/>
        </w:rPr>
        <mc:AlternateContent>
          <mc:Choice Requires="wps">
            <w:drawing>
              <wp:anchor distT="0" distB="0" distL="114300" distR="114300" simplePos="0" relativeHeight="251657728" behindDoc="0" locked="0" layoutInCell="1" allowOverlap="1" wp14:anchorId="2EA565A5" wp14:editId="30A10979">
                <wp:simplePos x="0" y="0"/>
                <wp:positionH relativeFrom="column">
                  <wp:posOffset>663605</wp:posOffset>
                </wp:positionH>
                <wp:positionV relativeFrom="paragraph">
                  <wp:posOffset>38323</wp:posOffset>
                </wp:positionV>
                <wp:extent cx="4343400" cy="1352978"/>
                <wp:effectExtent l="19050" t="19050" r="1905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352978"/>
                        </a:xfrm>
                        <a:prstGeom prst="roundRect">
                          <a:avLst>
                            <a:gd name="adj" fmla="val 16667"/>
                          </a:avLst>
                        </a:prstGeom>
                        <a:solidFill>
                          <a:srgbClr val="FFFFFF"/>
                        </a:solidFill>
                        <a:ln w="28575">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14:paraId="5F7BFD67" w14:textId="77777777" w:rsidR="00D740F3" w:rsidRDefault="00D740F3" w:rsidP="00E36F23">
                            <w:pPr>
                              <w:spacing w:line="276" w:lineRule="auto"/>
                              <w:jc w:val="center"/>
                              <w:rPr>
                                <w:rFonts w:ascii="Arial Narrow" w:hAnsi="Arial Narrow"/>
                                <w:b/>
                                <w:bCs/>
                                <w:sz w:val="36"/>
                                <w:lang w:val="es-ES_tradnl"/>
                              </w:rPr>
                            </w:pPr>
                            <w:r>
                              <w:rPr>
                                <w:rFonts w:ascii="Arial Narrow" w:hAnsi="Arial Narrow"/>
                                <w:b/>
                                <w:bCs/>
                                <w:sz w:val="36"/>
                                <w:lang w:val="es-ES_tradnl"/>
                              </w:rPr>
                              <w:t>32 - SICOBF</w:t>
                            </w:r>
                          </w:p>
                          <w:p w14:paraId="32B54FA1" w14:textId="77777777" w:rsidR="00D740F3" w:rsidRDefault="00D740F3" w:rsidP="00E36F23">
                            <w:pPr>
                              <w:spacing w:line="276" w:lineRule="auto"/>
                              <w:jc w:val="center"/>
                              <w:rPr>
                                <w:rFonts w:ascii="Arial Narrow" w:hAnsi="Arial Narrow"/>
                                <w:b/>
                                <w:bCs/>
                                <w:sz w:val="36"/>
                                <w:lang w:val="es-ES_tradnl"/>
                              </w:rPr>
                            </w:pPr>
                            <w:r>
                              <w:rPr>
                                <w:rFonts w:ascii="Arial Narrow" w:hAnsi="Arial Narrow"/>
                                <w:b/>
                                <w:bCs/>
                                <w:sz w:val="36"/>
                                <w:lang w:val="es-ES_tradnl"/>
                              </w:rPr>
                              <w:t>3202 - Control de Operaciones</w:t>
                            </w:r>
                          </w:p>
                          <w:p w14:paraId="70BCACF3" w14:textId="1ACD4BF8" w:rsidR="00D740F3" w:rsidRDefault="00D740F3" w:rsidP="00E36F23">
                            <w:pPr>
                              <w:spacing w:line="276" w:lineRule="auto"/>
                              <w:jc w:val="center"/>
                              <w:rPr>
                                <w:sz w:val="28"/>
                                <w:lang w:val="es-ES_tradnl"/>
                              </w:rPr>
                            </w:pPr>
                            <w:r>
                              <w:rPr>
                                <w:rFonts w:ascii="Arial Narrow" w:hAnsi="Arial Narrow"/>
                                <w:b/>
                                <w:bCs/>
                                <w:sz w:val="36"/>
                                <w:lang w:val="es-ES_tradnl"/>
                              </w:rPr>
                              <w:t>320212 – Registro de Operaciones de Bienes Fiscalizables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565A5" id="AutoShape 4" o:spid="_x0000_s1027" style="position:absolute;left:0;text-align:left;margin-left:52.25pt;margin-top:3pt;width:342pt;height:10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" strokeweight="2.25pt">
                <v:shadow offset="6pt,6pt"/>
                <v:textbox>
                  <w:txbxContent>
                    <w:p w14:paraId="5F7BFD67" w14:textId="77777777" w:rsidR="00D740F3" w:rsidRDefault="00D740F3" w:rsidP="00E36F23">
                      <w:pPr>
                        <w:spacing w:line="276" w:lineRule="auto"/>
                        <w:jc w:val="center"/>
                        <w:rPr>
                          <w:rFonts w:ascii="Arial Narrow" w:hAnsi="Arial Narrow"/>
                          <w:b/>
                          <w:bCs/>
                          <w:sz w:val="36"/>
                          <w:lang w:val="es-ES_tradnl"/>
                        </w:rPr>
                      </w:pPr>
                      <w:r>
                        <w:rPr>
                          <w:rFonts w:ascii="Arial Narrow" w:hAnsi="Arial Narrow"/>
                          <w:b/>
                          <w:bCs/>
                          <w:sz w:val="36"/>
                          <w:lang w:val="es-ES_tradnl"/>
                        </w:rPr>
                        <w:t>32 - SICOBF</w:t>
                      </w:r>
                    </w:p>
                    <w:p w14:paraId="32B54FA1" w14:textId="77777777" w:rsidR="00D740F3" w:rsidRDefault="00D740F3" w:rsidP="00E36F23">
                      <w:pPr>
                        <w:spacing w:line="276" w:lineRule="auto"/>
                        <w:jc w:val="center"/>
                        <w:rPr>
                          <w:rFonts w:ascii="Arial Narrow" w:hAnsi="Arial Narrow"/>
                          <w:b/>
                          <w:bCs/>
                          <w:sz w:val="36"/>
                          <w:lang w:val="es-ES_tradnl"/>
                        </w:rPr>
                      </w:pPr>
                      <w:r>
                        <w:rPr>
                          <w:rFonts w:ascii="Arial Narrow" w:hAnsi="Arial Narrow"/>
                          <w:b/>
                          <w:bCs/>
                          <w:sz w:val="36"/>
                          <w:lang w:val="es-ES_tradnl"/>
                        </w:rPr>
                        <w:t>3202 - Control de Operaciones</w:t>
                      </w:r>
                    </w:p>
                    <w:p w14:paraId="70BCACF3" w14:textId="1ACD4BF8" w:rsidR="00D740F3" w:rsidRDefault="00D740F3" w:rsidP="00E36F23">
                      <w:pPr>
                        <w:spacing w:line="276" w:lineRule="auto"/>
                        <w:jc w:val="center"/>
                        <w:rPr>
                          <w:sz w:val="28"/>
                          <w:lang w:val="es-ES_tradnl"/>
                        </w:rPr>
                      </w:pPr>
                      <w:r>
                        <w:rPr>
                          <w:rFonts w:ascii="Arial Narrow" w:hAnsi="Arial Narrow"/>
                          <w:b/>
                          <w:bCs/>
                          <w:sz w:val="36"/>
                          <w:lang w:val="es-ES_tradnl"/>
                        </w:rPr>
                        <w:t>320212 – Registro de Operaciones de Bienes Fiscalizables</w:t>
                      </w:r>
                    </w:p>
                  </w:txbxContent>
                </v:textbox>
              </v:roundrect>
            </w:pict>
          </mc:Fallback>
        </mc:AlternateContent>
      </w:r>
    </w:p>
    <w:p w14:paraId="7A21F1FC" w14:textId="4469E701" w:rsidR="00E9712A" w:rsidRDefault="00E9712A"/>
    <w:p w14:paraId="034D3AB9" w14:textId="77777777" w:rsidR="00E9712A" w:rsidRDefault="00E9712A"/>
    <w:p w14:paraId="44D28D85" w14:textId="77777777" w:rsidR="00E9712A" w:rsidRDefault="00E9712A"/>
    <w:p w14:paraId="5C8BF7A4" w14:textId="77777777" w:rsidR="00E9712A" w:rsidRDefault="00E9712A"/>
    <w:p w14:paraId="00A834A2" w14:textId="77777777" w:rsidR="00E9712A" w:rsidRDefault="00E9712A"/>
    <w:p w14:paraId="4FF7ED76" w14:textId="77777777" w:rsidR="00E9712A" w:rsidRDefault="00E9712A"/>
    <w:p w14:paraId="755DB410" w14:textId="77777777" w:rsidR="00E9712A" w:rsidRDefault="00E9712A">
      <w:pPr>
        <w:pStyle w:val="BodyText2"/>
        <w:jc w:val="center"/>
        <w:rPr>
          <w:b/>
          <w:bCs/>
          <w:sz w:val="32"/>
        </w:rPr>
      </w:pPr>
    </w:p>
    <w:p w14:paraId="26D1BA35" w14:textId="77777777" w:rsidR="00E9712A" w:rsidRDefault="00E9712A">
      <w:pPr>
        <w:pStyle w:val="BodyText2"/>
        <w:jc w:val="center"/>
        <w:rPr>
          <w:b/>
          <w:bCs/>
          <w:sz w:val="32"/>
        </w:rPr>
      </w:pPr>
    </w:p>
    <w:p w14:paraId="56E14869" w14:textId="77777777" w:rsidR="00E9712A" w:rsidRPr="009F74CC" w:rsidRDefault="00E9712A">
      <w:pPr>
        <w:ind w:left="180"/>
        <w:jc w:val="center"/>
        <w:rPr>
          <w:rFonts w:ascii="Arial Narrow" w:hAnsi="Arial Narrow" w:cs="Arial"/>
          <w:b/>
          <w:color w:val="FFFFFF" w:themeColor="background1"/>
          <w:sz w:val="32"/>
        </w:rPr>
      </w:pPr>
      <w:r w:rsidRPr="009F74CC">
        <w:rPr>
          <w:rFonts w:ascii="Arial Narrow" w:hAnsi="Arial Narrow" w:cs="Arial"/>
          <w:b/>
          <w:color w:val="FFFFFF" w:themeColor="background1"/>
          <w:sz w:val="32"/>
        </w:rPr>
        <w:t xml:space="preserve">Formato F2 </w:t>
      </w:r>
    </w:p>
    <w:p w14:paraId="1BA3D716" w14:textId="77777777" w:rsidR="00E9712A" w:rsidRPr="009F74CC" w:rsidRDefault="00E9712A">
      <w:pPr>
        <w:ind w:left="180"/>
        <w:jc w:val="center"/>
        <w:rPr>
          <w:rFonts w:ascii="Arial Narrow" w:hAnsi="Arial Narrow" w:cs="Arial"/>
          <w:b/>
          <w:bCs/>
          <w:color w:val="FFFFFF" w:themeColor="background1"/>
          <w:sz w:val="24"/>
        </w:rPr>
      </w:pPr>
      <w:r w:rsidRPr="009F74CC">
        <w:rPr>
          <w:rFonts w:ascii="Arial Narrow" w:hAnsi="Arial Narrow" w:cs="Arial"/>
          <w:b/>
          <w:color w:val="FFFFFF" w:themeColor="background1"/>
          <w:sz w:val="32"/>
        </w:rPr>
        <w:t xml:space="preserve">Informe de Definición </w:t>
      </w:r>
      <w:r w:rsidRPr="009F74CC">
        <w:rPr>
          <w:rFonts w:ascii="Arial Narrow" w:hAnsi="Arial Narrow" w:cs="Arial"/>
          <w:b/>
          <w:bCs/>
          <w:color w:val="FFFFFF" w:themeColor="background1"/>
          <w:sz w:val="24"/>
        </w:rPr>
        <w:t xml:space="preserve">Versión </w:t>
      </w:r>
      <w:r w:rsidR="00E36F23">
        <w:rPr>
          <w:rFonts w:ascii="Arial Narrow" w:hAnsi="Arial Narrow" w:cs="Arial"/>
          <w:b/>
          <w:bCs/>
          <w:color w:val="FFFFFF" w:themeColor="background1"/>
          <w:sz w:val="24"/>
        </w:rPr>
        <w:t>0.1</w:t>
      </w:r>
    </w:p>
    <w:p w14:paraId="777F32E4" w14:textId="77777777" w:rsidR="00E9712A" w:rsidRPr="009F74CC" w:rsidRDefault="00E9712A">
      <w:pPr>
        <w:ind w:left="180"/>
        <w:jc w:val="center"/>
        <w:rPr>
          <w:rFonts w:ascii="Arial Narrow" w:hAnsi="Arial Narrow" w:cs="Arial"/>
          <w:b/>
          <w:bCs/>
          <w:color w:val="FFFFFF" w:themeColor="background1"/>
          <w:sz w:val="24"/>
        </w:rPr>
      </w:pPr>
    </w:p>
    <w:p w14:paraId="65D0551A" w14:textId="77777777" w:rsidR="00E9712A" w:rsidRPr="009F74CC" w:rsidRDefault="00CB097A">
      <w:pPr>
        <w:ind w:left="180"/>
        <w:jc w:val="center"/>
        <w:rPr>
          <w:rFonts w:ascii="Arial Narrow" w:hAnsi="Arial Narrow" w:cs="Arial"/>
          <w:b/>
          <w:bCs/>
          <w:color w:val="FFFFFF" w:themeColor="background1"/>
          <w:sz w:val="24"/>
        </w:rPr>
      </w:pPr>
      <w:r w:rsidRPr="009F74CC">
        <w:rPr>
          <w:rFonts w:ascii="Arial Narrow" w:hAnsi="Arial Narrow" w:cs="Arial"/>
          <w:b/>
          <w:color w:val="FFFFFF" w:themeColor="background1"/>
          <w:sz w:val="32"/>
        </w:rPr>
        <w:t xml:space="preserve">Soluciona </w:t>
      </w:r>
      <w:r w:rsidR="009E0224" w:rsidRPr="009F74CC">
        <w:rPr>
          <w:rFonts w:ascii="Arial Narrow" w:hAnsi="Arial Narrow" w:cs="Arial"/>
          <w:b/>
          <w:color w:val="FFFFFF" w:themeColor="background1"/>
          <w:sz w:val="32"/>
        </w:rPr>
        <w:t>v</w:t>
      </w:r>
      <w:r w:rsidR="00E418E6" w:rsidRPr="009F74CC">
        <w:rPr>
          <w:rFonts w:ascii="Arial Narrow" w:hAnsi="Arial Narrow" w:cs="Arial"/>
          <w:b/>
          <w:color w:val="FFFFFF" w:themeColor="background1"/>
          <w:sz w:val="32"/>
        </w:rPr>
        <w:t>1</w:t>
      </w:r>
      <w:r w:rsidRPr="009F74CC">
        <w:rPr>
          <w:rFonts w:ascii="Arial Narrow" w:hAnsi="Arial Narrow" w:cs="Arial"/>
          <w:b/>
          <w:color w:val="FFFFFF" w:themeColor="background1"/>
          <w:sz w:val="32"/>
        </w:rPr>
        <w:t>.0</w:t>
      </w:r>
    </w:p>
    <w:p w14:paraId="045DC574" w14:textId="77777777" w:rsidR="00E9712A" w:rsidRPr="009F74CC" w:rsidRDefault="00E9712A">
      <w:pPr>
        <w:pStyle w:val="Header"/>
        <w:jc w:val="center"/>
        <w:rPr>
          <w:b/>
          <w:color w:val="FFFFFF" w:themeColor="background1"/>
        </w:rPr>
      </w:pPr>
    </w:p>
    <w:p w14:paraId="1C6CA20C" w14:textId="77777777" w:rsidR="00E9712A" w:rsidRDefault="00E9712A"/>
    <w:p w14:paraId="0E9174F6" w14:textId="77777777" w:rsidR="00E9712A" w:rsidRDefault="00E9712A"/>
    <w:p w14:paraId="7D40C998" w14:textId="77777777" w:rsidR="00E9712A" w:rsidRDefault="00E9712A"/>
    <w:p w14:paraId="3982D051" w14:textId="77777777" w:rsidR="00E9712A" w:rsidRDefault="00E9712A"/>
    <w:p w14:paraId="6A7E9641" w14:textId="77777777" w:rsidR="00E9712A" w:rsidRDefault="00E9712A"/>
    <w:p w14:paraId="15572BDC" w14:textId="77777777" w:rsidR="00E9712A" w:rsidRDefault="00E9712A"/>
    <w:p w14:paraId="4C3A4E25" w14:textId="77777777" w:rsidR="00E9712A" w:rsidRDefault="00E9712A"/>
    <w:p w14:paraId="73D4B642" w14:textId="77777777" w:rsidR="00E9712A" w:rsidRDefault="00E9712A"/>
    <w:p w14:paraId="4260F37E" w14:textId="77777777" w:rsidR="00E9712A" w:rsidRDefault="00E9712A"/>
    <w:p w14:paraId="1C6A09CF" w14:textId="77777777" w:rsidR="00E9712A" w:rsidRDefault="00E9712A">
      <w:pPr>
        <w:pStyle w:val="Header"/>
      </w:pPr>
    </w:p>
    <w:p w14:paraId="2B07064B" w14:textId="77777777" w:rsidR="00E9712A" w:rsidRDefault="00E9712A"/>
    <w:p w14:paraId="478938A6" w14:textId="77777777" w:rsidR="00E9712A" w:rsidRPr="009F74CC" w:rsidRDefault="00E9712A">
      <w:pPr>
        <w:jc w:val="center"/>
        <w:rPr>
          <w:b/>
          <w:bCs/>
          <w:color w:val="FFFFFF" w:themeColor="background1"/>
        </w:rPr>
      </w:pPr>
    </w:p>
    <w:p w14:paraId="764F0421" w14:textId="77777777" w:rsidR="00E9712A" w:rsidRPr="009F74CC" w:rsidRDefault="00E9712A">
      <w:pPr>
        <w:jc w:val="center"/>
        <w:rPr>
          <w:rFonts w:ascii="Arial Narrow" w:hAnsi="Arial Narrow"/>
          <w:b/>
          <w:bCs/>
          <w:color w:val="FFFFFF" w:themeColor="background1"/>
          <w:sz w:val="28"/>
        </w:rPr>
      </w:pPr>
      <w:r w:rsidRPr="009F74CC">
        <w:rPr>
          <w:rFonts w:ascii="Arial Narrow" w:hAnsi="Arial Narrow"/>
          <w:b/>
          <w:bCs/>
          <w:color w:val="FFFFFF" w:themeColor="background1"/>
          <w:sz w:val="28"/>
        </w:rPr>
        <w:t>INTENDENCIA NACIONAL DE SISTEMAS DE INFORMACION</w:t>
      </w:r>
    </w:p>
    <w:p w14:paraId="505E5F4C" w14:textId="77777777" w:rsidR="00E9712A" w:rsidRPr="009F74CC" w:rsidRDefault="00E9712A" w:rsidP="00A51401">
      <w:pPr>
        <w:jc w:val="center"/>
        <w:rPr>
          <w:rFonts w:ascii="Arial Narrow" w:hAnsi="Arial Narrow"/>
          <w:b/>
          <w:bCs/>
          <w:color w:val="FFFFFF" w:themeColor="background1"/>
          <w:sz w:val="28"/>
        </w:rPr>
      </w:pPr>
      <w:r w:rsidRPr="009F74CC">
        <w:rPr>
          <w:rFonts w:ascii="Arial Narrow" w:hAnsi="Arial Narrow"/>
          <w:b/>
          <w:bCs/>
          <w:color w:val="FFFFFF" w:themeColor="background1"/>
          <w:sz w:val="28"/>
        </w:rPr>
        <w:t xml:space="preserve">SUPERINTENDENCIA NACIONAL DE </w:t>
      </w:r>
      <w:r w:rsidR="00A51401" w:rsidRPr="009F74CC">
        <w:rPr>
          <w:rFonts w:ascii="Arial Narrow" w:hAnsi="Arial Narrow"/>
          <w:b/>
          <w:bCs/>
          <w:color w:val="FFFFFF" w:themeColor="background1"/>
          <w:sz w:val="28"/>
        </w:rPr>
        <w:t xml:space="preserve">ADUANAS Y </w:t>
      </w:r>
      <w:r w:rsidRPr="009F74CC">
        <w:rPr>
          <w:rFonts w:ascii="Arial Narrow" w:hAnsi="Arial Narrow"/>
          <w:b/>
          <w:bCs/>
          <w:color w:val="FFFFFF" w:themeColor="background1"/>
          <w:sz w:val="28"/>
        </w:rPr>
        <w:t>ADMINISTRACIÓN TRIBUTARIA</w:t>
      </w:r>
    </w:p>
    <w:p w14:paraId="4F7AC372" w14:textId="77777777" w:rsidR="00E9712A" w:rsidRPr="009F74CC" w:rsidRDefault="00E9712A">
      <w:pPr>
        <w:jc w:val="center"/>
        <w:rPr>
          <w:b/>
          <w:bCs/>
          <w:color w:val="FFFFFF" w:themeColor="background1"/>
        </w:rPr>
      </w:pPr>
      <w:r w:rsidRPr="009F74CC">
        <w:rPr>
          <w:b/>
          <w:bCs/>
          <w:color w:val="FFFFFF" w:themeColor="background1"/>
        </w:rPr>
        <w:t>Lima - Perú</w:t>
      </w:r>
    </w:p>
    <w:p w14:paraId="33A8C847" w14:textId="77777777" w:rsidR="00E9712A" w:rsidRPr="009F74CC" w:rsidRDefault="00E9712A">
      <w:pPr>
        <w:rPr>
          <w:color w:val="FFFFFF" w:themeColor="background1"/>
        </w:rPr>
      </w:pPr>
    </w:p>
    <w:p w14:paraId="6D1819CA" w14:textId="77777777" w:rsidR="00E9712A" w:rsidRDefault="00E9712A"/>
    <w:p w14:paraId="50A25DF5" w14:textId="77777777" w:rsidR="00E9712A" w:rsidRDefault="00E9712A"/>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14:paraId="7FFB5857" w14:textId="77777777" w:rsidR="00E9712A" w:rsidRDefault="00E9712A">
      <w:pPr>
        <w:sectPr w:rsidR="00E9712A">
          <w:headerReference w:type="default" r:id="rId13"/>
          <w:footerReference w:type="even" r:id="rId14"/>
          <w:footerReference w:type="default" r:id="rId15"/>
          <w:headerReference w:type="first" r:id="rId16"/>
          <w:pgSz w:w="11907" w:h="16840" w:code="9"/>
          <w:pgMar w:top="1418" w:right="1701" w:bottom="1418" w:left="1701" w:header="709" w:footer="709" w:gutter="0"/>
          <w:cols w:space="708"/>
          <w:titlePg/>
          <w:docGrid w:linePitch="360"/>
        </w:sectPr>
      </w:pPr>
    </w:p>
    <w:p w14:paraId="687907BA" w14:textId="77777777" w:rsidR="00E9712A" w:rsidRDefault="00E9712A">
      <w:pPr>
        <w:pStyle w:val="BodyText"/>
        <w:tabs>
          <w:tab w:val="clear" w:pos="4253"/>
        </w:tabs>
        <w:jc w:val="center"/>
        <w:rPr>
          <w:sz w:val="28"/>
          <w:u w:val="single"/>
        </w:rPr>
      </w:pPr>
      <w:r>
        <w:rPr>
          <w:sz w:val="28"/>
          <w:u w:val="single"/>
        </w:rPr>
        <w:lastRenderedPageBreak/>
        <w:t>CONTENIDO</w:t>
      </w:r>
    </w:p>
    <w:p w14:paraId="062A49CF" w14:textId="77777777" w:rsidR="00E9712A" w:rsidRDefault="00E9712A">
      <w:pPr>
        <w:pStyle w:val="BodyText"/>
        <w:tabs>
          <w:tab w:val="clear" w:pos="4253"/>
        </w:tabs>
        <w:jc w:val="center"/>
        <w:rPr>
          <w:sz w:val="20"/>
          <w:u w:val="single"/>
        </w:rPr>
      </w:pPr>
      <w:bookmarkStart w:id="38" w:name="_Toc41466669"/>
    </w:p>
    <w:p w14:paraId="1F5E3882" w14:textId="77777777" w:rsidR="00955A44" w:rsidRDefault="000A2EB2">
      <w:pPr>
        <w:pStyle w:val="TOC1"/>
        <w:rPr>
          <w:rFonts w:asciiTheme="minorHAnsi" w:eastAsiaTheme="minorEastAsia" w:hAnsiTheme="minorHAnsi" w:cstheme="minorBidi"/>
          <w:b w:val="0"/>
          <w:sz w:val="22"/>
          <w:szCs w:val="22"/>
          <w:lang w:val="en-US" w:eastAsia="en-US"/>
        </w:rPr>
      </w:pPr>
      <w:r>
        <w:rPr>
          <w:caps/>
        </w:rPr>
        <w:fldChar w:fldCharType="begin"/>
      </w:r>
      <w:r w:rsidR="00E9712A">
        <w:rPr>
          <w:caps/>
        </w:rPr>
        <w:instrText xml:space="preserve"> TOC \o "1-2" \h \z </w:instrText>
      </w:r>
      <w:r>
        <w:rPr>
          <w:caps/>
        </w:rPr>
        <w:fldChar w:fldCharType="separate"/>
      </w:r>
      <w:hyperlink w:anchor="_Toc18395133" w:history="1">
        <w:r w:rsidR="00955A44" w:rsidRPr="00A7080B">
          <w:rPr>
            <w:rStyle w:val="Hyperlink"/>
          </w:rPr>
          <w:t>Registro de control de cambios al Documento</w:t>
        </w:r>
        <w:r w:rsidR="00955A44">
          <w:rPr>
            <w:webHidden/>
          </w:rPr>
          <w:tab/>
        </w:r>
        <w:r w:rsidR="00955A44">
          <w:rPr>
            <w:webHidden/>
          </w:rPr>
          <w:fldChar w:fldCharType="begin"/>
        </w:r>
        <w:r w:rsidR="00955A44">
          <w:rPr>
            <w:webHidden/>
          </w:rPr>
          <w:instrText xml:space="preserve"> PAGEREF _Toc18395133 \h </w:instrText>
        </w:r>
        <w:r w:rsidR="00955A44">
          <w:rPr>
            <w:webHidden/>
          </w:rPr>
        </w:r>
        <w:r w:rsidR="00955A44">
          <w:rPr>
            <w:webHidden/>
          </w:rPr>
          <w:fldChar w:fldCharType="separate"/>
        </w:r>
        <w:r w:rsidR="00955A44">
          <w:rPr>
            <w:webHidden/>
          </w:rPr>
          <w:t>3</w:t>
        </w:r>
        <w:r w:rsidR="00955A44">
          <w:rPr>
            <w:webHidden/>
          </w:rPr>
          <w:fldChar w:fldCharType="end"/>
        </w:r>
      </w:hyperlink>
    </w:p>
    <w:p w14:paraId="7CAA9071" w14:textId="77777777" w:rsidR="00955A44" w:rsidRDefault="00DD7EA3">
      <w:pPr>
        <w:pStyle w:val="TOC1"/>
        <w:rPr>
          <w:rFonts w:asciiTheme="minorHAnsi" w:eastAsiaTheme="minorEastAsia" w:hAnsiTheme="minorHAnsi" w:cstheme="minorBidi"/>
          <w:b w:val="0"/>
          <w:sz w:val="22"/>
          <w:szCs w:val="22"/>
          <w:lang w:val="en-US" w:eastAsia="en-US"/>
        </w:rPr>
      </w:pPr>
      <w:hyperlink w:anchor="_Toc18395134" w:history="1">
        <w:r w:rsidR="00955A44" w:rsidRPr="00A7080B">
          <w:rPr>
            <w:rStyle w:val="Hyperlink"/>
          </w:rPr>
          <w:t>Información General del Sistema/Subsistema/Módulo</w:t>
        </w:r>
        <w:r w:rsidR="00955A44">
          <w:rPr>
            <w:webHidden/>
          </w:rPr>
          <w:tab/>
        </w:r>
        <w:r w:rsidR="00955A44">
          <w:rPr>
            <w:webHidden/>
          </w:rPr>
          <w:fldChar w:fldCharType="begin"/>
        </w:r>
        <w:r w:rsidR="00955A44">
          <w:rPr>
            <w:webHidden/>
          </w:rPr>
          <w:instrText xml:space="preserve"> PAGEREF _Toc18395134 \h </w:instrText>
        </w:r>
        <w:r w:rsidR="00955A44">
          <w:rPr>
            <w:webHidden/>
          </w:rPr>
        </w:r>
        <w:r w:rsidR="00955A44">
          <w:rPr>
            <w:webHidden/>
          </w:rPr>
          <w:fldChar w:fldCharType="separate"/>
        </w:r>
        <w:r w:rsidR="00955A44">
          <w:rPr>
            <w:webHidden/>
          </w:rPr>
          <w:t>4</w:t>
        </w:r>
        <w:r w:rsidR="00955A44">
          <w:rPr>
            <w:webHidden/>
          </w:rPr>
          <w:fldChar w:fldCharType="end"/>
        </w:r>
      </w:hyperlink>
    </w:p>
    <w:p w14:paraId="36742840" w14:textId="77777777" w:rsidR="00955A44" w:rsidRDefault="00DD7EA3">
      <w:pPr>
        <w:pStyle w:val="TOC1"/>
        <w:rPr>
          <w:rFonts w:asciiTheme="minorHAnsi" w:eastAsiaTheme="minorEastAsia" w:hAnsiTheme="minorHAnsi" w:cstheme="minorBidi"/>
          <w:b w:val="0"/>
          <w:sz w:val="22"/>
          <w:szCs w:val="22"/>
          <w:lang w:val="en-US" w:eastAsia="en-US"/>
        </w:rPr>
      </w:pPr>
      <w:hyperlink w:anchor="_Toc18395135" w:history="1">
        <w:r w:rsidR="00955A44" w:rsidRPr="00A7080B">
          <w:rPr>
            <w:rStyle w:val="Hyperlink"/>
          </w:rPr>
          <w:t>1.</w:t>
        </w:r>
        <w:r w:rsidR="00955A44">
          <w:rPr>
            <w:rFonts w:asciiTheme="minorHAnsi" w:eastAsiaTheme="minorEastAsia" w:hAnsiTheme="minorHAnsi" w:cstheme="minorBidi"/>
            <w:b w:val="0"/>
            <w:sz w:val="22"/>
            <w:szCs w:val="22"/>
            <w:lang w:val="en-US" w:eastAsia="en-US"/>
          </w:rPr>
          <w:tab/>
        </w:r>
        <w:r w:rsidR="00955A44" w:rsidRPr="00A7080B">
          <w:rPr>
            <w:rStyle w:val="Hyperlink"/>
          </w:rPr>
          <w:t>ANÁLISIS DE REQUERIMIENTOS</w:t>
        </w:r>
        <w:r w:rsidR="00955A44">
          <w:rPr>
            <w:webHidden/>
          </w:rPr>
          <w:tab/>
        </w:r>
        <w:r w:rsidR="00955A44">
          <w:rPr>
            <w:webHidden/>
          </w:rPr>
          <w:fldChar w:fldCharType="begin"/>
        </w:r>
        <w:r w:rsidR="00955A44">
          <w:rPr>
            <w:webHidden/>
          </w:rPr>
          <w:instrText xml:space="preserve"> PAGEREF _Toc18395135 \h </w:instrText>
        </w:r>
        <w:r w:rsidR="00955A44">
          <w:rPr>
            <w:webHidden/>
          </w:rPr>
        </w:r>
        <w:r w:rsidR="00955A44">
          <w:rPr>
            <w:webHidden/>
          </w:rPr>
          <w:fldChar w:fldCharType="separate"/>
        </w:r>
        <w:r w:rsidR="00955A44">
          <w:rPr>
            <w:webHidden/>
          </w:rPr>
          <w:t>5</w:t>
        </w:r>
        <w:r w:rsidR="00955A44">
          <w:rPr>
            <w:webHidden/>
          </w:rPr>
          <w:fldChar w:fldCharType="end"/>
        </w:r>
      </w:hyperlink>
    </w:p>
    <w:p w14:paraId="2138F9FE" w14:textId="77777777" w:rsidR="00955A44" w:rsidRDefault="00DD7EA3">
      <w:pPr>
        <w:pStyle w:val="TOC2"/>
        <w:rPr>
          <w:rFonts w:asciiTheme="minorHAnsi" w:eastAsiaTheme="minorEastAsia" w:hAnsiTheme="minorHAnsi" w:cstheme="minorBidi"/>
          <w:bCs w:val="0"/>
          <w:sz w:val="22"/>
          <w:szCs w:val="22"/>
          <w:lang w:val="en-US" w:eastAsia="en-US"/>
        </w:rPr>
      </w:pPr>
      <w:hyperlink w:anchor="_Toc18395136" w:history="1">
        <w:r w:rsidR="00955A44" w:rsidRPr="00A7080B">
          <w:rPr>
            <w:rStyle w:val="Hyperlink"/>
            <w:lang w:val="es-PE"/>
          </w:rPr>
          <w:t>1.1</w:t>
        </w:r>
        <w:r w:rsidR="00955A44">
          <w:rPr>
            <w:rFonts w:asciiTheme="minorHAnsi" w:eastAsiaTheme="minorEastAsia" w:hAnsiTheme="minorHAnsi" w:cstheme="minorBidi"/>
            <w:bCs w:val="0"/>
            <w:sz w:val="22"/>
            <w:szCs w:val="22"/>
            <w:lang w:val="en-US" w:eastAsia="en-US"/>
          </w:rPr>
          <w:tab/>
        </w:r>
        <w:r w:rsidR="00955A44" w:rsidRPr="00A7080B">
          <w:rPr>
            <w:rStyle w:val="Hyperlink"/>
            <w:lang w:val="es-PE"/>
          </w:rPr>
          <w:t>ESPECIFICACIÓN FUNCIONAL</w:t>
        </w:r>
        <w:r w:rsidR="00955A44">
          <w:rPr>
            <w:webHidden/>
          </w:rPr>
          <w:tab/>
        </w:r>
        <w:r w:rsidR="00955A44">
          <w:rPr>
            <w:webHidden/>
          </w:rPr>
          <w:fldChar w:fldCharType="begin"/>
        </w:r>
        <w:r w:rsidR="00955A44">
          <w:rPr>
            <w:webHidden/>
          </w:rPr>
          <w:instrText xml:space="preserve"> PAGEREF _Toc18395136 \h </w:instrText>
        </w:r>
        <w:r w:rsidR="00955A44">
          <w:rPr>
            <w:webHidden/>
          </w:rPr>
        </w:r>
        <w:r w:rsidR="00955A44">
          <w:rPr>
            <w:webHidden/>
          </w:rPr>
          <w:fldChar w:fldCharType="separate"/>
        </w:r>
        <w:r w:rsidR="00955A44">
          <w:rPr>
            <w:webHidden/>
          </w:rPr>
          <w:t>5</w:t>
        </w:r>
        <w:r w:rsidR="00955A44">
          <w:rPr>
            <w:webHidden/>
          </w:rPr>
          <w:fldChar w:fldCharType="end"/>
        </w:r>
      </w:hyperlink>
    </w:p>
    <w:p w14:paraId="21DB377A" w14:textId="77777777" w:rsidR="00955A44" w:rsidRDefault="00DD7EA3">
      <w:pPr>
        <w:pStyle w:val="TOC2"/>
        <w:rPr>
          <w:rFonts w:asciiTheme="minorHAnsi" w:eastAsiaTheme="minorEastAsia" w:hAnsiTheme="minorHAnsi" w:cstheme="minorBidi"/>
          <w:bCs w:val="0"/>
          <w:sz w:val="22"/>
          <w:szCs w:val="22"/>
          <w:lang w:val="en-US" w:eastAsia="en-US"/>
        </w:rPr>
      </w:pPr>
      <w:hyperlink w:anchor="_Toc18395137" w:history="1">
        <w:r w:rsidR="00955A44" w:rsidRPr="00A7080B">
          <w:rPr>
            <w:rStyle w:val="Hyperlink"/>
            <w:lang w:val="es-PE"/>
          </w:rPr>
          <w:t>1.2</w:t>
        </w:r>
        <w:r w:rsidR="00955A44">
          <w:rPr>
            <w:rFonts w:asciiTheme="minorHAnsi" w:eastAsiaTheme="minorEastAsia" w:hAnsiTheme="minorHAnsi" w:cstheme="minorBidi"/>
            <w:bCs w:val="0"/>
            <w:sz w:val="22"/>
            <w:szCs w:val="22"/>
            <w:lang w:val="en-US" w:eastAsia="en-US"/>
          </w:rPr>
          <w:tab/>
        </w:r>
        <w:r w:rsidR="00955A44" w:rsidRPr="00A7080B">
          <w:rPr>
            <w:rStyle w:val="Hyperlink"/>
            <w:lang w:val="es-PE"/>
          </w:rPr>
          <w:t>ESPECIFICACIÓN DE LOS REQUERIMIENTOS DE LA ARQUITECTURA TECNOLÓGICA.</w:t>
        </w:r>
        <w:r w:rsidR="00955A44">
          <w:rPr>
            <w:webHidden/>
          </w:rPr>
          <w:tab/>
        </w:r>
        <w:r w:rsidR="00955A44">
          <w:rPr>
            <w:webHidden/>
          </w:rPr>
          <w:fldChar w:fldCharType="begin"/>
        </w:r>
        <w:r w:rsidR="00955A44">
          <w:rPr>
            <w:webHidden/>
          </w:rPr>
          <w:instrText xml:space="preserve"> PAGEREF _Toc18395137 \h </w:instrText>
        </w:r>
        <w:r w:rsidR="00955A44">
          <w:rPr>
            <w:webHidden/>
          </w:rPr>
        </w:r>
        <w:r w:rsidR="00955A44">
          <w:rPr>
            <w:webHidden/>
          </w:rPr>
          <w:fldChar w:fldCharType="separate"/>
        </w:r>
        <w:r w:rsidR="00955A44">
          <w:rPr>
            <w:webHidden/>
          </w:rPr>
          <w:t>57</w:t>
        </w:r>
        <w:r w:rsidR="00955A44">
          <w:rPr>
            <w:webHidden/>
          </w:rPr>
          <w:fldChar w:fldCharType="end"/>
        </w:r>
      </w:hyperlink>
    </w:p>
    <w:p w14:paraId="71EC119E" w14:textId="77777777" w:rsidR="00955A44" w:rsidRDefault="00DD7EA3">
      <w:pPr>
        <w:pStyle w:val="TOC1"/>
        <w:rPr>
          <w:rFonts w:asciiTheme="minorHAnsi" w:eastAsiaTheme="minorEastAsia" w:hAnsiTheme="minorHAnsi" w:cstheme="minorBidi"/>
          <w:b w:val="0"/>
          <w:sz w:val="22"/>
          <w:szCs w:val="22"/>
          <w:lang w:val="en-US" w:eastAsia="en-US"/>
        </w:rPr>
      </w:pPr>
      <w:hyperlink w:anchor="_Toc18395138" w:history="1">
        <w:r w:rsidR="00955A44" w:rsidRPr="00A7080B">
          <w:rPr>
            <w:rStyle w:val="Hyperlink"/>
          </w:rPr>
          <w:t>2.</w:t>
        </w:r>
        <w:r w:rsidR="00955A44">
          <w:rPr>
            <w:rFonts w:asciiTheme="minorHAnsi" w:eastAsiaTheme="minorEastAsia" w:hAnsiTheme="minorHAnsi" w:cstheme="minorBidi"/>
            <w:b w:val="0"/>
            <w:sz w:val="22"/>
            <w:szCs w:val="22"/>
            <w:lang w:val="en-US" w:eastAsia="en-US"/>
          </w:rPr>
          <w:tab/>
        </w:r>
        <w:r w:rsidR="00955A44" w:rsidRPr="00A7080B">
          <w:rPr>
            <w:rStyle w:val="Hyperlink"/>
          </w:rPr>
          <w:t>DISEÑO</w:t>
        </w:r>
        <w:r w:rsidR="00955A44">
          <w:rPr>
            <w:webHidden/>
          </w:rPr>
          <w:tab/>
        </w:r>
        <w:r w:rsidR="00955A44">
          <w:rPr>
            <w:webHidden/>
          </w:rPr>
          <w:fldChar w:fldCharType="begin"/>
        </w:r>
        <w:r w:rsidR="00955A44">
          <w:rPr>
            <w:webHidden/>
          </w:rPr>
          <w:instrText xml:space="preserve"> PAGEREF _Toc18395138 \h </w:instrText>
        </w:r>
        <w:r w:rsidR="00955A44">
          <w:rPr>
            <w:webHidden/>
          </w:rPr>
        </w:r>
        <w:r w:rsidR="00955A44">
          <w:rPr>
            <w:webHidden/>
          </w:rPr>
          <w:fldChar w:fldCharType="separate"/>
        </w:r>
        <w:r w:rsidR="00955A44">
          <w:rPr>
            <w:webHidden/>
          </w:rPr>
          <w:t>58</w:t>
        </w:r>
        <w:r w:rsidR="00955A44">
          <w:rPr>
            <w:webHidden/>
          </w:rPr>
          <w:fldChar w:fldCharType="end"/>
        </w:r>
      </w:hyperlink>
    </w:p>
    <w:p w14:paraId="086CD37C" w14:textId="77777777" w:rsidR="00955A44" w:rsidRDefault="00DD7EA3">
      <w:pPr>
        <w:pStyle w:val="TOC2"/>
        <w:rPr>
          <w:rFonts w:asciiTheme="minorHAnsi" w:eastAsiaTheme="minorEastAsia" w:hAnsiTheme="minorHAnsi" w:cstheme="minorBidi"/>
          <w:bCs w:val="0"/>
          <w:sz w:val="22"/>
          <w:szCs w:val="22"/>
          <w:lang w:val="en-US" w:eastAsia="en-US"/>
        </w:rPr>
      </w:pPr>
      <w:hyperlink w:anchor="_Toc18395139" w:history="1">
        <w:r w:rsidR="00955A44" w:rsidRPr="00A7080B">
          <w:rPr>
            <w:rStyle w:val="Hyperlink"/>
          </w:rPr>
          <w:t>2.1</w:t>
        </w:r>
        <w:r w:rsidR="00955A44">
          <w:rPr>
            <w:rFonts w:asciiTheme="minorHAnsi" w:eastAsiaTheme="minorEastAsia" w:hAnsiTheme="minorHAnsi" w:cstheme="minorBidi"/>
            <w:bCs w:val="0"/>
            <w:sz w:val="22"/>
            <w:szCs w:val="22"/>
            <w:lang w:val="en-US" w:eastAsia="en-US"/>
          </w:rPr>
          <w:tab/>
        </w:r>
        <w:r w:rsidR="00955A44" w:rsidRPr="00A7080B">
          <w:rPr>
            <w:rStyle w:val="Hyperlink"/>
          </w:rPr>
          <w:t>DISEÑO DEL MODELO CONCEPTUAL</w:t>
        </w:r>
        <w:r w:rsidR="00955A44">
          <w:rPr>
            <w:webHidden/>
          </w:rPr>
          <w:tab/>
        </w:r>
        <w:r w:rsidR="00955A44">
          <w:rPr>
            <w:webHidden/>
          </w:rPr>
          <w:fldChar w:fldCharType="begin"/>
        </w:r>
        <w:r w:rsidR="00955A44">
          <w:rPr>
            <w:webHidden/>
          </w:rPr>
          <w:instrText xml:space="preserve"> PAGEREF _Toc18395139 \h </w:instrText>
        </w:r>
        <w:r w:rsidR="00955A44">
          <w:rPr>
            <w:webHidden/>
          </w:rPr>
        </w:r>
        <w:r w:rsidR="00955A44">
          <w:rPr>
            <w:webHidden/>
          </w:rPr>
          <w:fldChar w:fldCharType="separate"/>
        </w:r>
        <w:r w:rsidR="00955A44">
          <w:rPr>
            <w:webHidden/>
          </w:rPr>
          <w:t>58</w:t>
        </w:r>
        <w:r w:rsidR="00955A44">
          <w:rPr>
            <w:webHidden/>
          </w:rPr>
          <w:fldChar w:fldCharType="end"/>
        </w:r>
      </w:hyperlink>
    </w:p>
    <w:p w14:paraId="51FA03E7" w14:textId="77777777" w:rsidR="00955A44" w:rsidRDefault="00DD7EA3">
      <w:pPr>
        <w:pStyle w:val="TOC2"/>
        <w:rPr>
          <w:rFonts w:asciiTheme="minorHAnsi" w:eastAsiaTheme="minorEastAsia" w:hAnsiTheme="minorHAnsi" w:cstheme="minorBidi"/>
          <w:bCs w:val="0"/>
          <w:sz w:val="22"/>
          <w:szCs w:val="22"/>
          <w:lang w:val="en-US" w:eastAsia="en-US"/>
        </w:rPr>
      </w:pPr>
      <w:hyperlink w:anchor="_Toc18395140" w:history="1">
        <w:r w:rsidR="00955A44" w:rsidRPr="00A7080B">
          <w:rPr>
            <w:rStyle w:val="Hyperlink"/>
          </w:rPr>
          <w:t>2.2</w:t>
        </w:r>
        <w:r w:rsidR="00955A44">
          <w:rPr>
            <w:rFonts w:asciiTheme="minorHAnsi" w:eastAsiaTheme="minorEastAsia" w:hAnsiTheme="minorHAnsi" w:cstheme="minorBidi"/>
            <w:bCs w:val="0"/>
            <w:sz w:val="22"/>
            <w:szCs w:val="22"/>
            <w:lang w:val="en-US" w:eastAsia="en-US"/>
          </w:rPr>
          <w:tab/>
        </w:r>
        <w:r w:rsidR="00955A44" w:rsidRPr="00A7080B">
          <w:rPr>
            <w:rStyle w:val="Hyperlink"/>
          </w:rPr>
          <w:t>DISEÑO DE LA ARQUITECTURA DEL SISTEMA DE INFORMACIÓN</w:t>
        </w:r>
        <w:r w:rsidR="00955A44">
          <w:rPr>
            <w:webHidden/>
          </w:rPr>
          <w:tab/>
        </w:r>
        <w:r w:rsidR="00955A44">
          <w:rPr>
            <w:webHidden/>
          </w:rPr>
          <w:fldChar w:fldCharType="begin"/>
        </w:r>
        <w:r w:rsidR="00955A44">
          <w:rPr>
            <w:webHidden/>
          </w:rPr>
          <w:instrText xml:space="preserve"> PAGEREF _Toc18395140 \h </w:instrText>
        </w:r>
        <w:r w:rsidR="00955A44">
          <w:rPr>
            <w:webHidden/>
          </w:rPr>
        </w:r>
        <w:r w:rsidR="00955A44">
          <w:rPr>
            <w:webHidden/>
          </w:rPr>
          <w:fldChar w:fldCharType="separate"/>
        </w:r>
        <w:r w:rsidR="00955A44">
          <w:rPr>
            <w:webHidden/>
          </w:rPr>
          <w:t>58</w:t>
        </w:r>
        <w:r w:rsidR="00955A44">
          <w:rPr>
            <w:webHidden/>
          </w:rPr>
          <w:fldChar w:fldCharType="end"/>
        </w:r>
      </w:hyperlink>
    </w:p>
    <w:p w14:paraId="7F74962C" w14:textId="77777777" w:rsidR="00955A44" w:rsidRDefault="00DD7EA3">
      <w:pPr>
        <w:pStyle w:val="TOC2"/>
        <w:rPr>
          <w:rFonts w:asciiTheme="minorHAnsi" w:eastAsiaTheme="minorEastAsia" w:hAnsiTheme="minorHAnsi" w:cstheme="minorBidi"/>
          <w:bCs w:val="0"/>
          <w:sz w:val="22"/>
          <w:szCs w:val="22"/>
          <w:lang w:val="en-US" w:eastAsia="en-US"/>
        </w:rPr>
      </w:pPr>
      <w:hyperlink w:anchor="_Toc18395141" w:history="1">
        <w:r w:rsidR="00955A44" w:rsidRPr="00A7080B">
          <w:rPr>
            <w:rStyle w:val="Hyperlink"/>
          </w:rPr>
          <w:t>2.3</w:t>
        </w:r>
        <w:r w:rsidR="00955A44">
          <w:rPr>
            <w:rFonts w:asciiTheme="minorHAnsi" w:eastAsiaTheme="minorEastAsia" w:hAnsiTheme="minorHAnsi" w:cstheme="minorBidi"/>
            <w:bCs w:val="0"/>
            <w:sz w:val="22"/>
            <w:szCs w:val="22"/>
            <w:lang w:val="en-US" w:eastAsia="en-US"/>
          </w:rPr>
          <w:tab/>
        </w:r>
        <w:r w:rsidR="00955A44" w:rsidRPr="00A7080B">
          <w:rPr>
            <w:rStyle w:val="Hyperlink"/>
          </w:rPr>
          <w:t>ESPECIFICACIONES DE CONSTRUCCION</w:t>
        </w:r>
        <w:r w:rsidR="00955A44">
          <w:rPr>
            <w:webHidden/>
          </w:rPr>
          <w:tab/>
        </w:r>
        <w:r w:rsidR="00955A44">
          <w:rPr>
            <w:webHidden/>
          </w:rPr>
          <w:fldChar w:fldCharType="begin"/>
        </w:r>
        <w:r w:rsidR="00955A44">
          <w:rPr>
            <w:webHidden/>
          </w:rPr>
          <w:instrText xml:space="preserve"> PAGEREF _Toc18395141 \h </w:instrText>
        </w:r>
        <w:r w:rsidR="00955A44">
          <w:rPr>
            <w:webHidden/>
          </w:rPr>
        </w:r>
        <w:r w:rsidR="00955A44">
          <w:rPr>
            <w:webHidden/>
          </w:rPr>
          <w:fldChar w:fldCharType="separate"/>
        </w:r>
        <w:r w:rsidR="00955A44">
          <w:rPr>
            <w:webHidden/>
          </w:rPr>
          <w:t>59</w:t>
        </w:r>
        <w:r w:rsidR="00955A44">
          <w:rPr>
            <w:webHidden/>
          </w:rPr>
          <w:fldChar w:fldCharType="end"/>
        </w:r>
      </w:hyperlink>
    </w:p>
    <w:p w14:paraId="36B20D59" w14:textId="77777777" w:rsidR="00955A44" w:rsidRDefault="00DD7EA3">
      <w:pPr>
        <w:pStyle w:val="TOC2"/>
        <w:rPr>
          <w:rFonts w:asciiTheme="minorHAnsi" w:eastAsiaTheme="minorEastAsia" w:hAnsiTheme="minorHAnsi" w:cstheme="minorBidi"/>
          <w:bCs w:val="0"/>
          <w:sz w:val="22"/>
          <w:szCs w:val="22"/>
          <w:lang w:val="en-US" w:eastAsia="en-US"/>
        </w:rPr>
      </w:pPr>
      <w:hyperlink w:anchor="_Toc18395142" w:history="1">
        <w:r w:rsidR="00955A44" w:rsidRPr="00A7080B">
          <w:rPr>
            <w:rStyle w:val="Hyperlink"/>
          </w:rPr>
          <w:t>ANEXOS DE REQUERIMIENTO Y ANÁLISIS:</w:t>
        </w:r>
        <w:r w:rsidR="00955A44">
          <w:rPr>
            <w:webHidden/>
          </w:rPr>
          <w:tab/>
        </w:r>
        <w:r w:rsidR="00955A44">
          <w:rPr>
            <w:webHidden/>
          </w:rPr>
          <w:fldChar w:fldCharType="begin"/>
        </w:r>
        <w:r w:rsidR="00955A44">
          <w:rPr>
            <w:webHidden/>
          </w:rPr>
          <w:instrText xml:space="preserve"> PAGEREF _Toc18395142 \h </w:instrText>
        </w:r>
        <w:r w:rsidR="00955A44">
          <w:rPr>
            <w:webHidden/>
          </w:rPr>
        </w:r>
        <w:r w:rsidR="00955A44">
          <w:rPr>
            <w:webHidden/>
          </w:rPr>
          <w:fldChar w:fldCharType="separate"/>
        </w:r>
        <w:r w:rsidR="00955A44">
          <w:rPr>
            <w:webHidden/>
          </w:rPr>
          <w:t>61</w:t>
        </w:r>
        <w:r w:rsidR="00955A44">
          <w:rPr>
            <w:webHidden/>
          </w:rPr>
          <w:fldChar w:fldCharType="end"/>
        </w:r>
      </w:hyperlink>
    </w:p>
    <w:p w14:paraId="67B6D071" w14:textId="77777777" w:rsidR="00E9712A" w:rsidRDefault="000A2EB2">
      <w:r>
        <w:rPr>
          <w:caps/>
          <w:noProof/>
          <w:sz w:val="20"/>
        </w:rPr>
        <w:fldChar w:fldCharType="end"/>
      </w:r>
      <w:r w:rsidR="00E9712A">
        <w:br w:type="page"/>
      </w:r>
    </w:p>
    <w:p w14:paraId="6B677955" w14:textId="77777777" w:rsidR="00E9712A" w:rsidRDefault="00E9712A" w:rsidP="00955A44">
      <w:pPr>
        <w:pStyle w:val="Heading1"/>
        <w:numPr>
          <w:ilvl w:val="0"/>
          <w:numId w:val="0"/>
        </w:numPr>
        <w:ind w:left="360" w:hanging="360"/>
      </w:pPr>
      <w:bookmarkStart w:id="39" w:name="_Toc18395133"/>
      <w:r>
        <w:lastRenderedPageBreak/>
        <w:t xml:space="preserve">Registro de </w:t>
      </w:r>
      <w:r w:rsidR="0019009F">
        <w:t>control de c</w:t>
      </w:r>
      <w:r>
        <w:t xml:space="preserve">ambios </w:t>
      </w:r>
      <w:r w:rsidR="0019009F">
        <w:t>al</w:t>
      </w:r>
      <w:r>
        <w:t xml:space="preserve"> Documento</w:t>
      </w:r>
      <w:bookmarkEnd w:id="39"/>
    </w:p>
    <w:p w14:paraId="7BA69C80" w14:textId="77777777" w:rsidR="00117468" w:rsidRDefault="00117468">
      <w:pPr>
        <w:pStyle w:val="Header"/>
        <w:rPr>
          <w:rFonts w:cs="Times New Roman"/>
        </w:rPr>
      </w:pPr>
    </w:p>
    <w:p w14:paraId="41CEC69F" w14:textId="77777777" w:rsidR="00E9712A" w:rsidRDefault="0072260A">
      <w:pPr>
        <w:pStyle w:val="Header"/>
        <w:rPr>
          <w:rFonts w:cs="Times New Roman"/>
        </w:rPr>
      </w:pPr>
      <w:r w:rsidRPr="0072260A">
        <w:rPr>
          <w:rFonts w:cs="Times New Roman"/>
        </w:rPr>
        <w:t xml:space="preserve">El F2 es un documento que permite modelar el sistema en el proceso de construcción, de igual manera sirve para el posterior mantenimiento y su operatividad durante el ciclo de vida. </w:t>
      </w:r>
    </w:p>
    <w:p w14:paraId="34A69FCC" w14:textId="77777777" w:rsidR="001A2F10" w:rsidRDefault="001A2F10">
      <w:pPr>
        <w:pStyle w:val="Header"/>
        <w:rPr>
          <w:rFonts w:cs="Times New Roman"/>
        </w:rPr>
      </w:pPr>
    </w:p>
    <w:p w14:paraId="774D2D5F" w14:textId="77777777" w:rsidR="00707750" w:rsidRDefault="00707750">
      <w:pPr>
        <w:pStyle w:val="Header"/>
        <w:rPr>
          <w:rFonts w:cs="Times New Roman"/>
        </w:rPr>
      </w:pPr>
      <w:r>
        <w:rPr>
          <w:rFonts w:cs="Times New Roman"/>
        </w:rPr>
        <w:t>Se debe especificar de manera breve y consistente, el sustento técnico de cada artefacto o actividad que no se realice.</w:t>
      </w:r>
    </w:p>
    <w:p w14:paraId="66D294AA" w14:textId="77777777" w:rsidR="00707750" w:rsidRDefault="00707750">
      <w:pPr>
        <w:pStyle w:val="Header"/>
        <w:rPr>
          <w:rFonts w:cs="Times New Roman"/>
        </w:rPr>
      </w:pPr>
    </w:p>
    <w:p w14:paraId="379E210A" w14:textId="77777777" w:rsidR="001A2F10" w:rsidRDefault="001A2F10">
      <w:pPr>
        <w:pStyle w:val="Header"/>
        <w:rPr>
          <w:rFonts w:cs="Times New Roman"/>
        </w:rPr>
      </w:pPr>
      <w:r w:rsidRPr="002D3036">
        <w:rPr>
          <w:rFonts w:cs="Times New Roman"/>
        </w:rPr>
        <w:t>Se pueden elaborar más artefactos a los que están indicados en este formato, esto dependerá de las características de la solución.</w:t>
      </w:r>
    </w:p>
    <w:p w14:paraId="486649F5" w14:textId="77777777" w:rsidR="001A2F10" w:rsidRDefault="001A2F10">
      <w:pPr>
        <w:pStyle w:val="Header"/>
        <w:rPr>
          <w:rFonts w:cs="Times New Roman"/>
        </w:rPr>
      </w:pPr>
    </w:p>
    <w:p w14:paraId="1730273B" w14:textId="77777777" w:rsidR="004D0F7B" w:rsidRDefault="004D0F7B" w:rsidP="008175DA">
      <w:pPr>
        <w:pStyle w:val="Header"/>
        <w:rPr>
          <w:rFonts w:cs="Times New Roman"/>
        </w:rPr>
      </w:pPr>
      <w:r>
        <w:rPr>
          <w:rFonts w:cs="Times New Roman"/>
        </w:rPr>
        <w:t xml:space="preserve">Todos los cambios </w:t>
      </w:r>
      <w:r w:rsidR="00356FC6">
        <w:rPr>
          <w:rFonts w:cs="Times New Roman"/>
        </w:rPr>
        <w:t xml:space="preserve">realizados al F2 </w:t>
      </w:r>
      <w:r>
        <w:rPr>
          <w:rFonts w:cs="Times New Roman"/>
        </w:rPr>
        <w:t>se sombrean en color amarillo y se mantiene</w:t>
      </w:r>
      <w:r w:rsidR="00356FC6">
        <w:rPr>
          <w:rFonts w:cs="Times New Roman"/>
        </w:rPr>
        <w:t>n</w:t>
      </w:r>
      <w:r>
        <w:rPr>
          <w:rFonts w:cs="Times New Roman"/>
        </w:rPr>
        <w:t xml:space="preserve"> así hasta su aprobación.</w:t>
      </w:r>
    </w:p>
    <w:p w14:paraId="2D5DB323" w14:textId="77777777" w:rsidR="00710FE4" w:rsidRDefault="00710FE4" w:rsidP="008175DA">
      <w:pPr>
        <w:pStyle w:val="Header"/>
        <w:rPr>
          <w:rFonts w:cs="Times New Roman"/>
          <w:highlight w:val="yellow"/>
        </w:rPr>
      </w:pPr>
    </w:p>
    <w:p w14:paraId="7EAE2219" w14:textId="77777777" w:rsidR="00710FE4" w:rsidRDefault="00710FE4">
      <w:pPr>
        <w:pStyle w:val="Header"/>
        <w:rPr>
          <w:rFonts w:cs="Times New Roma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851"/>
        <w:gridCol w:w="2381"/>
        <w:gridCol w:w="1276"/>
        <w:gridCol w:w="1842"/>
        <w:gridCol w:w="1843"/>
      </w:tblGrid>
      <w:tr w:rsidR="00707750" w:rsidRPr="008A36A9" w14:paraId="5A383897" w14:textId="77777777" w:rsidTr="008B6112">
        <w:trPr>
          <w:cantSplit/>
        </w:trPr>
        <w:tc>
          <w:tcPr>
            <w:tcW w:w="1163" w:type="dxa"/>
            <w:shd w:val="clear" w:color="auto" w:fill="EEECE1" w:themeFill="background2"/>
          </w:tcPr>
          <w:p w14:paraId="795F17DC" w14:textId="77777777" w:rsidR="00707750" w:rsidRPr="00707750" w:rsidRDefault="00707750">
            <w:pPr>
              <w:pStyle w:val="Table-Text"/>
              <w:jc w:val="center"/>
              <w:rPr>
                <w:bCs/>
                <w:sz w:val="18"/>
                <w:lang w:val="es-ES"/>
              </w:rPr>
            </w:pPr>
            <w:r w:rsidRPr="00707750">
              <w:rPr>
                <w:bCs/>
                <w:sz w:val="18"/>
                <w:lang w:val="es-ES"/>
              </w:rPr>
              <w:t>Fecha</w:t>
            </w:r>
          </w:p>
        </w:tc>
        <w:tc>
          <w:tcPr>
            <w:tcW w:w="851" w:type="dxa"/>
            <w:shd w:val="clear" w:color="auto" w:fill="EEECE1" w:themeFill="background2"/>
          </w:tcPr>
          <w:p w14:paraId="502339A6" w14:textId="77777777" w:rsidR="00707750" w:rsidRPr="00707750" w:rsidRDefault="00707750" w:rsidP="007F1ECD">
            <w:pPr>
              <w:pStyle w:val="Table-Text"/>
              <w:jc w:val="center"/>
              <w:rPr>
                <w:bCs/>
                <w:sz w:val="18"/>
                <w:lang w:val="es-ES"/>
              </w:rPr>
            </w:pPr>
            <w:r w:rsidRPr="00707750">
              <w:rPr>
                <w:bCs/>
                <w:sz w:val="18"/>
                <w:lang w:val="es-ES"/>
              </w:rPr>
              <w:t>Versión</w:t>
            </w:r>
          </w:p>
        </w:tc>
        <w:tc>
          <w:tcPr>
            <w:tcW w:w="2381" w:type="dxa"/>
            <w:shd w:val="clear" w:color="auto" w:fill="EEECE1" w:themeFill="background2"/>
          </w:tcPr>
          <w:p w14:paraId="72677057" w14:textId="77777777" w:rsidR="00707750" w:rsidRPr="00707750" w:rsidRDefault="00707750">
            <w:pPr>
              <w:pStyle w:val="Table-Text"/>
              <w:jc w:val="center"/>
              <w:rPr>
                <w:bCs/>
                <w:sz w:val="18"/>
                <w:lang w:val="es-ES"/>
              </w:rPr>
            </w:pPr>
            <w:r w:rsidRPr="00707750">
              <w:rPr>
                <w:bCs/>
                <w:sz w:val="18"/>
                <w:lang w:val="es-ES"/>
              </w:rPr>
              <w:t>Descripción del cambio</w:t>
            </w:r>
          </w:p>
        </w:tc>
        <w:tc>
          <w:tcPr>
            <w:tcW w:w="1276" w:type="dxa"/>
            <w:shd w:val="clear" w:color="auto" w:fill="EEECE1" w:themeFill="background2"/>
          </w:tcPr>
          <w:p w14:paraId="054DAE0C" w14:textId="77777777" w:rsidR="00707750" w:rsidRPr="00707750" w:rsidRDefault="00707750">
            <w:pPr>
              <w:pStyle w:val="Table-Text"/>
              <w:jc w:val="center"/>
              <w:rPr>
                <w:bCs/>
                <w:sz w:val="18"/>
                <w:lang w:val="es-ES"/>
              </w:rPr>
            </w:pPr>
            <w:r w:rsidRPr="00707750">
              <w:rPr>
                <w:bCs/>
                <w:sz w:val="18"/>
                <w:lang w:val="es-ES"/>
              </w:rPr>
              <w:t>Autor</w:t>
            </w:r>
          </w:p>
        </w:tc>
        <w:tc>
          <w:tcPr>
            <w:tcW w:w="1842" w:type="dxa"/>
            <w:shd w:val="clear" w:color="auto" w:fill="EEECE1" w:themeFill="background2"/>
          </w:tcPr>
          <w:p w14:paraId="101AC054" w14:textId="77777777" w:rsidR="00707750" w:rsidRPr="00707750" w:rsidRDefault="00707750" w:rsidP="007F1ECD">
            <w:pPr>
              <w:pStyle w:val="Table-Text"/>
              <w:jc w:val="center"/>
              <w:rPr>
                <w:bCs/>
                <w:sz w:val="18"/>
                <w:lang w:val="es-ES"/>
              </w:rPr>
            </w:pPr>
            <w:r w:rsidRPr="00707750">
              <w:rPr>
                <w:bCs/>
                <w:sz w:val="18"/>
                <w:lang w:val="es-ES"/>
              </w:rPr>
              <w:t>Código del Proyecto</w:t>
            </w:r>
          </w:p>
        </w:tc>
        <w:tc>
          <w:tcPr>
            <w:tcW w:w="1843" w:type="dxa"/>
            <w:shd w:val="clear" w:color="auto" w:fill="EEECE1" w:themeFill="background2"/>
          </w:tcPr>
          <w:p w14:paraId="6D51124E" w14:textId="77777777" w:rsidR="00707750" w:rsidRPr="00707750" w:rsidRDefault="00707750" w:rsidP="007F1ECD">
            <w:pPr>
              <w:pStyle w:val="Table-Text"/>
              <w:jc w:val="center"/>
              <w:rPr>
                <w:bCs/>
                <w:sz w:val="18"/>
                <w:lang w:val="es-ES"/>
              </w:rPr>
            </w:pPr>
            <w:r w:rsidRPr="00707750">
              <w:rPr>
                <w:bCs/>
                <w:sz w:val="18"/>
                <w:lang w:val="es-ES"/>
              </w:rPr>
              <w:t>Pase a Producción</w:t>
            </w:r>
          </w:p>
        </w:tc>
      </w:tr>
      <w:tr w:rsidR="00707750" w:rsidRPr="008A36A9" w14:paraId="551AC0E1" w14:textId="77777777" w:rsidTr="008B6112">
        <w:trPr>
          <w:cantSplit/>
        </w:trPr>
        <w:tc>
          <w:tcPr>
            <w:tcW w:w="1163" w:type="dxa"/>
          </w:tcPr>
          <w:p w14:paraId="39DFD53E" w14:textId="77777777" w:rsidR="00707750" w:rsidRPr="00707750" w:rsidRDefault="001F6734" w:rsidP="001F6734">
            <w:pPr>
              <w:pStyle w:val="Table-Text"/>
              <w:rPr>
                <w:sz w:val="18"/>
                <w:lang w:val="es-ES"/>
              </w:rPr>
            </w:pPr>
            <w:r>
              <w:rPr>
                <w:sz w:val="18"/>
                <w:lang w:val="es-ES"/>
              </w:rPr>
              <w:t>1</w:t>
            </w:r>
            <w:r w:rsidR="008B6112">
              <w:rPr>
                <w:sz w:val="18"/>
                <w:lang w:val="es-ES"/>
              </w:rPr>
              <w:t>0/0</w:t>
            </w:r>
            <w:r>
              <w:rPr>
                <w:sz w:val="18"/>
                <w:lang w:val="es-ES"/>
              </w:rPr>
              <w:t>9</w:t>
            </w:r>
            <w:r w:rsidR="008B6112">
              <w:rPr>
                <w:sz w:val="18"/>
                <w:lang w:val="es-ES"/>
              </w:rPr>
              <w:t>/2019</w:t>
            </w:r>
          </w:p>
        </w:tc>
        <w:tc>
          <w:tcPr>
            <w:tcW w:w="851" w:type="dxa"/>
          </w:tcPr>
          <w:p w14:paraId="5B0483F0" w14:textId="77777777" w:rsidR="00707750" w:rsidRPr="00707750" w:rsidRDefault="008B6112" w:rsidP="008B6112">
            <w:pPr>
              <w:pStyle w:val="Table-Text"/>
              <w:jc w:val="center"/>
              <w:rPr>
                <w:sz w:val="18"/>
                <w:lang w:val="es-ES"/>
              </w:rPr>
            </w:pPr>
            <w:r>
              <w:rPr>
                <w:sz w:val="18"/>
                <w:lang w:val="es-ES"/>
              </w:rPr>
              <w:t>0.1</w:t>
            </w:r>
          </w:p>
        </w:tc>
        <w:tc>
          <w:tcPr>
            <w:tcW w:w="2381" w:type="dxa"/>
          </w:tcPr>
          <w:p w14:paraId="574674EA" w14:textId="77777777" w:rsidR="00707750" w:rsidRPr="00707750" w:rsidRDefault="008B6112" w:rsidP="001F6734">
            <w:pPr>
              <w:pStyle w:val="Table-Text"/>
              <w:rPr>
                <w:sz w:val="18"/>
                <w:lang w:val="es-ES"/>
              </w:rPr>
            </w:pPr>
            <w:r>
              <w:rPr>
                <w:sz w:val="18"/>
                <w:lang w:val="es-ES"/>
              </w:rPr>
              <w:t xml:space="preserve">Elaboración </w:t>
            </w:r>
            <w:r w:rsidR="00386F93">
              <w:rPr>
                <w:sz w:val="18"/>
                <w:lang w:val="es-ES"/>
              </w:rPr>
              <w:t xml:space="preserve">de la versión </w:t>
            </w:r>
            <w:r>
              <w:rPr>
                <w:sz w:val="18"/>
                <w:lang w:val="es-ES"/>
              </w:rPr>
              <w:t xml:space="preserve">inicial del </w:t>
            </w:r>
            <w:r w:rsidR="00386F93">
              <w:rPr>
                <w:sz w:val="18"/>
                <w:lang w:val="es-ES"/>
              </w:rPr>
              <w:t xml:space="preserve">documento </w:t>
            </w:r>
            <w:r>
              <w:rPr>
                <w:sz w:val="18"/>
                <w:lang w:val="es-ES"/>
              </w:rPr>
              <w:t>f2 de requerimientos</w:t>
            </w:r>
            <w:r w:rsidR="00386F93">
              <w:rPr>
                <w:sz w:val="18"/>
                <w:lang w:val="es-ES"/>
              </w:rPr>
              <w:t xml:space="preserve">, para el módulo de </w:t>
            </w:r>
            <w:r w:rsidR="001F6734">
              <w:rPr>
                <w:sz w:val="18"/>
                <w:lang w:val="es-ES"/>
              </w:rPr>
              <w:t>Inventario Inicial.</w:t>
            </w:r>
          </w:p>
        </w:tc>
        <w:tc>
          <w:tcPr>
            <w:tcW w:w="1276" w:type="dxa"/>
          </w:tcPr>
          <w:p w14:paraId="45000FF9" w14:textId="77777777" w:rsidR="00707750" w:rsidRPr="00707750" w:rsidRDefault="008B6112" w:rsidP="008B6112">
            <w:pPr>
              <w:pStyle w:val="Table-Text"/>
              <w:jc w:val="center"/>
              <w:rPr>
                <w:sz w:val="18"/>
                <w:lang w:val="es-ES"/>
              </w:rPr>
            </w:pPr>
            <w:r>
              <w:rPr>
                <w:sz w:val="18"/>
                <w:lang w:val="es-ES"/>
              </w:rPr>
              <w:t>FSW - DLS</w:t>
            </w:r>
          </w:p>
        </w:tc>
        <w:tc>
          <w:tcPr>
            <w:tcW w:w="1842" w:type="dxa"/>
          </w:tcPr>
          <w:p w14:paraId="2E718A91" w14:textId="76166531" w:rsidR="00707750" w:rsidRPr="00707750" w:rsidRDefault="00FD419F" w:rsidP="00FB2C6A">
            <w:pPr>
              <w:pStyle w:val="Table-Text"/>
              <w:rPr>
                <w:sz w:val="18"/>
                <w:lang w:val="es-ES"/>
              </w:rPr>
            </w:pPr>
            <w:r>
              <w:rPr>
                <w:b/>
                <w:bCs/>
              </w:rPr>
              <w:t>P_SNATI003-11</w:t>
            </w:r>
          </w:p>
        </w:tc>
        <w:tc>
          <w:tcPr>
            <w:tcW w:w="1843" w:type="dxa"/>
          </w:tcPr>
          <w:p w14:paraId="54DD9E9D" w14:textId="77777777" w:rsidR="00707750" w:rsidRPr="00707750" w:rsidRDefault="00707750">
            <w:pPr>
              <w:pStyle w:val="Table-Text"/>
              <w:rPr>
                <w:sz w:val="18"/>
                <w:lang w:val="es-ES"/>
              </w:rPr>
            </w:pPr>
          </w:p>
        </w:tc>
      </w:tr>
      <w:tr w:rsidR="00707750" w:rsidRPr="008A36A9" w14:paraId="7A3C6B4C" w14:textId="77777777" w:rsidTr="008B6112">
        <w:trPr>
          <w:cantSplit/>
        </w:trPr>
        <w:tc>
          <w:tcPr>
            <w:tcW w:w="1163" w:type="dxa"/>
          </w:tcPr>
          <w:p w14:paraId="7E665B64" w14:textId="77777777" w:rsidR="00707750" w:rsidRPr="00707750" w:rsidRDefault="00707750">
            <w:pPr>
              <w:pStyle w:val="Table-Text"/>
              <w:rPr>
                <w:sz w:val="18"/>
                <w:lang w:val="es-ES"/>
              </w:rPr>
            </w:pPr>
          </w:p>
        </w:tc>
        <w:tc>
          <w:tcPr>
            <w:tcW w:w="851" w:type="dxa"/>
          </w:tcPr>
          <w:p w14:paraId="37CCFB7F" w14:textId="77777777" w:rsidR="00707750" w:rsidRPr="00707750" w:rsidRDefault="00707750">
            <w:pPr>
              <w:pStyle w:val="Table-Text"/>
              <w:rPr>
                <w:sz w:val="18"/>
                <w:lang w:val="es-ES"/>
              </w:rPr>
            </w:pPr>
          </w:p>
        </w:tc>
        <w:tc>
          <w:tcPr>
            <w:tcW w:w="2381" w:type="dxa"/>
          </w:tcPr>
          <w:p w14:paraId="4DD90DD4" w14:textId="77777777" w:rsidR="00707750" w:rsidRPr="00707750" w:rsidRDefault="00707750">
            <w:pPr>
              <w:pStyle w:val="Table-Text"/>
              <w:rPr>
                <w:sz w:val="18"/>
                <w:lang w:val="es-ES"/>
              </w:rPr>
            </w:pPr>
          </w:p>
        </w:tc>
        <w:tc>
          <w:tcPr>
            <w:tcW w:w="1276" w:type="dxa"/>
          </w:tcPr>
          <w:p w14:paraId="1AF45DED" w14:textId="77777777" w:rsidR="00707750" w:rsidRPr="00707750" w:rsidRDefault="00707750">
            <w:pPr>
              <w:pStyle w:val="Table-Text"/>
              <w:rPr>
                <w:sz w:val="18"/>
                <w:lang w:val="es-ES"/>
              </w:rPr>
            </w:pPr>
          </w:p>
        </w:tc>
        <w:tc>
          <w:tcPr>
            <w:tcW w:w="1842" w:type="dxa"/>
          </w:tcPr>
          <w:p w14:paraId="2BC413C2" w14:textId="77777777" w:rsidR="00707750" w:rsidRPr="00707750" w:rsidRDefault="00707750">
            <w:pPr>
              <w:pStyle w:val="Table-Text"/>
              <w:rPr>
                <w:sz w:val="18"/>
                <w:lang w:val="es-ES"/>
              </w:rPr>
            </w:pPr>
          </w:p>
        </w:tc>
        <w:tc>
          <w:tcPr>
            <w:tcW w:w="1843" w:type="dxa"/>
          </w:tcPr>
          <w:p w14:paraId="1C36B7F8" w14:textId="77777777" w:rsidR="00707750" w:rsidRPr="00707750" w:rsidRDefault="00707750">
            <w:pPr>
              <w:pStyle w:val="Table-Text"/>
              <w:rPr>
                <w:sz w:val="18"/>
                <w:lang w:val="es-ES"/>
              </w:rPr>
            </w:pPr>
          </w:p>
        </w:tc>
      </w:tr>
      <w:tr w:rsidR="00707750" w:rsidRPr="008A36A9" w14:paraId="70BAEF9E" w14:textId="77777777" w:rsidTr="008B6112">
        <w:trPr>
          <w:cantSplit/>
        </w:trPr>
        <w:tc>
          <w:tcPr>
            <w:tcW w:w="1163" w:type="dxa"/>
          </w:tcPr>
          <w:p w14:paraId="7AED4A60" w14:textId="77777777" w:rsidR="00707750" w:rsidRPr="00707750" w:rsidRDefault="00707750">
            <w:pPr>
              <w:pStyle w:val="Table-Text"/>
              <w:rPr>
                <w:sz w:val="18"/>
                <w:lang w:val="es-ES"/>
              </w:rPr>
            </w:pPr>
          </w:p>
        </w:tc>
        <w:tc>
          <w:tcPr>
            <w:tcW w:w="851" w:type="dxa"/>
          </w:tcPr>
          <w:p w14:paraId="7C4B4A2B" w14:textId="77777777" w:rsidR="00707750" w:rsidRPr="00707750" w:rsidRDefault="00707750">
            <w:pPr>
              <w:pStyle w:val="Table-Text"/>
              <w:rPr>
                <w:sz w:val="18"/>
                <w:lang w:val="es-ES"/>
              </w:rPr>
            </w:pPr>
          </w:p>
        </w:tc>
        <w:tc>
          <w:tcPr>
            <w:tcW w:w="2381" w:type="dxa"/>
          </w:tcPr>
          <w:p w14:paraId="6F695937" w14:textId="77777777" w:rsidR="00707750" w:rsidRPr="00707750" w:rsidRDefault="00707750">
            <w:pPr>
              <w:pStyle w:val="Table-Text"/>
              <w:rPr>
                <w:sz w:val="18"/>
                <w:lang w:val="es-ES"/>
              </w:rPr>
            </w:pPr>
          </w:p>
        </w:tc>
        <w:tc>
          <w:tcPr>
            <w:tcW w:w="1276" w:type="dxa"/>
          </w:tcPr>
          <w:p w14:paraId="37908E17" w14:textId="77777777" w:rsidR="00707750" w:rsidRPr="00707750" w:rsidRDefault="00707750">
            <w:pPr>
              <w:pStyle w:val="Table-Text"/>
              <w:rPr>
                <w:sz w:val="18"/>
                <w:lang w:val="es-ES"/>
              </w:rPr>
            </w:pPr>
          </w:p>
        </w:tc>
        <w:tc>
          <w:tcPr>
            <w:tcW w:w="1842" w:type="dxa"/>
          </w:tcPr>
          <w:p w14:paraId="3FA7CC9E" w14:textId="77777777" w:rsidR="00707750" w:rsidRPr="00707750" w:rsidRDefault="00707750">
            <w:pPr>
              <w:pStyle w:val="Table-Text"/>
              <w:rPr>
                <w:sz w:val="18"/>
                <w:lang w:val="es-ES"/>
              </w:rPr>
            </w:pPr>
          </w:p>
        </w:tc>
        <w:tc>
          <w:tcPr>
            <w:tcW w:w="1843" w:type="dxa"/>
          </w:tcPr>
          <w:p w14:paraId="23618F15" w14:textId="77777777" w:rsidR="00707750" w:rsidRPr="00707750" w:rsidRDefault="00707750">
            <w:pPr>
              <w:pStyle w:val="Table-Text"/>
              <w:rPr>
                <w:sz w:val="18"/>
                <w:lang w:val="es-ES"/>
              </w:rPr>
            </w:pPr>
          </w:p>
        </w:tc>
      </w:tr>
    </w:tbl>
    <w:p w14:paraId="4E877C2E" w14:textId="77777777" w:rsidR="008A36A9" w:rsidRDefault="008A36A9" w:rsidP="007F1ECD">
      <w:pPr>
        <w:pStyle w:val="Title"/>
      </w:pPr>
    </w:p>
    <w:p w14:paraId="3EB3CD3F" w14:textId="77777777" w:rsidR="00134A09" w:rsidRPr="00EC3F84" w:rsidRDefault="00134A09" w:rsidP="00EC3F84">
      <w:pPr>
        <w:pStyle w:val="Header"/>
        <w:rPr>
          <w:rFonts w:cs="Times New Roman"/>
        </w:rPr>
      </w:pPr>
      <w:r w:rsidRPr="00EC3F84">
        <w:rPr>
          <w:rFonts w:cs="Times New Roman"/>
        </w:rPr>
        <w:t>Para los casos en que el requerimiento proviene de una solicitud de Atención a Usuarios (SAU) se debe completar la siguiente tabla</w:t>
      </w:r>
    </w:p>
    <w:p w14:paraId="12D5D03E" w14:textId="77777777" w:rsidR="00134A09" w:rsidRPr="00473768" w:rsidRDefault="00134A09" w:rsidP="00134A09">
      <w:pPr>
        <w:pStyle w:val="Header"/>
        <w:rPr>
          <w:rFonts w:ascii="Arial" w:hAnsi="Arial" w:cs="Times New Roman"/>
          <w:lang w:val="es-ES"/>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0"/>
        <w:gridCol w:w="1850"/>
        <w:gridCol w:w="3686"/>
        <w:gridCol w:w="3260"/>
      </w:tblGrid>
      <w:tr w:rsidR="00134A09" w:rsidRPr="00473768" w14:paraId="46206593" w14:textId="77777777" w:rsidTr="001A2F10">
        <w:tc>
          <w:tcPr>
            <w:tcW w:w="560" w:type="dxa"/>
            <w:shd w:val="clear" w:color="auto" w:fill="D9D9D9"/>
          </w:tcPr>
          <w:p w14:paraId="2FA292A5" w14:textId="77777777" w:rsidR="00134A09" w:rsidRPr="00473768" w:rsidRDefault="00134A09" w:rsidP="001A2F10">
            <w:pPr>
              <w:pStyle w:val="Footer"/>
              <w:tabs>
                <w:tab w:val="clear" w:pos="4419"/>
                <w:tab w:val="clear" w:pos="8838"/>
              </w:tabs>
              <w:rPr>
                <w:rFonts w:ascii="Arial Narrow" w:hAnsi="Arial Narrow" w:cs="Times New Roman"/>
                <w:b/>
                <w:bCs/>
                <w:lang w:val="es-ES"/>
              </w:rPr>
            </w:pPr>
            <w:r w:rsidRPr="00473768">
              <w:rPr>
                <w:rFonts w:ascii="Arial Narrow" w:hAnsi="Arial Narrow" w:cs="Times New Roman"/>
                <w:b/>
                <w:bCs/>
                <w:lang w:val="es-ES"/>
              </w:rPr>
              <w:t>Nro.</w:t>
            </w:r>
          </w:p>
        </w:tc>
        <w:tc>
          <w:tcPr>
            <w:tcW w:w="1850" w:type="dxa"/>
            <w:shd w:val="clear" w:color="auto" w:fill="D9D9D9"/>
          </w:tcPr>
          <w:p w14:paraId="0AE09FA8" w14:textId="77777777" w:rsidR="00134A09" w:rsidRPr="00473768" w:rsidRDefault="00134A09" w:rsidP="001A2F10">
            <w:pPr>
              <w:jc w:val="center"/>
              <w:rPr>
                <w:rFonts w:ascii="Arial Narrow" w:hAnsi="Arial Narrow"/>
                <w:b/>
                <w:bCs/>
                <w:sz w:val="20"/>
              </w:rPr>
            </w:pPr>
            <w:r w:rsidRPr="00473768">
              <w:rPr>
                <w:rFonts w:ascii="Arial Narrow" w:hAnsi="Arial Narrow"/>
                <w:b/>
                <w:bCs/>
                <w:sz w:val="20"/>
              </w:rPr>
              <w:t>Numero de SAU</w:t>
            </w:r>
          </w:p>
        </w:tc>
        <w:tc>
          <w:tcPr>
            <w:tcW w:w="3686" w:type="dxa"/>
            <w:shd w:val="clear" w:color="auto" w:fill="D9D9D9"/>
          </w:tcPr>
          <w:p w14:paraId="6659B018" w14:textId="77777777" w:rsidR="00134A09" w:rsidRPr="00473768" w:rsidRDefault="00134A09" w:rsidP="001A2F10">
            <w:pPr>
              <w:jc w:val="center"/>
              <w:rPr>
                <w:rFonts w:ascii="Arial Narrow" w:hAnsi="Arial Narrow"/>
                <w:b/>
                <w:bCs/>
                <w:sz w:val="20"/>
              </w:rPr>
            </w:pPr>
            <w:r w:rsidRPr="00473768">
              <w:rPr>
                <w:rFonts w:ascii="Arial Narrow" w:hAnsi="Arial Narrow"/>
                <w:b/>
                <w:bCs/>
                <w:sz w:val="20"/>
              </w:rPr>
              <w:t>Diagnóstico del problema</w:t>
            </w:r>
          </w:p>
        </w:tc>
        <w:tc>
          <w:tcPr>
            <w:tcW w:w="3260" w:type="dxa"/>
            <w:shd w:val="clear" w:color="auto" w:fill="D9D9D9"/>
          </w:tcPr>
          <w:p w14:paraId="19C56E2D" w14:textId="77777777" w:rsidR="00134A09" w:rsidRPr="00473768" w:rsidRDefault="00134A09" w:rsidP="001A2F10">
            <w:pPr>
              <w:jc w:val="center"/>
              <w:rPr>
                <w:rFonts w:ascii="Arial Narrow" w:hAnsi="Arial Narrow"/>
                <w:b/>
                <w:bCs/>
                <w:sz w:val="20"/>
              </w:rPr>
            </w:pPr>
            <w:r w:rsidRPr="00473768">
              <w:rPr>
                <w:rFonts w:ascii="Arial Narrow" w:hAnsi="Arial Narrow"/>
                <w:b/>
                <w:bCs/>
                <w:sz w:val="20"/>
              </w:rPr>
              <w:t>Descripción de la Solución Técnica</w:t>
            </w:r>
          </w:p>
        </w:tc>
      </w:tr>
      <w:tr w:rsidR="00134A09" w:rsidRPr="00473768" w14:paraId="09E52B6E" w14:textId="77777777" w:rsidTr="001A2F10">
        <w:tc>
          <w:tcPr>
            <w:tcW w:w="560" w:type="dxa"/>
          </w:tcPr>
          <w:p w14:paraId="63E59F34" w14:textId="77777777" w:rsidR="00134A09" w:rsidRPr="00473768" w:rsidRDefault="00134A09" w:rsidP="001A2F10">
            <w:pPr>
              <w:rPr>
                <w:rFonts w:asciiTheme="minorHAnsi" w:hAnsiTheme="minorHAnsi" w:cs="Arial"/>
                <w:sz w:val="20"/>
              </w:rPr>
            </w:pPr>
            <w:r>
              <w:rPr>
                <w:rFonts w:asciiTheme="minorHAnsi" w:hAnsiTheme="minorHAnsi" w:cs="Arial"/>
                <w:sz w:val="20"/>
              </w:rPr>
              <w:t>1</w:t>
            </w:r>
          </w:p>
        </w:tc>
        <w:tc>
          <w:tcPr>
            <w:tcW w:w="1850" w:type="dxa"/>
          </w:tcPr>
          <w:p w14:paraId="7B196FD2" w14:textId="77777777" w:rsidR="00134A09" w:rsidRDefault="00134A09" w:rsidP="00134A09">
            <w:pPr>
              <w:pStyle w:val="Table-Text"/>
              <w:rPr>
                <w:rFonts w:asciiTheme="minorHAnsi" w:hAnsiTheme="minorHAnsi"/>
                <w:lang w:val="es-ES"/>
              </w:rPr>
            </w:pPr>
          </w:p>
          <w:p w14:paraId="19E3B4A4" w14:textId="77777777" w:rsidR="00134A09" w:rsidRDefault="00134A09" w:rsidP="00134A09">
            <w:pPr>
              <w:pStyle w:val="Table-Text"/>
              <w:rPr>
                <w:rFonts w:asciiTheme="minorHAnsi" w:hAnsiTheme="minorHAnsi"/>
                <w:lang w:val="es-ES"/>
              </w:rPr>
            </w:pPr>
          </w:p>
          <w:p w14:paraId="4F95BA0A" w14:textId="77777777" w:rsidR="00134A09" w:rsidRPr="007F56EF" w:rsidRDefault="00134A09" w:rsidP="00134A09">
            <w:pPr>
              <w:pStyle w:val="Table-Text"/>
              <w:rPr>
                <w:rFonts w:asciiTheme="minorHAnsi" w:hAnsiTheme="minorHAnsi"/>
                <w:lang w:val="es-ES"/>
              </w:rPr>
            </w:pPr>
          </w:p>
        </w:tc>
        <w:tc>
          <w:tcPr>
            <w:tcW w:w="3686" w:type="dxa"/>
          </w:tcPr>
          <w:p w14:paraId="3E0EEFE5" w14:textId="77777777" w:rsidR="00134A09" w:rsidRPr="00E0339A" w:rsidRDefault="00134A09" w:rsidP="001A2F10">
            <w:pPr>
              <w:rPr>
                <w:rFonts w:asciiTheme="minorHAnsi" w:hAnsiTheme="minorHAnsi" w:cs="Arial"/>
                <w:sz w:val="20"/>
              </w:rPr>
            </w:pPr>
          </w:p>
        </w:tc>
        <w:tc>
          <w:tcPr>
            <w:tcW w:w="3260" w:type="dxa"/>
          </w:tcPr>
          <w:p w14:paraId="5E15EAFF" w14:textId="77777777" w:rsidR="00134A09" w:rsidRPr="00473768" w:rsidRDefault="00134A09" w:rsidP="001A2F10">
            <w:pPr>
              <w:rPr>
                <w:rFonts w:asciiTheme="minorHAnsi" w:hAnsiTheme="minorHAnsi" w:cs="Arial"/>
                <w:sz w:val="20"/>
              </w:rPr>
            </w:pPr>
          </w:p>
        </w:tc>
      </w:tr>
    </w:tbl>
    <w:p w14:paraId="37BFD8ED" w14:textId="77777777" w:rsidR="00E9712A" w:rsidRDefault="00E9712A" w:rsidP="007F1ECD">
      <w:pPr>
        <w:pStyle w:val="Title"/>
      </w:pPr>
      <w:r>
        <w:br w:type="page"/>
      </w:r>
      <w:bookmarkEnd w:id="38"/>
      <w:r>
        <w:lastRenderedPageBreak/>
        <w:t>F2 - INFORME DE DEFINICIÓN</w:t>
      </w:r>
    </w:p>
    <w:p w14:paraId="55F1DE41" w14:textId="77777777" w:rsidR="00E9712A" w:rsidRDefault="00E9712A"/>
    <w:p w14:paraId="3AE83B81" w14:textId="77777777" w:rsidR="00E9712A" w:rsidRPr="00385A5E" w:rsidRDefault="00E9712A" w:rsidP="00955A44">
      <w:pPr>
        <w:pStyle w:val="Heading1"/>
        <w:numPr>
          <w:ilvl w:val="0"/>
          <w:numId w:val="0"/>
        </w:numPr>
        <w:ind w:left="360" w:hanging="360"/>
      </w:pPr>
      <w:bookmarkStart w:id="40" w:name="_Toc18395134"/>
      <w:r w:rsidRPr="00385A5E">
        <w:t xml:space="preserve">Información General del </w:t>
      </w:r>
      <w:r w:rsidR="005F4DE1" w:rsidRPr="00385A5E">
        <w:t>Sistema</w:t>
      </w:r>
      <w:r w:rsidR="00385A5E">
        <w:t>/Sub</w:t>
      </w:r>
      <w:r w:rsidR="008B6112">
        <w:t>s</w:t>
      </w:r>
      <w:r w:rsidR="00385A5E">
        <w:t>istema/Módulo</w:t>
      </w:r>
      <w:bookmarkEnd w:id="40"/>
    </w:p>
    <w:p w14:paraId="7A3FA02C" w14:textId="77777777" w:rsidR="00E9712A" w:rsidRDefault="00E9712A">
      <w:pPr>
        <w:pStyle w:val="Header"/>
        <w:rPr>
          <w:rFonts w:ascii="Arial" w:hAnsi="Arial" w:cs="Times New Roman"/>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3394"/>
        <w:gridCol w:w="5973"/>
      </w:tblGrid>
      <w:tr w:rsidR="00E9712A" w14:paraId="44D526C1" w14:textId="77777777" w:rsidTr="0042581D">
        <w:trPr>
          <w:cantSplit/>
          <w:trHeight w:val="397"/>
          <w:jc w:val="center"/>
        </w:trPr>
        <w:tc>
          <w:tcPr>
            <w:tcW w:w="3394" w:type="dxa"/>
            <w:shd w:val="clear" w:color="auto" w:fill="F2F2F2" w:themeFill="background1" w:themeFillShade="F2"/>
            <w:vAlign w:val="center"/>
          </w:tcPr>
          <w:p w14:paraId="75F0AFCB" w14:textId="77777777" w:rsidR="00E9712A" w:rsidRPr="00385A5E" w:rsidRDefault="00BB0495">
            <w:pPr>
              <w:jc w:val="left"/>
              <w:rPr>
                <w:rFonts w:cs="Arial"/>
                <w:b/>
                <w:bCs/>
                <w:sz w:val="18"/>
              </w:rPr>
            </w:pPr>
            <w:r w:rsidRPr="00385A5E">
              <w:rPr>
                <w:rFonts w:cs="Arial"/>
                <w:b/>
                <w:bCs/>
                <w:sz w:val="18"/>
              </w:rPr>
              <w:t xml:space="preserve">Código del Sistema </w:t>
            </w:r>
          </w:p>
        </w:tc>
        <w:tc>
          <w:tcPr>
            <w:tcW w:w="5973" w:type="dxa"/>
            <w:vAlign w:val="center"/>
          </w:tcPr>
          <w:p w14:paraId="2D94E9AC" w14:textId="77777777" w:rsidR="00E9712A" w:rsidRDefault="008B6112" w:rsidP="008B6112">
            <w:pPr>
              <w:rPr>
                <w:sz w:val="20"/>
                <w:lang w:val="es-PE"/>
              </w:rPr>
            </w:pPr>
            <w:r w:rsidRPr="008B6112">
              <w:rPr>
                <w:sz w:val="20"/>
                <w:lang w:val="es-PE"/>
              </w:rPr>
              <w:t>32</w:t>
            </w:r>
          </w:p>
        </w:tc>
      </w:tr>
      <w:tr w:rsidR="00E9712A" w14:paraId="12499B7F" w14:textId="77777777" w:rsidTr="0042581D">
        <w:trPr>
          <w:cantSplit/>
          <w:trHeight w:val="397"/>
          <w:jc w:val="center"/>
        </w:trPr>
        <w:tc>
          <w:tcPr>
            <w:tcW w:w="3394" w:type="dxa"/>
            <w:shd w:val="clear" w:color="auto" w:fill="F2F2F2" w:themeFill="background1" w:themeFillShade="F2"/>
            <w:vAlign w:val="center"/>
          </w:tcPr>
          <w:p w14:paraId="403C8797" w14:textId="77777777" w:rsidR="00E9712A" w:rsidRPr="00385A5E" w:rsidRDefault="00BB0495">
            <w:pPr>
              <w:pStyle w:val="Default"/>
              <w:autoSpaceDE/>
              <w:autoSpaceDN/>
              <w:adjustRightInd/>
              <w:rPr>
                <w:rFonts w:ascii="Arial" w:hAnsi="Arial" w:cs="Arial"/>
                <w:b/>
                <w:bCs/>
                <w:sz w:val="18"/>
                <w:szCs w:val="24"/>
              </w:rPr>
            </w:pPr>
            <w:r w:rsidRPr="00385A5E">
              <w:rPr>
                <w:rFonts w:ascii="Arial" w:hAnsi="Arial" w:cs="Arial"/>
                <w:b/>
                <w:bCs/>
                <w:sz w:val="18"/>
                <w:szCs w:val="24"/>
              </w:rPr>
              <w:t xml:space="preserve">Nombre del Sistema </w:t>
            </w:r>
          </w:p>
        </w:tc>
        <w:tc>
          <w:tcPr>
            <w:tcW w:w="5973" w:type="dxa"/>
            <w:vAlign w:val="center"/>
          </w:tcPr>
          <w:p w14:paraId="6D2A7EA6" w14:textId="77777777" w:rsidR="00E9712A" w:rsidRPr="00854B32" w:rsidRDefault="00854B32" w:rsidP="00854B32">
            <w:pPr>
              <w:rPr>
                <w:sz w:val="20"/>
                <w:lang w:val="es-PE"/>
              </w:rPr>
            </w:pPr>
            <w:r>
              <w:rPr>
                <w:sz w:val="20"/>
                <w:lang w:val="es-PE"/>
              </w:rPr>
              <w:t>SICOBF</w:t>
            </w:r>
          </w:p>
        </w:tc>
      </w:tr>
      <w:tr w:rsidR="00E9712A" w14:paraId="2C06FE56" w14:textId="77777777" w:rsidTr="0042581D">
        <w:trPr>
          <w:cantSplit/>
          <w:trHeight w:val="397"/>
          <w:jc w:val="center"/>
        </w:trPr>
        <w:tc>
          <w:tcPr>
            <w:tcW w:w="3394" w:type="dxa"/>
            <w:shd w:val="clear" w:color="auto" w:fill="F2F2F2" w:themeFill="background1" w:themeFillShade="F2"/>
            <w:vAlign w:val="center"/>
          </w:tcPr>
          <w:p w14:paraId="2CDF0DE9" w14:textId="77777777" w:rsidR="00E9712A" w:rsidRPr="00385A5E" w:rsidRDefault="00E9712A">
            <w:pPr>
              <w:jc w:val="left"/>
              <w:rPr>
                <w:rFonts w:cs="Arial"/>
                <w:b/>
                <w:bCs/>
                <w:sz w:val="18"/>
              </w:rPr>
            </w:pPr>
            <w:r w:rsidRPr="00385A5E">
              <w:rPr>
                <w:rFonts w:cs="Arial"/>
                <w:b/>
                <w:bCs/>
                <w:sz w:val="18"/>
              </w:rPr>
              <w:t xml:space="preserve">Código del </w:t>
            </w:r>
            <w:r w:rsidR="00BB0495" w:rsidRPr="00385A5E">
              <w:rPr>
                <w:rFonts w:cs="Arial"/>
                <w:b/>
                <w:bCs/>
                <w:sz w:val="18"/>
              </w:rPr>
              <w:t>Subsistema</w:t>
            </w:r>
          </w:p>
        </w:tc>
        <w:tc>
          <w:tcPr>
            <w:tcW w:w="5973" w:type="dxa"/>
            <w:vAlign w:val="center"/>
          </w:tcPr>
          <w:p w14:paraId="04257505" w14:textId="77777777" w:rsidR="00E9712A" w:rsidRDefault="008B6112" w:rsidP="008B6112">
            <w:pPr>
              <w:rPr>
                <w:sz w:val="20"/>
                <w:lang w:val="es-PE"/>
              </w:rPr>
            </w:pPr>
            <w:r w:rsidRPr="008B6112">
              <w:rPr>
                <w:sz w:val="20"/>
                <w:lang w:val="es-PE"/>
              </w:rPr>
              <w:t>3202</w:t>
            </w:r>
          </w:p>
        </w:tc>
      </w:tr>
      <w:tr w:rsidR="00E9712A" w14:paraId="38ED943D" w14:textId="77777777" w:rsidTr="0042581D">
        <w:trPr>
          <w:cantSplit/>
          <w:trHeight w:val="397"/>
          <w:jc w:val="center"/>
        </w:trPr>
        <w:tc>
          <w:tcPr>
            <w:tcW w:w="3394" w:type="dxa"/>
            <w:shd w:val="clear" w:color="auto" w:fill="F2F2F2" w:themeFill="background1" w:themeFillShade="F2"/>
            <w:vAlign w:val="center"/>
          </w:tcPr>
          <w:p w14:paraId="2357E197" w14:textId="77777777" w:rsidR="00E9712A" w:rsidRPr="00385A5E" w:rsidRDefault="00E9712A">
            <w:pPr>
              <w:pStyle w:val="Default"/>
              <w:autoSpaceDE/>
              <w:autoSpaceDN/>
              <w:adjustRightInd/>
              <w:rPr>
                <w:rFonts w:ascii="Arial" w:hAnsi="Arial" w:cs="Arial"/>
                <w:b/>
                <w:bCs/>
                <w:sz w:val="18"/>
                <w:szCs w:val="24"/>
              </w:rPr>
            </w:pPr>
            <w:r w:rsidRPr="00385A5E">
              <w:rPr>
                <w:rFonts w:ascii="Arial" w:hAnsi="Arial" w:cs="Arial"/>
                <w:b/>
                <w:bCs/>
                <w:sz w:val="18"/>
                <w:szCs w:val="24"/>
              </w:rPr>
              <w:t xml:space="preserve">Nombre del </w:t>
            </w:r>
            <w:r w:rsidR="00BB0495" w:rsidRPr="00385A5E">
              <w:rPr>
                <w:rFonts w:ascii="Arial" w:hAnsi="Arial" w:cs="Arial"/>
                <w:b/>
                <w:bCs/>
                <w:sz w:val="18"/>
                <w:szCs w:val="24"/>
              </w:rPr>
              <w:t>Subsistema</w:t>
            </w:r>
          </w:p>
        </w:tc>
        <w:tc>
          <w:tcPr>
            <w:tcW w:w="5973" w:type="dxa"/>
            <w:vAlign w:val="center"/>
          </w:tcPr>
          <w:p w14:paraId="7D76281B" w14:textId="77777777" w:rsidR="00E9712A" w:rsidRDefault="008B6112" w:rsidP="008B6112">
            <w:pPr>
              <w:rPr>
                <w:sz w:val="20"/>
                <w:lang w:val="es-PE"/>
              </w:rPr>
            </w:pPr>
            <w:r>
              <w:rPr>
                <w:sz w:val="20"/>
                <w:lang w:val="es-PE"/>
              </w:rPr>
              <w:t>Control de Operaciones</w:t>
            </w:r>
          </w:p>
        </w:tc>
      </w:tr>
      <w:tr w:rsidR="00EE5533" w14:paraId="175E3C0D" w14:textId="77777777" w:rsidTr="0042581D">
        <w:trPr>
          <w:cantSplit/>
          <w:trHeight w:val="397"/>
          <w:jc w:val="center"/>
        </w:trPr>
        <w:tc>
          <w:tcPr>
            <w:tcW w:w="3394" w:type="dxa"/>
            <w:shd w:val="clear" w:color="auto" w:fill="F2F2F2" w:themeFill="background1" w:themeFillShade="F2"/>
            <w:vAlign w:val="center"/>
          </w:tcPr>
          <w:p w14:paraId="0D5CA887" w14:textId="77777777" w:rsidR="00EE5533" w:rsidRPr="00385A5E" w:rsidRDefault="00854B32" w:rsidP="006D15FE">
            <w:pPr>
              <w:jc w:val="left"/>
              <w:rPr>
                <w:rFonts w:cs="Arial"/>
                <w:b/>
                <w:bCs/>
                <w:sz w:val="18"/>
              </w:rPr>
            </w:pPr>
            <w:r>
              <w:rPr>
                <w:rFonts w:cs="Arial"/>
                <w:b/>
                <w:bCs/>
                <w:sz w:val="18"/>
              </w:rPr>
              <w:t>Código del Módulo</w:t>
            </w:r>
          </w:p>
        </w:tc>
        <w:tc>
          <w:tcPr>
            <w:tcW w:w="5973" w:type="dxa"/>
            <w:vAlign w:val="center"/>
          </w:tcPr>
          <w:p w14:paraId="36B9F7A5" w14:textId="34B08E8E" w:rsidR="00EE5533" w:rsidRDefault="003D01A1" w:rsidP="001B19D1">
            <w:pPr>
              <w:rPr>
                <w:sz w:val="20"/>
                <w:lang w:val="es-PE"/>
              </w:rPr>
            </w:pPr>
            <w:r>
              <w:rPr>
                <w:sz w:val="20"/>
                <w:lang w:val="es-PE"/>
              </w:rPr>
              <w:t>3202</w:t>
            </w:r>
            <w:r w:rsidR="001B19D1">
              <w:rPr>
                <w:sz w:val="20"/>
                <w:lang w:val="es-PE"/>
              </w:rPr>
              <w:t>12</w:t>
            </w:r>
          </w:p>
        </w:tc>
      </w:tr>
      <w:tr w:rsidR="00EE5533" w14:paraId="0EE2B2D1" w14:textId="77777777" w:rsidTr="0042581D">
        <w:trPr>
          <w:cantSplit/>
          <w:trHeight w:val="397"/>
          <w:jc w:val="center"/>
        </w:trPr>
        <w:tc>
          <w:tcPr>
            <w:tcW w:w="3394" w:type="dxa"/>
            <w:shd w:val="clear" w:color="auto" w:fill="F2F2F2" w:themeFill="background1" w:themeFillShade="F2"/>
            <w:vAlign w:val="center"/>
          </w:tcPr>
          <w:p w14:paraId="153280AA" w14:textId="77777777" w:rsidR="00EE5533" w:rsidRPr="00385A5E" w:rsidRDefault="00854B32" w:rsidP="006D15FE">
            <w:pPr>
              <w:pStyle w:val="Default"/>
              <w:autoSpaceDE/>
              <w:autoSpaceDN/>
              <w:adjustRightInd/>
              <w:rPr>
                <w:rFonts w:ascii="Arial" w:hAnsi="Arial" w:cs="Arial"/>
                <w:b/>
                <w:bCs/>
                <w:sz w:val="18"/>
                <w:szCs w:val="24"/>
              </w:rPr>
            </w:pPr>
            <w:r>
              <w:rPr>
                <w:rFonts w:ascii="Arial" w:hAnsi="Arial" w:cs="Arial"/>
                <w:b/>
                <w:bCs/>
                <w:sz w:val="18"/>
                <w:szCs w:val="24"/>
              </w:rPr>
              <w:t>Nombre del Módulo</w:t>
            </w:r>
          </w:p>
        </w:tc>
        <w:tc>
          <w:tcPr>
            <w:tcW w:w="5973" w:type="dxa"/>
            <w:vAlign w:val="center"/>
          </w:tcPr>
          <w:p w14:paraId="4D7EA73D" w14:textId="4CA06BFF" w:rsidR="00EE5533" w:rsidRDefault="001B19D1" w:rsidP="008B6112">
            <w:pPr>
              <w:rPr>
                <w:sz w:val="20"/>
                <w:lang w:val="es-PE"/>
              </w:rPr>
            </w:pPr>
            <w:r>
              <w:rPr>
                <w:rFonts w:ascii="Times New Roman" w:hAnsi="Times New Roman"/>
                <w:sz w:val="24"/>
              </w:rPr>
              <w:t>Registro de Operaciones de Bienes Fiscalizados</w:t>
            </w:r>
          </w:p>
        </w:tc>
      </w:tr>
      <w:tr w:rsidR="00E9712A" w14:paraId="2FAF932A" w14:textId="77777777" w:rsidTr="0042581D">
        <w:trPr>
          <w:cantSplit/>
          <w:trHeight w:val="397"/>
          <w:jc w:val="center"/>
        </w:trPr>
        <w:tc>
          <w:tcPr>
            <w:tcW w:w="3394" w:type="dxa"/>
            <w:shd w:val="clear" w:color="auto" w:fill="F2F2F2" w:themeFill="background1" w:themeFillShade="F2"/>
            <w:vAlign w:val="center"/>
          </w:tcPr>
          <w:p w14:paraId="29F2C5BB" w14:textId="77777777" w:rsidR="00E9712A" w:rsidRPr="00385A5E" w:rsidRDefault="00385A5E">
            <w:pPr>
              <w:jc w:val="left"/>
              <w:rPr>
                <w:rFonts w:cs="Arial"/>
                <w:b/>
                <w:bCs/>
                <w:sz w:val="18"/>
              </w:rPr>
            </w:pPr>
            <w:r>
              <w:rPr>
                <w:rFonts w:cs="Arial"/>
                <w:b/>
                <w:bCs/>
                <w:sz w:val="18"/>
              </w:rPr>
              <w:t xml:space="preserve">Nombre </w:t>
            </w:r>
            <w:r w:rsidR="0042581D">
              <w:rPr>
                <w:rFonts w:cs="Arial"/>
                <w:b/>
                <w:bCs/>
                <w:sz w:val="18"/>
              </w:rPr>
              <w:t xml:space="preserve">del </w:t>
            </w:r>
            <w:r>
              <w:rPr>
                <w:rFonts w:cs="Arial"/>
                <w:b/>
                <w:bCs/>
                <w:sz w:val="18"/>
              </w:rPr>
              <w:t>Supervisor de Desarrollo</w:t>
            </w:r>
          </w:p>
        </w:tc>
        <w:tc>
          <w:tcPr>
            <w:tcW w:w="5973" w:type="dxa"/>
            <w:vAlign w:val="center"/>
          </w:tcPr>
          <w:p w14:paraId="61986D8D" w14:textId="2D691C3D" w:rsidR="00E9712A" w:rsidRDefault="001B19D1">
            <w:pPr>
              <w:rPr>
                <w:sz w:val="20"/>
                <w:lang w:val="es-PE"/>
              </w:rPr>
            </w:pPr>
            <w:r>
              <w:rPr>
                <w:rFonts w:ascii="Times New Roman" w:hAnsi="Times New Roman"/>
                <w:sz w:val="24"/>
              </w:rPr>
              <w:t>Ezo Benavides Valentin</w:t>
            </w:r>
          </w:p>
        </w:tc>
      </w:tr>
    </w:tbl>
    <w:p w14:paraId="7DAD7D08" w14:textId="77777777" w:rsidR="00E9712A" w:rsidRDefault="00E9712A">
      <w:pPr>
        <w:rPr>
          <w:lang w:val="es-PE"/>
        </w:rPr>
      </w:pPr>
    </w:p>
    <w:p w14:paraId="03A2A6C1" w14:textId="77777777" w:rsidR="00E9712A" w:rsidRDefault="00E9712A">
      <w:pPr>
        <w:rPr>
          <w:lang w:val="es-PE"/>
        </w:rPr>
      </w:pPr>
      <w:r>
        <w:rPr>
          <w:lang w:val="es-PE"/>
        </w:rPr>
        <w:br w:type="page"/>
      </w:r>
    </w:p>
    <w:p w14:paraId="11E3DD8F" w14:textId="77777777" w:rsidR="00E9712A" w:rsidRPr="00295DA4" w:rsidRDefault="00E9712A" w:rsidP="000B20E1">
      <w:pPr>
        <w:pStyle w:val="Heading1"/>
        <w:numPr>
          <w:ilvl w:val="0"/>
          <w:numId w:val="14"/>
        </w:numPr>
      </w:pPr>
      <w:bookmarkStart w:id="41" w:name="_Toc18395135"/>
      <w:r w:rsidRPr="00295DA4">
        <w:lastRenderedPageBreak/>
        <w:t>ANÁLISIS DE REQUERIMIENTOS</w:t>
      </w:r>
      <w:bookmarkEnd w:id="41"/>
      <w:r w:rsidRPr="00295DA4">
        <w:t xml:space="preserve"> </w:t>
      </w:r>
    </w:p>
    <w:p w14:paraId="6DB76733" w14:textId="77777777" w:rsidR="00245C4A" w:rsidRDefault="00245C4A" w:rsidP="00245C4A">
      <w:pPr>
        <w:rPr>
          <w:lang w:val="es-PE"/>
        </w:rPr>
      </w:pPr>
    </w:p>
    <w:p w14:paraId="2FFF0ED5" w14:textId="77777777" w:rsidR="00245C4A" w:rsidRDefault="00220B66" w:rsidP="00245C4A">
      <w:pPr>
        <w:pStyle w:val="Heading2"/>
        <w:rPr>
          <w:lang w:val="es-PE"/>
        </w:rPr>
      </w:pPr>
      <w:bookmarkStart w:id="42" w:name="_Toc18395136"/>
      <w:r>
        <w:rPr>
          <w:lang w:val="es-PE"/>
        </w:rPr>
        <w:t>ESPECIFICACIÓN FUNCIONAL</w:t>
      </w:r>
      <w:bookmarkEnd w:id="42"/>
    </w:p>
    <w:p w14:paraId="66E8CC3B" w14:textId="77777777" w:rsidR="00245C4A" w:rsidRDefault="00245C4A" w:rsidP="00245C4A">
      <w:pPr>
        <w:pStyle w:val="Heading2"/>
        <w:numPr>
          <w:ilvl w:val="0"/>
          <w:numId w:val="0"/>
        </w:numPr>
        <w:rPr>
          <w:lang w:val="es-PE"/>
        </w:rPr>
      </w:pPr>
    </w:p>
    <w:p w14:paraId="0BEFDEE2" w14:textId="77777777" w:rsidR="00245C4A" w:rsidRDefault="00245C4A" w:rsidP="00245C4A">
      <w:pPr>
        <w:pStyle w:val="Heading3"/>
      </w:pPr>
      <w:r>
        <w:t xml:space="preserve">Alcance del </w:t>
      </w:r>
      <w:r w:rsidR="001E5E06">
        <w:t>Sistema de Información</w:t>
      </w:r>
    </w:p>
    <w:p w14:paraId="0C4649B7" w14:textId="77777777" w:rsidR="00245C4A" w:rsidRDefault="00245C4A" w:rsidP="00245C4A">
      <w:pPr>
        <w:rPr>
          <w:color w:val="008000"/>
          <w:sz w:val="20"/>
        </w:rPr>
      </w:pPr>
    </w:p>
    <w:p w14:paraId="263CDCD8" w14:textId="00096422" w:rsidR="005F410E" w:rsidRDefault="005F410E" w:rsidP="00245C4A">
      <w:pPr>
        <w:rPr>
          <w:color w:val="008000"/>
          <w:sz w:val="20"/>
        </w:rPr>
      </w:pPr>
      <w:r w:rsidRPr="0079332A">
        <w:rPr>
          <w:sz w:val="20"/>
          <w:szCs w:val="20"/>
        </w:rPr>
        <w:t xml:space="preserve">El presente documento tiene por finalidad </w:t>
      </w:r>
      <w:r>
        <w:rPr>
          <w:sz w:val="20"/>
          <w:szCs w:val="20"/>
        </w:rPr>
        <w:t>realizar la gestión del inventario inicial y el registro de  Operaciones.</w:t>
      </w:r>
    </w:p>
    <w:p w14:paraId="750B2161" w14:textId="11AF04A3" w:rsidR="005F410E" w:rsidRPr="0079332A" w:rsidRDefault="005F410E" w:rsidP="005F410E">
      <w:pPr>
        <w:rPr>
          <w:sz w:val="20"/>
          <w:szCs w:val="20"/>
        </w:rPr>
      </w:pPr>
      <w:r w:rsidRPr="0079332A">
        <w:rPr>
          <w:sz w:val="20"/>
          <w:szCs w:val="20"/>
        </w:rPr>
        <w:t>Estos  procesos se gestionaran a través de</w:t>
      </w:r>
      <w:r>
        <w:rPr>
          <w:sz w:val="20"/>
          <w:szCs w:val="20"/>
        </w:rPr>
        <w:t xml:space="preserve"> </w:t>
      </w:r>
      <w:r w:rsidRPr="00C06AED">
        <w:rPr>
          <w:sz w:val="20"/>
          <w:szCs w:val="20"/>
        </w:rPr>
        <w:t>S</w:t>
      </w:r>
      <w:r>
        <w:rPr>
          <w:sz w:val="20"/>
          <w:szCs w:val="20"/>
        </w:rPr>
        <w:t>UNAT Operaciones en Línea (SOL).</w:t>
      </w:r>
    </w:p>
    <w:p w14:paraId="6D6C7681" w14:textId="77777777" w:rsidR="005F410E" w:rsidRDefault="005F410E" w:rsidP="00245C4A">
      <w:pPr>
        <w:rPr>
          <w:color w:val="008000"/>
          <w:sz w:val="20"/>
        </w:rPr>
      </w:pPr>
    </w:p>
    <w:p w14:paraId="7F869B23" w14:textId="77777777" w:rsidR="00245C4A" w:rsidRDefault="00DF10A8" w:rsidP="002A5E5F">
      <w:pPr>
        <w:numPr>
          <w:ilvl w:val="0"/>
          <w:numId w:val="4"/>
        </w:numPr>
        <w:rPr>
          <w:b/>
          <w:bCs/>
          <w:sz w:val="20"/>
        </w:rPr>
      </w:pPr>
      <w:r w:rsidRPr="00376BEF">
        <w:rPr>
          <w:b/>
          <w:bCs/>
          <w:sz w:val="20"/>
        </w:rPr>
        <w:t>Describir el a</w:t>
      </w:r>
      <w:r w:rsidR="00245C4A" w:rsidRPr="00376BEF">
        <w:rPr>
          <w:b/>
          <w:bCs/>
          <w:sz w:val="20"/>
        </w:rPr>
        <w:t>lcance del sistema de información</w:t>
      </w:r>
    </w:p>
    <w:p w14:paraId="69FA8D9D" w14:textId="77777777" w:rsidR="00EC3C1C" w:rsidRDefault="00EC3C1C" w:rsidP="00EC3C1C">
      <w:pPr>
        <w:pStyle w:val="ListParagraph"/>
        <w:spacing w:before="60" w:after="60"/>
        <w:rPr>
          <w:sz w:val="20"/>
        </w:rPr>
      </w:pPr>
    </w:p>
    <w:p w14:paraId="4C17C2A2" w14:textId="77777777" w:rsidR="00EC3C1C" w:rsidRPr="00EC3C1C" w:rsidRDefault="00EC3C1C" w:rsidP="00EC3C1C">
      <w:pPr>
        <w:spacing w:before="60" w:after="60"/>
        <w:ind w:left="924"/>
        <w:rPr>
          <w:sz w:val="20"/>
          <w:szCs w:val="20"/>
          <w:lang w:val="es-PE"/>
        </w:rPr>
      </w:pPr>
      <w:r w:rsidRPr="00EC3C1C">
        <w:rPr>
          <w:sz w:val="20"/>
          <w:szCs w:val="20"/>
          <w:lang w:val="es-PE"/>
        </w:rPr>
        <w:t>El objetivo del registro del Inventario Inicial y del registro diario de operaciones es conocer y controlar las operaciones que realizan los Usuarios con los Insumos Químicos y Bienes Fiscalizados asegurando que sean para actividades licitas y dentro de las autorizaciones entregadas por la INIQBF a través de la inscripción en el RCBF.</w:t>
      </w:r>
    </w:p>
    <w:p w14:paraId="4692B1B2" w14:textId="77777777" w:rsidR="00F017C0" w:rsidRDefault="00F017C0" w:rsidP="00EC3C1C">
      <w:pPr>
        <w:rPr>
          <w:b/>
          <w:bCs/>
          <w:sz w:val="20"/>
        </w:rPr>
      </w:pPr>
    </w:p>
    <w:p w14:paraId="04B7C246" w14:textId="77777777" w:rsidR="001F6734" w:rsidRPr="00B84409" w:rsidRDefault="001F6734" w:rsidP="001F6734">
      <w:pPr>
        <w:spacing w:before="60" w:after="60"/>
        <w:ind w:left="924"/>
        <w:rPr>
          <w:b/>
          <w:sz w:val="20"/>
          <w:szCs w:val="20"/>
          <w:lang w:val="es-PE"/>
        </w:rPr>
      </w:pPr>
      <w:r w:rsidRPr="00B84409">
        <w:rPr>
          <w:sz w:val="20"/>
          <w:szCs w:val="20"/>
          <w:lang w:val="es-PE"/>
        </w:rPr>
        <w:t xml:space="preserve">El propósito es la carga del inventario por presentación en los establecimientos donde el Usuario tiene los bienes fiscalizados. Se carga en cada inicio de periodo de vigencia y la activación del periodo de declaración del Inventario Inicial se realiza con la aprobación de la solicitud de inscripción – </w:t>
      </w:r>
      <w:r w:rsidRPr="00B84409">
        <w:rPr>
          <w:b/>
          <w:sz w:val="20"/>
          <w:szCs w:val="20"/>
          <w:lang w:val="es-PE"/>
        </w:rPr>
        <w:t>MPN calificación de Inscripción</w:t>
      </w:r>
    </w:p>
    <w:p w14:paraId="18A4AB48" w14:textId="77777777" w:rsidR="001F6734" w:rsidRPr="00B84409" w:rsidRDefault="001F6734" w:rsidP="001F6734">
      <w:pPr>
        <w:spacing w:before="60" w:after="60"/>
        <w:ind w:left="924"/>
        <w:rPr>
          <w:rFonts w:cs="Arial"/>
          <w:sz w:val="20"/>
          <w:szCs w:val="20"/>
          <w:u w:val="single"/>
        </w:rPr>
      </w:pPr>
      <w:r w:rsidRPr="00B84409">
        <w:rPr>
          <w:sz w:val="20"/>
          <w:szCs w:val="20"/>
          <w:lang w:val="es-PE"/>
        </w:rPr>
        <w:t>Las características principales de este proceso son</w:t>
      </w:r>
    </w:p>
    <w:p w14:paraId="004BB750" w14:textId="77777777" w:rsidR="001F6734" w:rsidRPr="00B84409" w:rsidRDefault="001F6734" w:rsidP="000B20E1">
      <w:pPr>
        <w:numPr>
          <w:ilvl w:val="0"/>
          <w:numId w:val="17"/>
        </w:numPr>
        <w:spacing w:before="60" w:after="60"/>
        <w:ind w:left="1281" w:hanging="357"/>
        <w:rPr>
          <w:rFonts w:cs="Arial"/>
          <w:sz w:val="20"/>
          <w:szCs w:val="20"/>
        </w:rPr>
      </w:pPr>
      <w:r w:rsidRPr="00B84409">
        <w:rPr>
          <w:rFonts w:cs="Arial"/>
          <w:sz w:val="20"/>
          <w:szCs w:val="20"/>
        </w:rPr>
        <w:t xml:space="preserve">El proceso inicia con la declaración del Inventario Inicial por parte del Usuario quien carga la información por presentación y establecimiento incluyendo las presentaciones que tiene en los </w:t>
      </w:r>
      <w:r w:rsidRPr="00B84409">
        <w:rPr>
          <w:rFonts w:cs="Arial"/>
          <w:sz w:val="20"/>
          <w:szCs w:val="20"/>
        </w:rPr>
        <w:tab/>
        <w:t xml:space="preserve">establecimientos de terceros (por prestación de servicios sobre el Bien) lo que conforma el “stock en </w:t>
      </w:r>
      <w:r w:rsidRPr="00B84409">
        <w:rPr>
          <w:sz w:val="20"/>
          <w:szCs w:val="20"/>
        </w:rPr>
        <w:t xml:space="preserve">establecimientos </w:t>
      </w:r>
      <w:r w:rsidRPr="00B84409">
        <w:rPr>
          <w:rFonts w:cs="Arial"/>
          <w:sz w:val="20"/>
          <w:szCs w:val="20"/>
        </w:rPr>
        <w:t>de terceros”. Si no tuviese stock en ningún establecimiento (propio o de terceros) igual deberá informar su Inventario Inicial en cero. Una vez registrado el Inventario Inicial el Usuario podrá declarar sus operaciones en el registro diario de operaciones.</w:t>
      </w:r>
    </w:p>
    <w:p w14:paraId="73C4167B" w14:textId="77777777" w:rsidR="001F6734" w:rsidRPr="00B84409" w:rsidRDefault="001F6734" w:rsidP="000B20E1">
      <w:pPr>
        <w:numPr>
          <w:ilvl w:val="0"/>
          <w:numId w:val="17"/>
        </w:numPr>
        <w:spacing w:before="60" w:after="60"/>
        <w:ind w:left="1281" w:hanging="357"/>
        <w:rPr>
          <w:rFonts w:cs="Arial"/>
          <w:sz w:val="20"/>
          <w:szCs w:val="20"/>
        </w:rPr>
      </w:pPr>
      <w:r w:rsidRPr="00B84409">
        <w:rPr>
          <w:rFonts w:cs="Arial"/>
          <w:sz w:val="20"/>
          <w:szCs w:val="20"/>
        </w:rPr>
        <w:t>Cuando se presenta el Inventario Inicial se genera un código de confirmación el cual se relaciona a la declaración del Inventario Inicial.</w:t>
      </w:r>
    </w:p>
    <w:p w14:paraId="449F6326" w14:textId="77777777" w:rsidR="001F6734" w:rsidRPr="00B84409" w:rsidRDefault="001F6734" w:rsidP="000B20E1">
      <w:pPr>
        <w:numPr>
          <w:ilvl w:val="0"/>
          <w:numId w:val="17"/>
        </w:numPr>
        <w:spacing w:before="60" w:after="60"/>
        <w:ind w:left="1281" w:hanging="357"/>
        <w:rPr>
          <w:rFonts w:cs="Arial"/>
          <w:sz w:val="20"/>
          <w:szCs w:val="20"/>
        </w:rPr>
      </w:pPr>
      <w:r w:rsidRPr="00B84409">
        <w:rPr>
          <w:rFonts w:cs="Arial"/>
          <w:sz w:val="20"/>
          <w:szCs w:val="20"/>
        </w:rPr>
        <w:t>Se permite rectificar el Inventario Inicial hasta el último día calendario del mes siguiente de su presentación. Luego de dicha fecha no podrá realizar rectificación alguna a los registros ya presentados. Una vez rectificado debe  recalcularse todas las operaciones de las DJRO presentadas, consolidados diario, mensual y anual que se vean afectadas por dicha modificación. No aplica para las rectificaciones por actualización de información en el Registro</w:t>
      </w:r>
    </w:p>
    <w:p w14:paraId="31AB7169" w14:textId="77777777" w:rsidR="00F017C0" w:rsidRDefault="001F6734" w:rsidP="000B20E1">
      <w:pPr>
        <w:numPr>
          <w:ilvl w:val="0"/>
          <w:numId w:val="17"/>
        </w:numPr>
        <w:spacing w:before="60" w:after="60"/>
        <w:ind w:left="1281" w:hanging="357"/>
        <w:rPr>
          <w:rFonts w:cs="Arial"/>
          <w:sz w:val="20"/>
          <w:szCs w:val="20"/>
        </w:rPr>
      </w:pPr>
      <w:r w:rsidRPr="00B84409">
        <w:rPr>
          <w:rFonts w:cs="Arial"/>
          <w:sz w:val="20"/>
          <w:szCs w:val="20"/>
        </w:rPr>
        <w:t>Para el caso de los nuevos BF que sean controlados de manera posterior por modificación normativa o las actualizaciones que realiza el Usuario en su Registro (alta de Establecimientos, Alta de Presentaciones o Alta de BF), incorporación de establecimientos o presentaciones cuya vigencia sea posterior a la fecha de inicio de vigencia del Usuario en el RCBF se marca el Inventario Inicial como actualizado manteniendo las mismas reglas de negocio que el Inventario Inicial anteriormente mencionadas.</w:t>
      </w:r>
    </w:p>
    <w:p w14:paraId="3DB1515C" w14:textId="77777777" w:rsidR="003D01A1" w:rsidRDefault="003D01A1" w:rsidP="003D01A1">
      <w:pPr>
        <w:spacing w:before="60" w:after="60"/>
        <w:rPr>
          <w:rFonts w:cs="Arial"/>
          <w:sz w:val="20"/>
          <w:szCs w:val="20"/>
        </w:rPr>
      </w:pPr>
    </w:p>
    <w:p w14:paraId="568AFF7A" w14:textId="1A9CC318" w:rsidR="003D01A1" w:rsidRDefault="003D01A1" w:rsidP="003D01A1">
      <w:pPr>
        <w:spacing w:before="60" w:after="60"/>
        <w:ind w:left="708"/>
        <w:rPr>
          <w:rFonts w:cs="Arial"/>
          <w:sz w:val="20"/>
          <w:szCs w:val="20"/>
        </w:rPr>
      </w:pPr>
      <w:r>
        <w:rPr>
          <w:rFonts w:cs="Arial"/>
          <w:sz w:val="20"/>
          <w:szCs w:val="20"/>
        </w:rPr>
        <w:t xml:space="preserve">El alcance del sistema deberá ser implementado en el portal de SUNAT, dentro de la opción </w:t>
      </w:r>
      <w:r w:rsidR="005F410E" w:rsidRPr="005F410E">
        <w:rPr>
          <w:rFonts w:cs="Arial"/>
          <w:sz w:val="20"/>
          <w:szCs w:val="18"/>
        </w:rPr>
        <w:t>“Bienes Fiscalizados” &gt; “Registro para el Control de Bienes” &gt; “Operaciones con Bienes Fiscalizados” &gt; “Registro de Operaciones” &gt; “Inventario Inicial”</w:t>
      </w:r>
      <w:r w:rsidRPr="005F410E">
        <w:rPr>
          <w:rFonts w:cs="Arial"/>
          <w:sz w:val="20"/>
          <w:szCs w:val="20"/>
        </w:rPr>
        <w:t>.</w:t>
      </w:r>
    </w:p>
    <w:p w14:paraId="652BF25B" w14:textId="77777777" w:rsidR="00631DC9" w:rsidRPr="001F6734" w:rsidRDefault="00631DC9" w:rsidP="00631DC9">
      <w:pPr>
        <w:pStyle w:val="ListParagraph"/>
        <w:ind w:left="1080"/>
        <w:rPr>
          <w:bCs/>
          <w:sz w:val="20"/>
          <w:highlight w:val="yellow"/>
        </w:rPr>
      </w:pPr>
    </w:p>
    <w:p w14:paraId="61FD8B9C" w14:textId="77777777" w:rsidR="00631DC9" w:rsidRPr="00631DC9" w:rsidRDefault="00631DC9" w:rsidP="00631DC9">
      <w:pPr>
        <w:ind w:left="708"/>
        <w:rPr>
          <w:bCs/>
          <w:sz w:val="20"/>
        </w:rPr>
      </w:pPr>
      <w:r w:rsidRPr="003D01A1">
        <w:rPr>
          <w:bCs/>
          <w:sz w:val="20"/>
        </w:rPr>
        <w:t>El detalle del alcance de cada punto indicado, se encuentra definido en los correspondientes Requerimientos Funcionales.</w:t>
      </w:r>
    </w:p>
    <w:p w14:paraId="56E1D7DB" w14:textId="77777777" w:rsidR="00245C4A" w:rsidRPr="00B6089F" w:rsidRDefault="00245C4A" w:rsidP="00245C4A">
      <w:pPr>
        <w:rPr>
          <w:sz w:val="20"/>
        </w:rPr>
      </w:pPr>
    </w:p>
    <w:p w14:paraId="3122D3E3" w14:textId="77777777" w:rsidR="00DF10A8" w:rsidRPr="00B6089F" w:rsidRDefault="00DF10A8" w:rsidP="00245C4A">
      <w:pPr>
        <w:rPr>
          <w:sz w:val="20"/>
        </w:rPr>
      </w:pPr>
    </w:p>
    <w:p w14:paraId="20277173" w14:textId="77777777" w:rsidR="000A7898" w:rsidRDefault="000A7898">
      <w:pPr>
        <w:jc w:val="left"/>
        <w:rPr>
          <w:b/>
          <w:sz w:val="20"/>
        </w:rPr>
      </w:pPr>
      <w:r>
        <w:rPr>
          <w:b/>
          <w:sz w:val="20"/>
        </w:rPr>
        <w:br w:type="page"/>
      </w:r>
    </w:p>
    <w:p w14:paraId="24381548" w14:textId="77777777" w:rsidR="00C84A7E" w:rsidRPr="00376BEF" w:rsidRDefault="00DF10A8" w:rsidP="002A5E5F">
      <w:pPr>
        <w:numPr>
          <w:ilvl w:val="0"/>
          <w:numId w:val="4"/>
        </w:numPr>
        <w:rPr>
          <w:b/>
          <w:sz w:val="20"/>
        </w:rPr>
      </w:pPr>
      <w:r w:rsidRPr="00376BEF">
        <w:rPr>
          <w:b/>
          <w:sz w:val="20"/>
        </w:rPr>
        <w:lastRenderedPageBreak/>
        <w:t>Elaborar el diagrama de contexto general del sistema</w:t>
      </w:r>
      <w:r w:rsidR="00F76E87" w:rsidRPr="00376BEF">
        <w:rPr>
          <w:b/>
          <w:sz w:val="20"/>
        </w:rPr>
        <w:t xml:space="preserve"> o el d</w:t>
      </w:r>
      <w:r w:rsidR="00C84A7E" w:rsidRPr="00376BEF">
        <w:rPr>
          <w:b/>
          <w:sz w:val="20"/>
        </w:rPr>
        <w:t>iagrama del modelo conceptual de la solución informática</w:t>
      </w:r>
    </w:p>
    <w:p w14:paraId="16953018" w14:textId="77777777" w:rsidR="00385A5E" w:rsidRDefault="00385A5E" w:rsidP="00385A5E">
      <w:pPr>
        <w:ind w:left="720"/>
        <w:rPr>
          <w:sz w:val="20"/>
        </w:rPr>
      </w:pPr>
    </w:p>
    <w:tbl>
      <w:tblPr>
        <w:tblW w:w="0" w:type="auto"/>
        <w:tblInd w:w="720" w:type="dxa"/>
        <w:tblLook w:val="04A0" w:firstRow="1" w:lastRow="0" w:firstColumn="1" w:lastColumn="0" w:noHBand="0" w:noVBand="1"/>
      </w:tblPr>
      <w:tblGrid>
        <w:gridCol w:w="8663"/>
      </w:tblGrid>
      <w:tr w:rsidR="00A31BFC" w14:paraId="6D0F43AC" w14:textId="77777777" w:rsidTr="00A31BFC">
        <w:tc>
          <w:tcPr>
            <w:tcW w:w="9373" w:type="dxa"/>
          </w:tcPr>
          <w:p w14:paraId="7462C063" w14:textId="77777777" w:rsidR="00A31BFC" w:rsidRDefault="00A31BFC" w:rsidP="00A31BFC">
            <w:pPr>
              <w:jc w:val="center"/>
              <w:rPr>
                <w:sz w:val="20"/>
              </w:rPr>
            </w:pPr>
          </w:p>
          <w:p w14:paraId="0B7B9499" w14:textId="2758CD22" w:rsidR="00A31BFC" w:rsidRDefault="00C93C29" w:rsidP="00A31BFC">
            <w:pPr>
              <w:jc w:val="center"/>
              <w:rPr>
                <w:sz w:val="20"/>
              </w:rPr>
            </w:pPr>
            <w:r>
              <w:rPr>
                <w:noProof/>
                <w:lang w:val="en-US" w:eastAsia="en-US"/>
              </w:rPr>
              <w:drawing>
                <wp:inline distT="0" distB="0" distL="0" distR="0" wp14:anchorId="14C24EF2" wp14:editId="7D5B593A">
                  <wp:extent cx="5380952" cy="399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0952" cy="3990476"/>
                          </a:xfrm>
                          <a:prstGeom prst="rect">
                            <a:avLst/>
                          </a:prstGeom>
                        </pic:spPr>
                      </pic:pic>
                    </a:graphicData>
                  </a:graphic>
                </wp:inline>
              </w:drawing>
            </w:r>
          </w:p>
          <w:p w14:paraId="1F006429" w14:textId="77777777" w:rsidR="00A31BFC" w:rsidRDefault="00A31BFC" w:rsidP="00A31BFC">
            <w:pPr>
              <w:jc w:val="center"/>
              <w:rPr>
                <w:sz w:val="20"/>
              </w:rPr>
            </w:pPr>
          </w:p>
        </w:tc>
      </w:tr>
    </w:tbl>
    <w:p w14:paraId="7DA401F6" w14:textId="77777777" w:rsidR="004176D6" w:rsidRDefault="004176D6" w:rsidP="00385A5E">
      <w:pPr>
        <w:ind w:left="720"/>
        <w:rPr>
          <w:sz w:val="20"/>
        </w:rPr>
      </w:pPr>
    </w:p>
    <w:p w14:paraId="17EC2A8A" w14:textId="77777777" w:rsidR="00385A5E" w:rsidRPr="00F76E87" w:rsidRDefault="00385A5E" w:rsidP="00385A5E">
      <w:pPr>
        <w:ind w:left="720"/>
        <w:rPr>
          <w:sz w:val="20"/>
        </w:rPr>
      </w:pPr>
    </w:p>
    <w:p w14:paraId="5A28A076" w14:textId="77777777" w:rsidR="00245C4A" w:rsidRDefault="00245C4A" w:rsidP="00245C4A">
      <w:pPr>
        <w:rPr>
          <w:color w:val="008000"/>
          <w:sz w:val="20"/>
        </w:rPr>
      </w:pPr>
    </w:p>
    <w:p w14:paraId="63A0AEC6" w14:textId="77777777" w:rsidR="00245C4A" w:rsidRDefault="001E5E06" w:rsidP="00245C4A">
      <w:pPr>
        <w:pStyle w:val="Heading3"/>
      </w:pPr>
      <w:bookmarkStart w:id="43" w:name="_Toc52788283"/>
      <w:bookmarkStart w:id="44" w:name="_Toc169932801"/>
      <w:r>
        <w:t xml:space="preserve">Especificación </w:t>
      </w:r>
      <w:r w:rsidR="00245C4A">
        <w:t>de Requerimientos</w:t>
      </w:r>
      <w:bookmarkEnd w:id="43"/>
      <w:bookmarkEnd w:id="44"/>
    </w:p>
    <w:p w14:paraId="265DCEF4" w14:textId="77777777" w:rsidR="00245C4A" w:rsidRDefault="00245C4A" w:rsidP="00245C4A">
      <w:pPr>
        <w:pStyle w:val="Heading3"/>
        <w:numPr>
          <w:ilvl w:val="0"/>
          <w:numId w:val="0"/>
        </w:numPr>
      </w:pPr>
    </w:p>
    <w:p w14:paraId="77D92521" w14:textId="77777777" w:rsidR="00245C4A" w:rsidRPr="00376BEF" w:rsidRDefault="00007430" w:rsidP="002A5E5F">
      <w:pPr>
        <w:numPr>
          <w:ilvl w:val="0"/>
          <w:numId w:val="5"/>
        </w:numPr>
        <w:rPr>
          <w:b/>
          <w:sz w:val="20"/>
        </w:rPr>
      </w:pPr>
      <w:r w:rsidRPr="00376BEF">
        <w:rPr>
          <w:b/>
          <w:sz w:val="20"/>
        </w:rPr>
        <w:t>R</w:t>
      </w:r>
      <w:r w:rsidR="00245C4A" w:rsidRPr="00376BEF">
        <w:rPr>
          <w:b/>
          <w:sz w:val="20"/>
        </w:rPr>
        <w:t>equerimientos Funcionales</w:t>
      </w:r>
    </w:p>
    <w:p w14:paraId="60724F8F" w14:textId="77777777" w:rsidR="00245C4A" w:rsidRDefault="00245C4A" w:rsidP="00245C4A"/>
    <w:tbl>
      <w:tblPr>
        <w:tblW w:w="94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4"/>
        <w:gridCol w:w="1985"/>
        <w:gridCol w:w="4394"/>
        <w:gridCol w:w="992"/>
        <w:gridCol w:w="1418"/>
      </w:tblGrid>
      <w:tr w:rsidR="003C7180" w:rsidRPr="000A7926" w14:paraId="60B1FC35" w14:textId="77777777" w:rsidTr="002E4FCD">
        <w:tc>
          <w:tcPr>
            <w:tcW w:w="634" w:type="dxa"/>
            <w:shd w:val="clear" w:color="auto" w:fill="D9D9D9"/>
            <w:vAlign w:val="center"/>
          </w:tcPr>
          <w:p w14:paraId="1C63026F" w14:textId="77777777" w:rsidR="003C7180" w:rsidRPr="000A7926" w:rsidRDefault="003C7180" w:rsidP="000A7926">
            <w:pPr>
              <w:pStyle w:val="Footer"/>
              <w:tabs>
                <w:tab w:val="clear" w:pos="4419"/>
                <w:tab w:val="clear" w:pos="8838"/>
              </w:tabs>
              <w:rPr>
                <w:b/>
                <w:sz w:val="18"/>
                <w:szCs w:val="18"/>
                <w:lang w:val="es-ES"/>
              </w:rPr>
            </w:pPr>
            <w:r w:rsidRPr="000A7926">
              <w:rPr>
                <w:b/>
                <w:sz w:val="18"/>
                <w:szCs w:val="18"/>
                <w:lang w:val="es-ES"/>
              </w:rPr>
              <w:t>N</w:t>
            </w:r>
            <w:r w:rsidR="000A7926" w:rsidRPr="000A7926">
              <w:rPr>
                <w:b/>
                <w:sz w:val="18"/>
                <w:szCs w:val="18"/>
                <w:lang w:val="es-ES"/>
              </w:rPr>
              <w:t>º</w:t>
            </w:r>
          </w:p>
        </w:tc>
        <w:tc>
          <w:tcPr>
            <w:tcW w:w="1985" w:type="dxa"/>
            <w:shd w:val="clear" w:color="auto" w:fill="D9D9D9"/>
            <w:vAlign w:val="center"/>
          </w:tcPr>
          <w:p w14:paraId="1D611BDE" w14:textId="77777777" w:rsidR="003C7180" w:rsidRPr="000A7926" w:rsidRDefault="003C7180" w:rsidP="0074359E">
            <w:pPr>
              <w:jc w:val="center"/>
              <w:rPr>
                <w:rFonts w:cs="Arial"/>
                <w:b/>
                <w:sz w:val="18"/>
                <w:szCs w:val="18"/>
              </w:rPr>
            </w:pPr>
            <w:r w:rsidRPr="000A7926">
              <w:rPr>
                <w:rFonts w:cs="Arial"/>
                <w:b/>
                <w:sz w:val="18"/>
                <w:szCs w:val="18"/>
              </w:rPr>
              <w:t>Nombre del Requisito Funcional</w:t>
            </w:r>
          </w:p>
        </w:tc>
        <w:tc>
          <w:tcPr>
            <w:tcW w:w="4394" w:type="dxa"/>
            <w:shd w:val="clear" w:color="auto" w:fill="D9D9D9"/>
            <w:vAlign w:val="center"/>
          </w:tcPr>
          <w:p w14:paraId="3176C853" w14:textId="77777777" w:rsidR="003C7180" w:rsidRPr="000A7926" w:rsidRDefault="003C7180" w:rsidP="0074359E">
            <w:pPr>
              <w:jc w:val="center"/>
              <w:rPr>
                <w:rFonts w:cs="Arial"/>
                <w:b/>
                <w:sz w:val="18"/>
                <w:szCs w:val="18"/>
              </w:rPr>
            </w:pPr>
            <w:r w:rsidRPr="000A7926">
              <w:rPr>
                <w:rFonts w:cs="Arial"/>
                <w:b/>
                <w:sz w:val="18"/>
                <w:szCs w:val="18"/>
              </w:rPr>
              <w:t>Descripción detallada</w:t>
            </w:r>
          </w:p>
        </w:tc>
        <w:tc>
          <w:tcPr>
            <w:tcW w:w="992" w:type="dxa"/>
            <w:shd w:val="clear" w:color="auto" w:fill="D9D9D9"/>
            <w:vAlign w:val="center"/>
          </w:tcPr>
          <w:p w14:paraId="34EFE63B" w14:textId="77777777" w:rsidR="003C7180" w:rsidRPr="000A7926" w:rsidRDefault="00F76E87" w:rsidP="00F76E87">
            <w:pPr>
              <w:jc w:val="center"/>
              <w:rPr>
                <w:rFonts w:cs="Arial"/>
                <w:b/>
                <w:sz w:val="18"/>
                <w:szCs w:val="18"/>
              </w:rPr>
            </w:pPr>
            <w:r w:rsidRPr="000A7926">
              <w:rPr>
                <w:rFonts w:cs="Arial"/>
                <w:b/>
                <w:sz w:val="18"/>
                <w:szCs w:val="18"/>
              </w:rPr>
              <w:t>RIN</w:t>
            </w:r>
            <w:r w:rsidR="003C7180" w:rsidRPr="000A7926">
              <w:rPr>
                <w:rFonts w:cs="Arial"/>
                <w:b/>
                <w:sz w:val="18"/>
                <w:szCs w:val="18"/>
              </w:rPr>
              <w:t xml:space="preserve"> asociado</w:t>
            </w:r>
          </w:p>
        </w:tc>
        <w:tc>
          <w:tcPr>
            <w:tcW w:w="1418" w:type="dxa"/>
            <w:shd w:val="clear" w:color="auto" w:fill="D9D9D9"/>
            <w:vAlign w:val="center"/>
          </w:tcPr>
          <w:p w14:paraId="7260233F" w14:textId="77777777" w:rsidR="003C7180" w:rsidRPr="000A7926" w:rsidRDefault="003C7180" w:rsidP="0074359E">
            <w:pPr>
              <w:jc w:val="center"/>
              <w:rPr>
                <w:rFonts w:cs="Arial"/>
                <w:b/>
                <w:sz w:val="18"/>
                <w:szCs w:val="18"/>
              </w:rPr>
            </w:pPr>
            <w:r w:rsidRPr="000A7926">
              <w:rPr>
                <w:rFonts w:cs="Arial"/>
                <w:b/>
                <w:sz w:val="18"/>
                <w:szCs w:val="18"/>
              </w:rPr>
              <w:t xml:space="preserve">Importancia </w:t>
            </w:r>
          </w:p>
          <w:p w14:paraId="6D352278" w14:textId="77777777" w:rsidR="003C7180" w:rsidRPr="000A7926" w:rsidRDefault="003C7180" w:rsidP="0074359E">
            <w:pPr>
              <w:jc w:val="center"/>
              <w:rPr>
                <w:rFonts w:cs="Arial"/>
                <w:b/>
                <w:sz w:val="18"/>
                <w:szCs w:val="18"/>
              </w:rPr>
            </w:pPr>
            <w:r w:rsidRPr="000A7926">
              <w:rPr>
                <w:rFonts w:cs="Arial"/>
                <w:b/>
                <w:sz w:val="18"/>
                <w:szCs w:val="18"/>
              </w:rPr>
              <w:t>(1..4)</w:t>
            </w:r>
          </w:p>
          <w:p w14:paraId="2A7835BA" w14:textId="77777777" w:rsidR="003C7180" w:rsidRPr="000A7926" w:rsidRDefault="003C7180" w:rsidP="00386F93">
            <w:pPr>
              <w:jc w:val="center"/>
              <w:rPr>
                <w:rFonts w:cs="Arial"/>
                <w:b/>
                <w:sz w:val="18"/>
                <w:szCs w:val="18"/>
              </w:rPr>
            </w:pPr>
            <w:r w:rsidRPr="000A7926">
              <w:rPr>
                <w:rFonts w:cs="Arial"/>
                <w:b/>
                <w:sz w:val="18"/>
                <w:szCs w:val="18"/>
              </w:rPr>
              <w:t>Según Usuario</w:t>
            </w:r>
          </w:p>
        </w:tc>
      </w:tr>
      <w:tr w:rsidR="003C7180" w:rsidRPr="0004213E" w14:paraId="36667626" w14:textId="77777777" w:rsidTr="002E4FCD">
        <w:tc>
          <w:tcPr>
            <w:tcW w:w="634" w:type="dxa"/>
          </w:tcPr>
          <w:p w14:paraId="27255CB7" w14:textId="77777777" w:rsidR="003C7180" w:rsidRPr="0004213E" w:rsidRDefault="002E4FCD" w:rsidP="000A7926">
            <w:pPr>
              <w:pStyle w:val="NormalWeb"/>
              <w:spacing w:before="0" w:beforeAutospacing="0" w:after="0" w:afterAutospacing="0"/>
              <w:jc w:val="center"/>
              <w:rPr>
                <w:rFonts w:eastAsia="Times New Roman"/>
                <w:szCs w:val="18"/>
              </w:rPr>
            </w:pPr>
            <w:r>
              <w:rPr>
                <w:rFonts w:eastAsia="Times New Roman"/>
                <w:szCs w:val="18"/>
              </w:rPr>
              <w:t>RF0</w:t>
            </w:r>
            <w:r w:rsidR="003C7180" w:rsidRPr="0004213E">
              <w:rPr>
                <w:rFonts w:eastAsia="Times New Roman"/>
                <w:szCs w:val="18"/>
              </w:rPr>
              <w:t>1</w:t>
            </w:r>
          </w:p>
        </w:tc>
        <w:tc>
          <w:tcPr>
            <w:tcW w:w="1985" w:type="dxa"/>
          </w:tcPr>
          <w:p w14:paraId="5F629BB1" w14:textId="77777777" w:rsidR="003C7180" w:rsidRPr="00CA4DC5" w:rsidRDefault="00CA4DC5" w:rsidP="00CA4DC5">
            <w:pPr>
              <w:rPr>
                <w:rFonts w:cs="Arial"/>
                <w:sz w:val="20"/>
                <w:szCs w:val="18"/>
              </w:rPr>
            </w:pPr>
            <w:r w:rsidRPr="00CA4DC5">
              <w:rPr>
                <w:rFonts w:cs="Arial"/>
                <w:sz w:val="20"/>
                <w:szCs w:val="18"/>
              </w:rPr>
              <w:t>Consideraciones Generales</w:t>
            </w:r>
          </w:p>
        </w:tc>
        <w:tc>
          <w:tcPr>
            <w:tcW w:w="4394" w:type="dxa"/>
          </w:tcPr>
          <w:p w14:paraId="69F58078" w14:textId="7D2B9A0D" w:rsidR="00E95DA2" w:rsidRDefault="00E95DA2" w:rsidP="00E95DA2">
            <w:pPr>
              <w:rPr>
                <w:rFonts w:cs="Arial"/>
                <w:sz w:val="20"/>
                <w:szCs w:val="18"/>
              </w:rPr>
            </w:pPr>
            <w:r>
              <w:rPr>
                <w:rFonts w:cs="Arial"/>
                <w:sz w:val="20"/>
                <w:szCs w:val="18"/>
              </w:rPr>
              <w:t>El sistema debe contemplar las siguientes consideraciones:</w:t>
            </w:r>
          </w:p>
          <w:p w14:paraId="62BCB9AA" w14:textId="77777777" w:rsidR="00E95DA2" w:rsidRPr="00E95DA2" w:rsidRDefault="00E95DA2" w:rsidP="00E95DA2">
            <w:pPr>
              <w:rPr>
                <w:rFonts w:cs="Arial"/>
                <w:sz w:val="20"/>
                <w:szCs w:val="18"/>
              </w:rPr>
            </w:pPr>
          </w:p>
          <w:p w14:paraId="64FBAC84" w14:textId="77777777" w:rsidR="00CA4DC5" w:rsidRDefault="00CA4DC5" w:rsidP="000B20E1">
            <w:pPr>
              <w:pStyle w:val="ListParagraph"/>
              <w:numPr>
                <w:ilvl w:val="0"/>
                <w:numId w:val="18"/>
              </w:numPr>
              <w:rPr>
                <w:rFonts w:cs="Arial"/>
                <w:sz w:val="20"/>
                <w:szCs w:val="18"/>
              </w:rPr>
            </w:pPr>
            <w:r>
              <w:rPr>
                <w:rFonts w:cs="Arial"/>
                <w:sz w:val="20"/>
                <w:szCs w:val="18"/>
              </w:rPr>
              <w:t>Para registrar información de sus operaciones el usuario es de tipo Usuario Principal o Usuario secundario autorizado.</w:t>
            </w:r>
          </w:p>
          <w:p w14:paraId="26162E47" w14:textId="77777777" w:rsidR="00CA4DC5" w:rsidRDefault="00CA4DC5" w:rsidP="000B20E1">
            <w:pPr>
              <w:pStyle w:val="ListParagraph"/>
              <w:numPr>
                <w:ilvl w:val="0"/>
                <w:numId w:val="18"/>
              </w:numPr>
              <w:rPr>
                <w:rFonts w:cs="Arial"/>
                <w:sz w:val="20"/>
                <w:szCs w:val="18"/>
              </w:rPr>
            </w:pPr>
            <w:r>
              <w:rPr>
                <w:rFonts w:cs="Arial"/>
                <w:sz w:val="20"/>
                <w:szCs w:val="18"/>
              </w:rPr>
              <w:t>Los usuarios con inscripción vigente o con suspensión en el RCBF registran sus operaciones de manera diaria.</w:t>
            </w:r>
          </w:p>
          <w:p w14:paraId="3BFA29F8" w14:textId="77777777" w:rsidR="00CA4DC5" w:rsidRPr="00CA4DC5" w:rsidRDefault="00CA4DC5" w:rsidP="000B20E1">
            <w:pPr>
              <w:pStyle w:val="ListParagraph"/>
              <w:numPr>
                <w:ilvl w:val="0"/>
                <w:numId w:val="18"/>
              </w:numPr>
              <w:rPr>
                <w:rFonts w:cs="Arial"/>
                <w:sz w:val="20"/>
                <w:szCs w:val="18"/>
              </w:rPr>
            </w:pPr>
            <w:r w:rsidRPr="00CA4DC5">
              <w:rPr>
                <w:rFonts w:cs="Arial"/>
                <w:sz w:val="20"/>
                <w:szCs w:val="18"/>
              </w:rPr>
              <w:t xml:space="preserve">Si registran operaciones en los periodos en que tenga inscripción suspendida u operaciones con establecimientos o vehículos suspendidos se le alerta al Usuario y también se deriva al Centro de Monitoreo el detalle de estas operaciones. En caso de incidencias, </w:t>
            </w:r>
            <w:r w:rsidRPr="00CA4DC5">
              <w:rPr>
                <w:rFonts w:cs="Arial"/>
                <w:sz w:val="20"/>
                <w:szCs w:val="18"/>
              </w:rPr>
              <w:lastRenderedPageBreak/>
              <w:t>inmovilizaciones o incautaciones no se emite esta alerta.</w:t>
            </w:r>
          </w:p>
          <w:p w14:paraId="0728D036" w14:textId="77777777" w:rsidR="00CA4DC5" w:rsidRDefault="00CA4DC5" w:rsidP="000B20E1">
            <w:pPr>
              <w:pStyle w:val="ListParagraph"/>
              <w:numPr>
                <w:ilvl w:val="0"/>
                <w:numId w:val="18"/>
              </w:numPr>
              <w:rPr>
                <w:rFonts w:cs="Arial"/>
                <w:sz w:val="20"/>
                <w:szCs w:val="18"/>
              </w:rPr>
            </w:pPr>
            <w:r w:rsidRPr="00CA4DC5">
              <w:rPr>
                <w:rFonts w:cs="Arial"/>
                <w:sz w:val="20"/>
                <w:szCs w:val="18"/>
              </w:rPr>
              <w:t>Los usuarios deben registrar todas sus operaciones realizadas hasta día anterior a la fecha de baja. Esto para los casos de baja de oficio o baja a pedido de parte. Para la baja por fin de vigencia el usuario debe registrar todas sus operaciones hasta la fecha de fin de vigencia. La fecha de Baja se considera el día posterior a la fecha de fin de vigencia.</w:t>
            </w:r>
          </w:p>
          <w:p w14:paraId="43C8552C" w14:textId="77777777" w:rsidR="001C0FFF" w:rsidRPr="003D01A1" w:rsidRDefault="001C0FFF" w:rsidP="000B20E1">
            <w:pPr>
              <w:pStyle w:val="ListParagraph"/>
              <w:numPr>
                <w:ilvl w:val="0"/>
                <w:numId w:val="18"/>
              </w:numPr>
              <w:rPr>
                <w:rFonts w:cs="Arial"/>
                <w:sz w:val="20"/>
                <w:szCs w:val="18"/>
              </w:rPr>
            </w:pPr>
            <w:r w:rsidRPr="003D01A1">
              <w:rPr>
                <w:rFonts w:cs="Arial"/>
                <w:sz w:val="20"/>
                <w:szCs w:val="18"/>
              </w:rPr>
              <w:t>Código de presentación: Es el código de la presentación que se encuentre vigente en el RCBF a la fecha del registro de inventario, sobre la cual se registrara la existencia inicial. Para el caso del prestador de servicio la presentación corresponde al Usuario propietario del Bien.</w:t>
            </w:r>
          </w:p>
          <w:p w14:paraId="7778639B" w14:textId="77777777" w:rsidR="001C0FFF" w:rsidRPr="003D01A1" w:rsidRDefault="001C0FFF" w:rsidP="000B20E1">
            <w:pPr>
              <w:pStyle w:val="ListParagraph"/>
              <w:numPr>
                <w:ilvl w:val="0"/>
                <w:numId w:val="18"/>
              </w:numPr>
              <w:rPr>
                <w:rFonts w:cs="Arial"/>
                <w:sz w:val="20"/>
                <w:szCs w:val="18"/>
              </w:rPr>
            </w:pPr>
            <w:r w:rsidRPr="003D01A1">
              <w:rPr>
                <w:rFonts w:cs="Arial"/>
                <w:sz w:val="20"/>
                <w:szCs w:val="18"/>
              </w:rPr>
              <w:t xml:space="preserve">Cantidad de la presentación: Es el número de unidades de la presentación que afectará el stock, debe considerarse hasta 6 decimales y ser mayor a cero. Si está en el establecimiento del prestador del servicio afectará el stock en establecimientos de terceros. Adicionalmente incrementa la cantidad autorizada utilizada disminuyendo la cantidad autorizada disponible del BF del Usuario. Para los nuevos BF, nuevos establecimientos o nuevas presentaciones  que corresponden a actualizaciones (ALTA) el Inventario Inicial afectaran el stock, la cantidad autorizada utilizada y la cantidad autorizada disponible a partir del mes de alta de dicho BF, establecimiento o presentación. Si la actualización (ALTA) corresponde tanto al establecimiento como a la presentación tomará la fecha más reciente para obtener el mes. </w:t>
            </w:r>
          </w:p>
          <w:p w14:paraId="60921D5B" w14:textId="35EA3444" w:rsidR="001C0FFF" w:rsidRPr="003D01A1" w:rsidRDefault="001C0FFF" w:rsidP="000B20E1">
            <w:pPr>
              <w:pStyle w:val="ListParagraph"/>
              <w:numPr>
                <w:ilvl w:val="0"/>
                <w:numId w:val="18"/>
              </w:numPr>
              <w:rPr>
                <w:rFonts w:cs="Arial"/>
                <w:sz w:val="20"/>
                <w:szCs w:val="18"/>
              </w:rPr>
            </w:pPr>
            <w:r w:rsidRPr="003D01A1">
              <w:rPr>
                <w:rFonts w:cs="Arial"/>
                <w:sz w:val="20"/>
                <w:szCs w:val="18"/>
              </w:rPr>
              <w:t>Observaciones: Información que enviará por todo el inventario el Usuario, para el caso de sustituciones o rectificaciones es obligatorio</w:t>
            </w:r>
            <w:r w:rsidR="003D01A1">
              <w:rPr>
                <w:rFonts w:cs="Arial"/>
                <w:sz w:val="20"/>
                <w:szCs w:val="18"/>
              </w:rPr>
              <w:t>.</w:t>
            </w:r>
          </w:p>
          <w:p w14:paraId="607D0333" w14:textId="77777777" w:rsidR="001C0FFF" w:rsidRPr="00CA4DC5" w:rsidRDefault="001C0FFF" w:rsidP="000B20E1">
            <w:pPr>
              <w:pStyle w:val="ListParagraph"/>
              <w:numPr>
                <w:ilvl w:val="0"/>
                <w:numId w:val="18"/>
              </w:numPr>
              <w:rPr>
                <w:rFonts w:cs="Arial"/>
                <w:sz w:val="20"/>
                <w:szCs w:val="18"/>
              </w:rPr>
            </w:pPr>
            <w:r w:rsidRPr="003D01A1">
              <w:rPr>
                <w:rFonts w:cs="Arial"/>
                <w:sz w:val="20"/>
                <w:szCs w:val="18"/>
              </w:rPr>
              <w:t>Indicador de inventario modificado por actualización en el RCBF: se obtiene de manera automática y corresponde cuando el registro del Inventario es por una actualización (ALTA) de BF, presentación y/o del establecimiento.</w:t>
            </w:r>
          </w:p>
          <w:p w14:paraId="36F09EE2" w14:textId="77777777" w:rsidR="00296AB7" w:rsidRPr="00150C38" w:rsidRDefault="00296AB7" w:rsidP="001C0FFF">
            <w:pPr>
              <w:pStyle w:val="ListParagraph"/>
              <w:rPr>
                <w:rFonts w:cs="Arial"/>
                <w:sz w:val="20"/>
                <w:szCs w:val="18"/>
              </w:rPr>
            </w:pPr>
          </w:p>
        </w:tc>
        <w:tc>
          <w:tcPr>
            <w:tcW w:w="992" w:type="dxa"/>
          </w:tcPr>
          <w:p w14:paraId="480C1865" w14:textId="6CB821D3" w:rsidR="003C7180" w:rsidRDefault="00367786" w:rsidP="00805954">
            <w:pPr>
              <w:pStyle w:val="NormalWeb"/>
              <w:spacing w:before="0" w:beforeAutospacing="0" w:after="0" w:afterAutospacing="0"/>
              <w:rPr>
                <w:rFonts w:eastAsia="Times New Roman"/>
                <w:szCs w:val="18"/>
                <w:lang w:val="en-US"/>
              </w:rPr>
            </w:pPr>
            <w:r w:rsidRPr="00CA4DC5">
              <w:rPr>
                <w:rFonts w:eastAsia="Times New Roman"/>
                <w:szCs w:val="18"/>
                <w:lang w:val="en-US"/>
              </w:rPr>
              <w:lastRenderedPageBreak/>
              <w:t>RIN1, RIN2</w:t>
            </w:r>
            <w:r w:rsidR="0047483B">
              <w:rPr>
                <w:rFonts w:eastAsia="Times New Roman"/>
                <w:szCs w:val="18"/>
                <w:lang w:val="en-US"/>
              </w:rPr>
              <w:t>, RIN3,</w:t>
            </w:r>
          </w:p>
          <w:p w14:paraId="6EF67A6F" w14:textId="7740FF88" w:rsidR="0047483B" w:rsidRPr="00CA4DC5" w:rsidRDefault="0047483B" w:rsidP="00805954">
            <w:pPr>
              <w:pStyle w:val="NormalWeb"/>
              <w:spacing w:before="0" w:beforeAutospacing="0" w:after="0" w:afterAutospacing="0"/>
              <w:rPr>
                <w:rFonts w:eastAsia="Times New Roman"/>
                <w:szCs w:val="18"/>
                <w:lang w:val="en-US"/>
              </w:rPr>
            </w:pPr>
            <w:r>
              <w:rPr>
                <w:rFonts w:eastAsia="Times New Roman"/>
                <w:szCs w:val="18"/>
                <w:lang w:val="en-US"/>
              </w:rPr>
              <w:t>RIN4</w:t>
            </w:r>
          </w:p>
          <w:p w14:paraId="1310C1CC" w14:textId="77777777" w:rsidR="00D360C9" w:rsidRPr="00CA4DC5" w:rsidRDefault="00D360C9" w:rsidP="00805954">
            <w:pPr>
              <w:pStyle w:val="NormalWeb"/>
              <w:spacing w:before="0" w:beforeAutospacing="0" w:after="0" w:afterAutospacing="0"/>
              <w:rPr>
                <w:rFonts w:eastAsia="Times New Roman"/>
                <w:szCs w:val="18"/>
                <w:lang w:val="en-US"/>
              </w:rPr>
            </w:pPr>
          </w:p>
          <w:p w14:paraId="04E76031" w14:textId="77777777" w:rsidR="00D360C9" w:rsidRPr="00321279" w:rsidRDefault="00D360C9" w:rsidP="00CA4DC5">
            <w:pPr>
              <w:pStyle w:val="NormalWeb"/>
              <w:spacing w:before="0" w:beforeAutospacing="0" w:after="0" w:afterAutospacing="0"/>
              <w:rPr>
                <w:rFonts w:eastAsia="Times New Roman"/>
                <w:szCs w:val="18"/>
                <w:lang w:val="en-US"/>
              </w:rPr>
            </w:pPr>
            <w:r w:rsidRPr="00B963C3">
              <w:rPr>
                <w:rFonts w:eastAsia="Times New Roman"/>
                <w:color w:val="404040" w:themeColor="text1" w:themeTint="BF"/>
                <w:sz w:val="18"/>
                <w:szCs w:val="18"/>
                <w:lang w:val="en-US"/>
              </w:rPr>
              <w:t>(RN0</w:t>
            </w:r>
            <w:r w:rsidR="00CA4DC5">
              <w:rPr>
                <w:rFonts w:eastAsia="Times New Roman"/>
                <w:color w:val="404040" w:themeColor="text1" w:themeTint="BF"/>
                <w:sz w:val="18"/>
                <w:szCs w:val="18"/>
                <w:lang w:val="en-US"/>
              </w:rPr>
              <w:t>1</w:t>
            </w:r>
            <w:r w:rsidRPr="00B963C3">
              <w:rPr>
                <w:rFonts w:eastAsia="Times New Roman"/>
                <w:color w:val="404040" w:themeColor="text1" w:themeTint="BF"/>
                <w:sz w:val="18"/>
                <w:lang w:val="en-US"/>
              </w:rPr>
              <w:t>)</w:t>
            </w:r>
          </w:p>
        </w:tc>
        <w:tc>
          <w:tcPr>
            <w:tcW w:w="1418" w:type="dxa"/>
          </w:tcPr>
          <w:p w14:paraId="3B61EA4E" w14:textId="77777777" w:rsidR="003C7180" w:rsidRPr="0004213E" w:rsidRDefault="00D360C9" w:rsidP="00D360C9">
            <w:pPr>
              <w:pStyle w:val="NormalWeb"/>
              <w:spacing w:before="0" w:beforeAutospacing="0" w:after="0" w:afterAutospacing="0"/>
              <w:jc w:val="center"/>
              <w:rPr>
                <w:rFonts w:eastAsia="Times New Roman"/>
                <w:szCs w:val="18"/>
              </w:rPr>
            </w:pPr>
            <w:r>
              <w:rPr>
                <w:rFonts w:eastAsia="Times New Roman"/>
                <w:szCs w:val="18"/>
              </w:rPr>
              <w:t>3</w:t>
            </w:r>
          </w:p>
        </w:tc>
      </w:tr>
      <w:tr w:rsidR="003C7180" w:rsidRPr="00BA7951" w14:paraId="36B60834" w14:textId="77777777" w:rsidTr="002E4FCD">
        <w:tc>
          <w:tcPr>
            <w:tcW w:w="634" w:type="dxa"/>
          </w:tcPr>
          <w:p w14:paraId="001F15AA" w14:textId="782B3C00" w:rsidR="003C7180" w:rsidRPr="0004213E" w:rsidRDefault="002E4FCD" w:rsidP="005152A7">
            <w:pPr>
              <w:jc w:val="center"/>
              <w:rPr>
                <w:rFonts w:cs="Arial"/>
                <w:sz w:val="20"/>
                <w:szCs w:val="18"/>
              </w:rPr>
            </w:pPr>
            <w:r>
              <w:rPr>
                <w:rFonts w:cs="Arial"/>
                <w:sz w:val="20"/>
                <w:szCs w:val="18"/>
              </w:rPr>
              <w:lastRenderedPageBreak/>
              <w:t>RF0</w:t>
            </w:r>
            <w:r w:rsidR="005152A7">
              <w:rPr>
                <w:rFonts w:cs="Arial"/>
                <w:sz w:val="20"/>
                <w:szCs w:val="18"/>
              </w:rPr>
              <w:t>2</w:t>
            </w:r>
          </w:p>
        </w:tc>
        <w:tc>
          <w:tcPr>
            <w:tcW w:w="1985" w:type="dxa"/>
          </w:tcPr>
          <w:p w14:paraId="438ED0A2" w14:textId="67688C5C" w:rsidR="003C7180" w:rsidRPr="0004213E" w:rsidRDefault="000508C5" w:rsidP="001054FB">
            <w:pPr>
              <w:rPr>
                <w:rFonts w:cs="Arial"/>
                <w:sz w:val="20"/>
                <w:szCs w:val="18"/>
              </w:rPr>
            </w:pPr>
            <w:r w:rsidRPr="000508C5">
              <w:rPr>
                <w:rFonts w:cs="Arial"/>
                <w:sz w:val="20"/>
                <w:szCs w:val="18"/>
              </w:rPr>
              <w:t xml:space="preserve">Registro de </w:t>
            </w:r>
            <w:r w:rsidR="001054FB">
              <w:rPr>
                <w:rFonts w:cs="Arial"/>
                <w:sz w:val="20"/>
                <w:szCs w:val="18"/>
              </w:rPr>
              <w:t>Inventario Inicial.</w:t>
            </w:r>
          </w:p>
        </w:tc>
        <w:tc>
          <w:tcPr>
            <w:tcW w:w="4394" w:type="dxa"/>
          </w:tcPr>
          <w:p w14:paraId="35FAF30F" w14:textId="5E493C7A" w:rsidR="001054FB" w:rsidRDefault="000508C5" w:rsidP="000508C5">
            <w:pPr>
              <w:rPr>
                <w:rFonts w:cs="Arial"/>
                <w:sz w:val="20"/>
                <w:szCs w:val="18"/>
              </w:rPr>
            </w:pPr>
            <w:r w:rsidRPr="000508C5">
              <w:rPr>
                <w:rFonts w:cs="Arial"/>
                <w:sz w:val="20"/>
                <w:szCs w:val="18"/>
              </w:rPr>
              <w:t xml:space="preserve">Se requiere </w:t>
            </w:r>
            <w:r w:rsidR="001F51C9">
              <w:rPr>
                <w:rFonts w:cs="Arial"/>
                <w:sz w:val="20"/>
                <w:szCs w:val="18"/>
              </w:rPr>
              <w:t xml:space="preserve">que se permita a los usuarios registrar </w:t>
            </w:r>
            <w:r w:rsidR="001054FB">
              <w:rPr>
                <w:rFonts w:cs="Arial"/>
                <w:sz w:val="20"/>
                <w:szCs w:val="18"/>
              </w:rPr>
              <w:t xml:space="preserve">por intermedio del portal de Sunat, </w:t>
            </w:r>
            <w:r w:rsidR="00D1166C">
              <w:rPr>
                <w:rFonts w:cs="Arial"/>
                <w:sz w:val="20"/>
                <w:szCs w:val="18"/>
              </w:rPr>
              <w:t xml:space="preserve">el </w:t>
            </w:r>
            <w:r w:rsidR="001054FB">
              <w:rPr>
                <w:rFonts w:cs="Arial"/>
                <w:sz w:val="20"/>
                <w:szCs w:val="18"/>
              </w:rPr>
              <w:t>inventario inicial  de cada una de las presentaciones por Bien Fiscalizado y por establecimiento comercial.</w:t>
            </w:r>
          </w:p>
          <w:p w14:paraId="1EE56926" w14:textId="77777777" w:rsidR="001054FB" w:rsidRDefault="001054FB" w:rsidP="000508C5">
            <w:pPr>
              <w:rPr>
                <w:rFonts w:cs="Arial"/>
                <w:sz w:val="20"/>
                <w:szCs w:val="18"/>
              </w:rPr>
            </w:pPr>
          </w:p>
          <w:p w14:paraId="22C810DF" w14:textId="44A2603B" w:rsidR="000508C5" w:rsidRDefault="001054FB" w:rsidP="000508C5">
            <w:pPr>
              <w:rPr>
                <w:rFonts w:cs="Arial"/>
                <w:sz w:val="20"/>
                <w:szCs w:val="18"/>
              </w:rPr>
            </w:pPr>
            <w:r w:rsidRPr="001054FB">
              <w:rPr>
                <w:rFonts w:cs="Arial"/>
                <w:sz w:val="20"/>
                <w:szCs w:val="18"/>
              </w:rPr>
              <w:lastRenderedPageBreak/>
              <w:t xml:space="preserve">Este registro es obligatorio por única vez, en cada periodo de vigencia en el RCBF para todos los usuarios estén exceptuados o no de la presentación del DJRO. </w:t>
            </w:r>
          </w:p>
          <w:p w14:paraId="08ECD5F9" w14:textId="00D966BC" w:rsidR="008A6BC8" w:rsidRDefault="00A2555D" w:rsidP="008A6BC8">
            <w:pPr>
              <w:spacing w:before="120" w:after="120" w:line="276" w:lineRule="auto"/>
              <w:rPr>
                <w:rFonts w:cs="Arial"/>
                <w:sz w:val="20"/>
                <w:szCs w:val="18"/>
              </w:rPr>
            </w:pPr>
            <w:r w:rsidRPr="00A2555D">
              <w:rPr>
                <w:rFonts w:cs="Arial"/>
                <w:sz w:val="20"/>
                <w:szCs w:val="18"/>
              </w:rPr>
              <w:t>Las renovaciones se consideran como ampliación de periodos anuales por lo tanto no es necesario que presenten Inventario Inicial.</w:t>
            </w:r>
          </w:p>
          <w:p w14:paraId="4FF42CE7" w14:textId="08B0CCA3" w:rsidR="008A6BC8" w:rsidRDefault="008A6BC8" w:rsidP="00A2555D">
            <w:pPr>
              <w:pStyle w:val="ListParagraph"/>
              <w:spacing w:before="120" w:after="120" w:line="276" w:lineRule="auto"/>
              <w:ind w:left="0"/>
              <w:rPr>
                <w:rFonts w:cs="Arial"/>
                <w:sz w:val="20"/>
                <w:szCs w:val="18"/>
              </w:rPr>
            </w:pPr>
            <w:r w:rsidRPr="008A6BC8">
              <w:rPr>
                <w:rFonts w:cs="Arial"/>
                <w:sz w:val="20"/>
                <w:szCs w:val="18"/>
              </w:rPr>
              <w:t>La fecha del Inventario Inicial corresponde a un día antes del inicio de su primer periodo exigible a declarar dicho periodo y que corresponde a la fecha de alta en el RCBF, o si ya pasó la citada fecha corresponde a un día antes de la fecha de alta del BF, establecimiento o presentación que van a declarar</w:t>
            </w:r>
            <w:r>
              <w:rPr>
                <w:rFonts w:cs="Arial"/>
                <w:sz w:val="20"/>
                <w:szCs w:val="18"/>
              </w:rPr>
              <w:t>….</w:t>
            </w:r>
          </w:p>
          <w:p w14:paraId="544BF979" w14:textId="77777777" w:rsidR="008A6BC8" w:rsidRDefault="008A6BC8" w:rsidP="00A2555D">
            <w:pPr>
              <w:pStyle w:val="ListParagraph"/>
              <w:spacing w:before="120" w:after="120" w:line="276" w:lineRule="auto"/>
              <w:ind w:left="0"/>
              <w:rPr>
                <w:rFonts w:cs="Arial"/>
                <w:sz w:val="20"/>
                <w:szCs w:val="18"/>
              </w:rPr>
            </w:pPr>
          </w:p>
          <w:p w14:paraId="0946CBD5" w14:textId="77777777" w:rsidR="00A2555D" w:rsidRPr="00A2555D" w:rsidRDefault="00A2555D" w:rsidP="00A2555D">
            <w:pPr>
              <w:pStyle w:val="ListParagraph"/>
              <w:spacing w:before="120" w:after="120" w:line="276" w:lineRule="auto"/>
              <w:ind w:left="0"/>
              <w:rPr>
                <w:rFonts w:cs="Arial"/>
                <w:sz w:val="20"/>
                <w:szCs w:val="18"/>
              </w:rPr>
            </w:pPr>
            <w:r w:rsidRPr="00A2555D">
              <w:rPr>
                <w:rFonts w:cs="Arial"/>
                <w:sz w:val="20"/>
                <w:szCs w:val="18"/>
              </w:rPr>
              <w:t>Es pre-requisito para registrar o cargar el inventario que se active su periodo de declaración (DJ).</w:t>
            </w:r>
          </w:p>
          <w:p w14:paraId="7C0656F5" w14:textId="77777777" w:rsidR="00A2555D" w:rsidRPr="00A2555D" w:rsidRDefault="00A2555D" w:rsidP="00A2555D">
            <w:pPr>
              <w:pStyle w:val="ListParagraph"/>
              <w:spacing w:before="120" w:after="120" w:line="276" w:lineRule="auto"/>
              <w:ind w:left="0"/>
              <w:rPr>
                <w:rFonts w:cs="Arial"/>
                <w:sz w:val="20"/>
                <w:szCs w:val="18"/>
              </w:rPr>
            </w:pPr>
            <w:r w:rsidRPr="00A2555D">
              <w:rPr>
                <w:rFonts w:cs="Arial"/>
                <w:sz w:val="20"/>
                <w:szCs w:val="18"/>
              </w:rPr>
              <w:t>Es requisito que tanto las presentaciones como los establecimientos estén activos y vigentes en el RCBF en el periodo de la presentación de dicho inventario.</w:t>
            </w:r>
          </w:p>
          <w:p w14:paraId="77B89C47" w14:textId="77777777" w:rsidR="00A2555D" w:rsidRDefault="00A2555D" w:rsidP="00A2555D">
            <w:pPr>
              <w:pStyle w:val="ListParagraph"/>
              <w:spacing w:before="120" w:after="120" w:line="276" w:lineRule="auto"/>
              <w:ind w:left="0"/>
              <w:rPr>
                <w:rFonts w:cs="Arial"/>
                <w:sz w:val="20"/>
                <w:szCs w:val="18"/>
              </w:rPr>
            </w:pPr>
            <w:r w:rsidRPr="00A2555D">
              <w:rPr>
                <w:rFonts w:cs="Arial"/>
                <w:sz w:val="20"/>
                <w:szCs w:val="18"/>
              </w:rPr>
              <w:t>La activación consiste en habilitar el periodo para declarar el Inventario Inicial y la primera DJRO que corresponde al periodo de fecha de inicio de vigencia en el RCBF cuya fecha concluye en la fecha de vencimiento según el último digito del RUC de acuerdo al cronograma de obligaciones mensuales por cada ejercicio tributario, además se considera la fecha de vencimiento establecida para los buenos contribuyentes y unidades ejecutoras del sector público sin importar el último digito del RUC, así como los vencimientos especiales (zonas de emergencia u otros). Esta información se encuentra en el hipervínculo</w:t>
            </w:r>
          </w:p>
          <w:p w14:paraId="1A42F822" w14:textId="20862E9B" w:rsidR="00A2555D" w:rsidRDefault="00DD7EA3" w:rsidP="00A2555D">
            <w:pPr>
              <w:pStyle w:val="ListParagraph"/>
              <w:spacing w:before="120" w:after="120" w:line="276" w:lineRule="auto"/>
              <w:ind w:left="0"/>
              <w:rPr>
                <w:rFonts w:cs="Arial"/>
                <w:sz w:val="20"/>
                <w:szCs w:val="18"/>
              </w:rPr>
            </w:pPr>
            <w:hyperlink r:id="rId18" w:history="1">
              <w:r w:rsidR="00A2555D" w:rsidRPr="00A2555D">
                <w:t>http://www.sunat.gob.pe/cl-ti-itcronobligme/fvS01Alias</w:t>
              </w:r>
            </w:hyperlink>
            <w:r w:rsidR="00A2555D" w:rsidRPr="00A2555D">
              <w:rPr>
                <w:rFonts w:cs="Arial"/>
                <w:sz w:val="20"/>
                <w:szCs w:val="18"/>
              </w:rPr>
              <w:t>.</w:t>
            </w:r>
          </w:p>
          <w:p w14:paraId="54C8A28C" w14:textId="77777777" w:rsidR="00A2555D" w:rsidRPr="00A2555D" w:rsidRDefault="00A2555D" w:rsidP="00A2555D">
            <w:pPr>
              <w:pStyle w:val="ListParagraph"/>
              <w:spacing w:before="120" w:after="120" w:line="276" w:lineRule="auto"/>
              <w:ind w:left="0"/>
              <w:rPr>
                <w:rFonts w:cs="Arial"/>
                <w:sz w:val="20"/>
                <w:szCs w:val="18"/>
              </w:rPr>
            </w:pPr>
          </w:p>
          <w:p w14:paraId="1635DF09" w14:textId="77777777" w:rsidR="00A2555D" w:rsidRPr="00A2555D" w:rsidRDefault="00A2555D" w:rsidP="00A2555D">
            <w:pPr>
              <w:pStyle w:val="ListParagraph"/>
              <w:spacing w:before="120" w:after="120" w:line="276" w:lineRule="auto"/>
              <w:ind w:left="0"/>
              <w:rPr>
                <w:rFonts w:cs="Arial"/>
                <w:sz w:val="20"/>
                <w:szCs w:val="18"/>
              </w:rPr>
            </w:pPr>
            <w:r w:rsidRPr="00A2555D">
              <w:rPr>
                <w:rFonts w:cs="Arial"/>
                <w:sz w:val="20"/>
                <w:szCs w:val="18"/>
              </w:rPr>
              <w:t>Para la DJ del Inventario inicial el estado inicia como “en plazo” y el envío en estado “pendiente”</w:t>
            </w:r>
          </w:p>
          <w:p w14:paraId="2BBA15F7" w14:textId="77777777" w:rsidR="00A2555D" w:rsidRDefault="00A2555D" w:rsidP="00A2555D">
            <w:pPr>
              <w:pStyle w:val="ListParagraph"/>
              <w:spacing w:before="120" w:after="120" w:line="276" w:lineRule="auto"/>
              <w:ind w:left="0"/>
              <w:rPr>
                <w:rFonts w:cs="Arial"/>
                <w:sz w:val="20"/>
                <w:szCs w:val="18"/>
              </w:rPr>
            </w:pPr>
            <w:r w:rsidRPr="00A2555D">
              <w:rPr>
                <w:rFonts w:cs="Arial"/>
                <w:sz w:val="20"/>
                <w:szCs w:val="18"/>
              </w:rPr>
              <w:t>Debe permitir grabaciones parciales por establecimiento y presentación manteniendo la información histórica.</w:t>
            </w:r>
          </w:p>
          <w:p w14:paraId="1CE97954" w14:textId="77777777" w:rsidR="00A2555D" w:rsidRDefault="00A2555D" w:rsidP="00A2555D">
            <w:pPr>
              <w:pStyle w:val="ListParagraph"/>
              <w:spacing w:before="120" w:after="120" w:line="276" w:lineRule="auto"/>
              <w:ind w:left="0"/>
              <w:rPr>
                <w:rFonts w:cs="Arial"/>
                <w:sz w:val="20"/>
                <w:szCs w:val="18"/>
              </w:rPr>
            </w:pPr>
            <w:r w:rsidRPr="00A2555D">
              <w:rPr>
                <w:rFonts w:cs="Arial"/>
                <w:sz w:val="20"/>
                <w:szCs w:val="18"/>
              </w:rPr>
              <w:t>Para la DJRO el estado inicia “en plazo”.</w:t>
            </w:r>
          </w:p>
          <w:p w14:paraId="547E911E" w14:textId="77777777" w:rsidR="00102356" w:rsidRPr="00A2555D" w:rsidRDefault="00102356" w:rsidP="00A2555D">
            <w:pPr>
              <w:pStyle w:val="ListParagraph"/>
              <w:spacing w:before="120" w:after="120" w:line="276" w:lineRule="auto"/>
              <w:ind w:left="0"/>
              <w:rPr>
                <w:rFonts w:cs="Arial"/>
                <w:sz w:val="20"/>
                <w:szCs w:val="18"/>
              </w:rPr>
            </w:pPr>
          </w:p>
          <w:p w14:paraId="20900207" w14:textId="77777777" w:rsidR="003D01A1" w:rsidRDefault="00A2555D" w:rsidP="00A2555D">
            <w:pPr>
              <w:pStyle w:val="ListParagraph"/>
              <w:spacing w:before="120" w:after="120" w:line="276" w:lineRule="auto"/>
              <w:ind w:left="0"/>
              <w:rPr>
                <w:rFonts w:cs="Arial"/>
                <w:sz w:val="20"/>
                <w:szCs w:val="18"/>
              </w:rPr>
            </w:pPr>
            <w:r w:rsidRPr="00A2555D">
              <w:rPr>
                <w:rFonts w:cs="Arial"/>
                <w:sz w:val="20"/>
                <w:szCs w:val="18"/>
              </w:rPr>
              <w:t xml:space="preserve">Los usuarios que únicamente tengan vigente </w:t>
            </w:r>
            <w:ins w:id="45" w:author="prueba" w:date="2019-01-23T14:19:00Z">
              <w:r w:rsidRPr="00A2555D">
                <w:rPr>
                  <w:rFonts w:cs="Arial"/>
                  <w:sz w:val="20"/>
                  <w:szCs w:val="18"/>
                </w:rPr>
                <w:t xml:space="preserve"> </w:t>
              </w:r>
            </w:ins>
            <w:r w:rsidRPr="00A2555D">
              <w:rPr>
                <w:rFonts w:cs="Arial"/>
                <w:sz w:val="20"/>
                <w:szCs w:val="18"/>
              </w:rPr>
              <w:t xml:space="preserve">actividades: </w:t>
            </w:r>
          </w:p>
          <w:p w14:paraId="081C9FA8" w14:textId="77777777" w:rsidR="003D01A1" w:rsidRDefault="003D01A1" w:rsidP="000B20E1">
            <w:pPr>
              <w:pStyle w:val="ListParagraph"/>
              <w:numPr>
                <w:ilvl w:val="0"/>
                <w:numId w:val="6"/>
              </w:numPr>
              <w:spacing w:before="120" w:after="120" w:line="276" w:lineRule="auto"/>
              <w:rPr>
                <w:rFonts w:cs="Arial"/>
                <w:sz w:val="20"/>
                <w:szCs w:val="18"/>
              </w:rPr>
            </w:pPr>
            <w:r>
              <w:rPr>
                <w:rFonts w:cs="Arial"/>
                <w:sz w:val="20"/>
                <w:szCs w:val="18"/>
              </w:rPr>
              <w:t>S</w:t>
            </w:r>
            <w:r w:rsidR="00A2555D" w:rsidRPr="00A2555D">
              <w:rPr>
                <w:rFonts w:cs="Arial"/>
                <w:sz w:val="20"/>
                <w:szCs w:val="18"/>
              </w:rPr>
              <w:t xml:space="preserve">ervicios de almacenamiento, </w:t>
            </w:r>
          </w:p>
          <w:p w14:paraId="55EA30F9" w14:textId="77777777" w:rsidR="003D01A1" w:rsidRDefault="003D01A1" w:rsidP="000B20E1">
            <w:pPr>
              <w:pStyle w:val="ListParagraph"/>
              <w:numPr>
                <w:ilvl w:val="0"/>
                <w:numId w:val="6"/>
              </w:numPr>
              <w:spacing w:before="120" w:after="120" w:line="276" w:lineRule="auto"/>
              <w:rPr>
                <w:rFonts w:cs="Arial"/>
                <w:sz w:val="20"/>
                <w:szCs w:val="18"/>
              </w:rPr>
            </w:pPr>
            <w:r>
              <w:rPr>
                <w:rFonts w:cs="Arial"/>
                <w:sz w:val="20"/>
                <w:szCs w:val="18"/>
              </w:rPr>
              <w:t>S</w:t>
            </w:r>
            <w:r w:rsidR="00A2555D" w:rsidRPr="00A2555D">
              <w:rPr>
                <w:rFonts w:cs="Arial"/>
                <w:sz w:val="20"/>
                <w:szCs w:val="18"/>
              </w:rPr>
              <w:t xml:space="preserve">ervicio de transporte y </w:t>
            </w:r>
          </w:p>
          <w:p w14:paraId="15186D51" w14:textId="77777777" w:rsidR="003D01A1" w:rsidRDefault="003D01A1" w:rsidP="000B20E1">
            <w:pPr>
              <w:pStyle w:val="ListParagraph"/>
              <w:numPr>
                <w:ilvl w:val="0"/>
                <w:numId w:val="6"/>
              </w:numPr>
              <w:spacing w:before="120" w:after="120" w:line="276" w:lineRule="auto"/>
              <w:rPr>
                <w:rFonts w:cs="Arial"/>
                <w:sz w:val="20"/>
                <w:szCs w:val="18"/>
              </w:rPr>
            </w:pPr>
            <w:r>
              <w:rPr>
                <w:rFonts w:cs="Arial"/>
                <w:sz w:val="20"/>
                <w:szCs w:val="18"/>
              </w:rPr>
              <w:t>P</w:t>
            </w:r>
            <w:r w:rsidR="00A2555D" w:rsidRPr="00A2555D">
              <w:rPr>
                <w:rFonts w:cs="Arial"/>
                <w:sz w:val="20"/>
                <w:szCs w:val="18"/>
              </w:rPr>
              <w:t>restación de servicios sobre en Bien</w:t>
            </w:r>
            <w:r>
              <w:rPr>
                <w:rFonts w:cs="Arial"/>
                <w:sz w:val="20"/>
                <w:szCs w:val="18"/>
              </w:rPr>
              <w:t>.</w:t>
            </w:r>
          </w:p>
          <w:p w14:paraId="43E041C4" w14:textId="5221E32D" w:rsidR="00A2555D" w:rsidRDefault="003D01A1" w:rsidP="00A2555D">
            <w:pPr>
              <w:pStyle w:val="ListParagraph"/>
              <w:spacing w:before="120" w:after="120" w:line="276" w:lineRule="auto"/>
              <w:ind w:left="0"/>
              <w:rPr>
                <w:rFonts w:cs="Arial"/>
                <w:sz w:val="20"/>
                <w:szCs w:val="18"/>
              </w:rPr>
            </w:pPr>
            <w:r>
              <w:rPr>
                <w:rFonts w:cs="Arial"/>
                <w:sz w:val="20"/>
                <w:szCs w:val="18"/>
              </w:rPr>
              <w:lastRenderedPageBreak/>
              <w:t>N</w:t>
            </w:r>
            <w:r w:rsidR="00A2555D" w:rsidRPr="00A2555D">
              <w:rPr>
                <w:rFonts w:cs="Arial"/>
                <w:sz w:val="20"/>
                <w:szCs w:val="18"/>
              </w:rPr>
              <w:t>o presentan Inventario Inicial.</w:t>
            </w:r>
          </w:p>
          <w:p w14:paraId="536D4E04" w14:textId="77777777" w:rsidR="003D01A1" w:rsidRPr="00A2555D" w:rsidRDefault="003D01A1" w:rsidP="00A2555D">
            <w:pPr>
              <w:pStyle w:val="ListParagraph"/>
              <w:spacing w:before="120" w:after="120" w:line="276" w:lineRule="auto"/>
              <w:ind w:left="0"/>
              <w:rPr>
                <w:rFonts w:cs="Arial"/>
                <w:sz w:val="20"/>
                <w:szCs w:val="18"/>
              </w:rPr>
            </w:pPr>
          </w:p>
          <w:p w14:paraId="1516D643" w14:textId="77777777" w:rsidR="00A2555D" w:rsidRPr="00A2555D" w:rsidRDefault="00A2555D" w:rsidP="00A2555D">
            <w:pPr>
              <w:pStyle w:val="ListParagraph"/>
              <w:spacing w:before="120" w:after="120" w:line="276" w:lineRule="auto"/>
              <w:ind w:left="0"/>
              <w:rPr>
                <w:rFonts w:cs="Arial"/>
                <w:sz w:val="20"/>
                <w:szCs w:val="18"/>
              </w:rPr>
            </w:pPr>
            <w:r w:rsidRPr="00A2555D">
              <w:rPr>
                <w:rFonts w:cs="Arial"/>
                <w:sz w:val="20"/>
                <w:szCs w:val="18"/>
              </w:rPr>
              <w:t xml:space="preserve">Tanto para la inscripción como para la actualización (ALTA) de BF, establecimientos y presentaciones es obligatorio que se registre Inventario Inicial por presentación y establecimiento. El caso de no tener inventario Inicial se permite registrar cero. </w:t>
            </w:r>
          </w:p>
          <w:p w14:paraId="28267E11" w14:textId="77777777" w:rsidR="00A2555D" w:rsidRDefault="00A2555D" w:rsidP="00A2555D">
            <w:pPr>
              <w:pStyle w:val="ListParagraph"/>
              <w:spacing w:before="120" w:after="120" w:line="276" w:lineRule="auto"/>
              <w:ind w:left="0"/>
              <w:rPr>
                <w:rFonts w:cs="Arial"/>
                <w:sz w:val="20"/>
                <w:szCs w:val="18"/>
              </w:rPr>
            </w:pPr>
            <w:r w:rsidRPr="00A2555D">
              <w:rPr>
                <w:rFonts w:cs="Arial"/>
                <w:sz w:val="20"/>
                <w:szCs w:val="18"/>
              </w:rPr>
              <w:t>Se permite modificar el Inventario Inicial hasta que no se confirme el envío a SUNAT mediante la presentación de la DJ.</w:t>
            </w:r>
          </w:p>
          <w:p w14:paraId="09AD011C" w14:textId="77777777" w:rsidR="00A2555D" w:rsidRPr="00A2555D" w:rsidRDefault="00A2555D" w:rsidP="00A2555D">
            <w:pPr>
              <w:pStyle w:val="ListParagraph"/>
              <w:spacing w:before="120" w:after="120" w:line="276" w:lineRule="auto"/>
              <w:ind w:left="0"/>
              <w:rPr>
                <w:rFonts w:cs="Arial"/>
                <w:sz w:val="20"/>
                <w:szCs w:val="18"/>
              </w:rPr>
            </w:pPr>
          </w:p>
          <w:p w14:paraId="67BF0EB7" w14:textId="77777777" w:rsidR="00A2555D" w:rsidRPr="00A2555D" w:rsidRDefault="00A2555D" w:rsidP="00A2555D">
            <w:pPr>
              <w:pStyle w:val="ListParagraph"/>
              <w:spacing w:before="120" w:after="120" w:line="276" w:lineRule="auto"/>
              <w:ind w:left="0"/>
              <w:rPr>
                <w:rFonts w:cs="Arial"/>
                <w:sz w:val="20"/>
                <w:szCs w:val="18"/>
              </w:rPr>
            </w:pPr>
            <w:r w:rsidRPr="00A2555D">
              <w:rPr>
                <w:rFonts w:cs="Arial"/>
                <w:sz w:val="20"/>
                <w:szCs w:val="18"/>
              </w:rPr>
              <w:t>Se puede marcar el Inventario Inicial como “sin Inventario Inicial” lo que indica que el Usuario no tiene ninguna presentación por establecimiento – no tiene stock – lo que iniciará sus operaciones en el registro diario con cero. Esto se permite para uno o más de un establecimiento.</w:t>
            </w:r>
          </w:p>
          <w:p w14:paraId="27A479B1" w14:textId="77777777" w:rsidR="00A2555D" w:rsidRPr="00A2555D" w:rsidRDefault="00A2555D" w:rsidP="00A2555D">
            <w:pPr>
              <w:pStyle w:val="ListParagraph"/>
              <w:spacing w:before="120" w:after="120" w:line="276" w:lineRule="auto"/>
              <w:ind w:left="0"/>
              <w:rPr>
                <w:rFonts w:cs="Arial"/>
                <w:sz w:val="20"/>
                <w:szCs w:val="18"/>
              </w:rPr>
            </w:pPr>
            <w:r w:rsidRPr="00A2555D">
              <w:rPr>
                <w:rFonts w:cs="Arial"/>
                <w:sz w:val="20"/>
                <w:szCs w:val="18"/>
              </w:rPr>
              <w:t xml:space="preserve">La DJ de Inventario Inicial, debe incluir la siguiente información: </w:t>
            </w:r>
          </w:p>
          <w:p w14:paraId="6BDD54C3" w14:textId="49DBFA67" w:rsidR="00A2555D" w:rsidRPr="00A2555D" w:rsidRDefault="00A2555D" w:rsidP="000B20E1">
            <w:pPr>
              <w:pStyle w:val="ListParagraph"/>
              <w:numPr>
                <w:ilvl w:val="0"/>
                <w:numId w:val="20"/>
              </w:numPr>
              <w:spacing w:line="276" w:lineRule="auto"/>
              <w:ind w:left="360"/>
              <w:contextualSpacing w:val="0"/>
              <w:rPr>
                <w:rFonts w:cs="Arial"/>
                <w:sz w:val="20"/>
                <w:szCs w:val="18"/>
              </w:rPr>
            </w:pPr>
            <w:r w:rsidRPr="00A2555D">
              <w:rPr>
                <w:rFonts w:cs="Arial"/>
                <w:sz w:val="20"/>
                <w:szCs w:val="18"/>
              </w:rPr>
              <w:t>Estado de DJ</w:t>
            </w:r>
            <w:r w:rsidR="00E95DA2">
              <w:rPr>
                <w:rFonts w:cs="Arial"/>
                <w:sz w:val="20"/>
                <w:szCs w:val="18"/>
              </w:rPr>
              <w:t>.</w:t>
            </w:r>
          </w:p>
          <w:p w14:paraId="2509B866" w14:textId="77777777" w:rsidR="00A2555D" w:rsidRPr="00A2555D" w:rsidRDefault="00A2555D" w:rsidP="000B20E1">
            <w:pPr>
              <w:pStyle w:val="ListParagraph"/>
              <w:numPr>
                <w:ilvl w:val="0"/>
                <w:numId w:val="20"/>
              </w:numPr>
              <w:spacing w:line="276" w:lineRule="auto"/>
              <w:ind w:left="360"/>
              <w:contextualSpacing w:val="0"/>
              <w:rPr>
                <w:rFonts w:cs="Arial"/>
                <w:sz w:val="20"/>
                <w:szCs w:val="18"/>
              </w:rPr>
            </w:pPr>
            <w:r w:rsidRPr="00A2555D">
              <w:rPr>
                <w:rFonts w:cs="Arial"/>
                <w:sz w:val="20"/>
                <w:szCs w:val="18"/>
              </w:rPr>
              <w:t xml:space="preserve">Estado del envío </w:t>
            </w:r>
          </w:p>
          <w:p w14:paraId="00F3E8C4" w14:textId="77777777" w:rsidR="00A2555D" w:rsidRPr="00A2555D" w:rsidRDefault="00A2555D" w:rsidP="000B20E1">
            <w:pPr>
              <w:pStyle w:val="ListParagraph"/>
              <w:numPr>
                <w:ilvl w:val="0"/>
                <w:numId w:val="21"/>
              </w:numPr>
              <w:spacing w:line="276" w:lineRule="auto"/>
              <w:contextualSpacing w:val="0"/>
              <w:rPr>
                <w:rFonts w:cs="Arial"/>
                <w:sz w:val="20"/>
                <w:szCs w:val="18"/>
              </w:rPr>
            </w:pPr>
            <w:r w:rsidRPr="00A2555D">
              <w:rPr>
                <w:rFonts w:cs="Arial"/>
                <w:sz w:val="20"/>
                <w:szCs w:val="18"/>
              </w:rPr>
              <w:t xml:space="preserve">Pendiente, cuando el inventario inicial no tiene información </w:t>
            </w:r>
          </w:p>
          <w:p w14:paraId="28355429" w14:textId="77777777" w:rsidR="00A2555D" w:rsidRPr="00A2555D" w:rsidRDefault="00A2555D" w:rsidP="000B20E1">
            <w:pPr>
              <w:pStyle w:val="ListParagraph"/>
              <w:numPr>
                <w:ilvl w:val="0"/>
                <w:numId w:val="21"/>
              </w:numPr>
              <w:spacing w:line="276" w:lineRule="auto"/>
              <w:contextualSpacing w:val="0"/>
              <w:rPr>
                <w:rFonts w:cs="Arial"/>
                <w:sz w:val="20"/>
                <w:szCs w:val="18"/>
              </w:rPr>
            </w:pPr>
            <w:r w:rsidRPr="00A2555D">
              <w:rPr>
                <w:rFonts w:cs="Arial"/>
                <w:sz w:val="20"/>
                <w:szCs w:val="18"/>
              </w:rPr>
              <w:t>En edición, cuando tiene modificaciones pudiendo estar la DJ presentada o no</w:t>
            </w:r>
          </w:p>
          <w:p w14:paraId="20EA8223" w14:textId="34005D6C" w:rsidR="00A2555D" w:rsidRPr="00A2555D" w:rsidRDefault="00E95DA2" w:rsidP="000B20E1">
            <w:pPr>
              <w:pStyle w:val="ListParagraph"/>
              <w:numPr>
                <w:ilvl w:val="0"/>
                <w:numId w:val="21"/>
              </w:numPr>
              <w:spacing w:line="276" w:lineRule="auto"/>
              <w:contextualSpacing w:val="0"/>
              <w:rPr>
                <w:rFonts w:cs="Arial"/>
                <w:sz w:val="20"/>
                <w:szCs w:val="18"/>
              </w:rPr>
            </w:pPr>
            <w:r w:rsidRPr="00A2555D">
              <w:rPr>
                <w:rFonts w:cs="Arial"/>
                <w:sz w:val="20"/>
                <w:szCs w:val="18"/>
              </w:rPr>
              <w:t>Completo,</w:t>
            </w:r>
            <w:r w:rsidR="00A2555D" w:rsidRPr="00A2555D">
              <w:rPr>
                <w:rFonts w:cs="Arial"/>
                <w:sz w:val="20"/>
                <w:szCs w:val="18"/>
              </w:rPr>
              <w:t xml:space="preserve"> DJ ya presentada y no presenta </w:t>
            </w:r>
            <w:r w:rsidRPr="00A2555D">
              <w:rPr>
                <w:rFonts w:cs="Arial"/>
                <w:sz w:val="20"/>
                <w:szCs w:val="18"/>
              </w:rPr>
              <w:t>modificación.</w:t>
            </w:r>
          </w:p>
          <w:p w14:paraId="5F8F4481" w14:textId="77777777" w:rsidR="00A2555D" w:rsidRDefault="00A2555D" w:rsidP="000B20E1">
            <w:pPr>
              <w:pStyle w:val="ListParagraph"/>
              <w:numPr>
                <w:ilvl w:val="0"/>
                <w:numId w:val="20"/>
              </w:numPr>
              <w:spacing w:line="276" w:lineRule="auto"/>
              <w:ind w:left="360"/>
              <w:contextualSpacing w:val="0"/>
              <w:rPr>
                <w:rFonts w:cs="Arial"/>
                <w:sz w:val="20"/>
                <w:szCs w:val="18"/>
              </w:rPr>
            </w:pPr>
            <w:r w:rsidRPr="00A2555D">
              <w:rPr>
                <w:rFonts w:cs="Arial"/>
                <w:sz w:val="20"/>
                <w:szCs w:val="18"/>
              </w:rPr>
              <w:t>Fecha de Registro: Es la fecha del registro del Inventario Inicial. Utilizar el formato: dd/mm/aaaa hh24:mi</w:t>
            </w:r>
            <w:r w:rsidR="00E95DA2">
              <w:rPr>
                <w:rFonts w:cs="Arial"/>
                <w:sz w:val="20"/>
                <w:szCs w:val="18"/>
              </w:rPr>
              <w:t>.</w:t>
            </w:r>
          </w:p>
          <w:p w14:paraId="3C77D1B6" w14:textId="77777777" w:rsidR="00E95DA2" w:rsidRPr="00A2555D" w:rsidRDefault="00E95DA2" w:rsidP="00E95DA2">
            <w:pPr>
              <w:pStyle w:val="ListParagraph"/>
              <w:spacing w:line="276" w:lineRule="auto"/>
              <w:ind w:left="360"/>
              <w:contextualSpacing w:val="0"/>
              <w:rPr>
                <w:rFonts w:cs="Arial"/>
                <w:sz w:val="20"/>
                <w:szCs w:val="18"/>
              </w:rPr>
            </w:pPr>
          </w:p>
          <w:p w14:paraId="1643EB82" w14:textId="12B04253" w:rsidR="00A2555D" w:rsidRPr="00A2555D" w:rsidRDefault="00A2555D" w:rsidP="000B20E1">
            <w:pPr>
              <w:pStyle w:val="ListParagraph"/>
              <w:numPr>
                <w:ilvl w:val="0"/>
                <w:numId w:val="20"/>
              </w:numPr>
              <w:spacing w:line="276" w:lineRule="auto"/>
              <w:ind w:left="360"/>
              <w:contextualSpacing w:val="0"/>
              <w:rPr>
                <w:rFonts w:cs="Arial"/>
                <w:sz w:val="20"/>
                <w:szCs w:val="18"/>
              </w:rPr>
            </w:pPr>
            <w:r w:rsidRPr="00A2555D">
              <w:rPr>
                <w:rFonts w:cs="Arial"/>
                <w:sz w:val="20"/>
                <w:szCs w:val="18"/>
              </w:rPr>
              <w:t>Código de Confirmación del Inventario: Es el código de confirmación que se asigna al declarar el registro del Inventario Inicial como “presentado”. El código de confirmación de envío deberá ser el correlativo de envío que le asigne el sistema</w:t>
            </w:r>
            <w:r w:rsidR="00E95DA2">
              <w:rPr>
                <w:rFonts w:cs="Arial"/>
                <w:sz w:val="20"/>
                <w:szCs w:val="18"/>
              </w:rPr>
              <w:t>.</w:t>
            </w:r>
            <w:r w:rsidRPr="00A2555D">
              <w:rPr>
                <w:rFonts w:cs="Arial"/>
                <w:sz w:val="20"/>
                <w:szCs w:val="18"/>
              </w:rPr>
              <w:t xml:space="preserve"> </w:t>
            </w:r>
          </w:p>
          <w:p w14:paraId="562FA9C6" w14:textId="77777777" w:rsidR="003C7180" w:rsidRDefault="003C7180" w:rsidP="000508C5">
            <w:pPr>
              <w:rPr>
                <w:rFonts w:cs="Arial"/>
                <w:sz w:val="20"/>
                <w:szCs w:val="18"/>
              </w:rPr>
            </w:pPr>
          </w:p>
          <w:p w14:paraId="7D90FE3F" w14:textId="77777777" w:rsidR="00A2555D" w:rsidRPr="00A2555D" w:rsidRDefault="00A2555D" w:rsidP="00A2555D">
            <w:pPr>
              <w:pStyle w:val="ListParagraph"/>
              <w:spacing w:before="120" w:after="120" w:line="276" w:lineRule="auto"/>
              <w:ind w:left="0"/>
              <w:rPr>
                <w:rFonts w:cs="Arial"/>
                <w:sz w:val="20"/>
                <w:szCs w:val="18"/>
              </w:rPr>
            </w:pPr>
            <w:r w:rsidRPr="00A2555D">
              <w:rPr>
                <w:rFonts w:cs="Arial"/>
                <w:sz w:val="20"/>
                <w:szCs w:val="18"/>
              </w:rPr>
              <w:t>Una DJ Inventario Inicial puede encontrarse en edición. Se permite cancelar la “edición” del Inventario Inicial la cual extornará las modificaciones de dicha declaración.</w:t>
            </w:r>
          </w:p>
          <w:p w14:paraId="22A47A23" w14:textId="77777777" w:rsidR="00A2555D" w:rsidRDefault="00A2555D" w:rsidP="000508C5">
            <w:pPr>
              <w:rPr>
                <w:rFonts w:cs="Arial"/>
                <w:sz w:val="20"/>
                <w:szCs w:val="18"/>
              </w:rPr>
            </w:pPr>
          </w:p>
          <w:p w14:paraId="7DED02C6" w14:textId="77777777" w:rsidR="00A2555D" w:rsidRDefault="00A2555D" w:rsidP="000508C5">
            <w:pPr>
              <w:rPr>
                <w:rFonts w:cs="Arial"/>
                <w:sz w:val="20"/>
                <w:szCs w:val="18"/>
              </w:rPr>
            </w:pPr>
            <w:r>
              <w:rPr>
                <w:rFonts w:cs="Arial"/>
                <w:sz w:val="20"/>
                <w:szCs w:val="18"/>
              </w:rPr>
              <w:t>La información a registrar por el usuario de BF es:</w:t>
            </w:r>
          </w:p>
          <w:p w14:paraId="23695D9B" w14:textId="77777777" w:rsidR="00A2555D" w:rsidRDefault="00A2555D" w:rsidP="000508C5">
            <w:pPr>
              <w:rPr>
                <w:rFonts w:cs="Arial"/>
                <w:sz w:val="20"/>
                <w:szCs w:val="18"/>
              </w:rPr>
            </w:pPr>
          </w:p>
          <w:p w14:paraId="7ABEC580" w14:textId="77777777" w:rsidR="00A2555D" w:rsidRPr="00A2555D" w:rsidRDefault="00A2555D" w:rsidP="000B20E1">
            <w:pPr>
              <w:pStyle w:val="ListParagraph"/>
              <w:numPr>
                <w:ilvl w:val="0"/>
                <w:numId w:val="19"/>
              </w:numPr>
              <w:spacing w:line="276" w:lineRule="auto"/>
              <w:contextualSpacing w:val="0"/>
              <w:rPr>
                <w:rFonts w:cs="Arial"/>
                <w:sz w:val="20"/>
                <w:szCs w:val="18"/>
              </w:rPr>
            </w:pPr>
            <w:r w:rsidRPr="00A2555D">
              <w:rPr>
                <w:rFonts w:cs="Arial"/>
                <w:sz w:val="20"/>
                <w:szCs w:val="18"/>
              </w:rPr>
              <w:t xml:space="preserve">Indicador de Stock: El Usuario debe confirmar la tenencia o no de existencias por declarar. Si indica que no tiene existencias </w:t>
            </w:r>
            <w:r w:rsidRPr="00A2555D">
              <w:rPr>
                <w:rFonts w:cs="Arial"/>
                <w:sz w:val="20"/>
                <w:szCs w:val="18"/>
              </w:rPr>
              <w:lastRenderedPageBreak/>
              <w:t>por defecto la cantidad de presentación es cero la cual no se puede modificar.</w:t>
            </w:r>
          </w:p>
          <w:p w14:paraId="03ABA76E" w14:textId="12EA30D8" w:rsidR="00A2555D" w:rsidRPr="00A2555D" w:rsidRDefault="00A2555D" w:rsidP="000B20E1">
            <w:pPr>
              <w:pStyle w:val="ListParagraph"/>
              <w:numPr>
                <w:ilvl w:val="0"/>
                <w:numId w:val="19"/>
              </w:numPr>
              <w:spacing w:line="276" w:lineRule="auto"/>
              <w:contextualSpacing w:val="0"/>
              <w:rPr>
                <w:rFonts w:cs="Arial"/>
                <w:sz w:val="20"/>
                <w:szCs w:val="18"/>
              </w:rPr>
            </w:pPr>
            <w:r w:rsidRPr="00A2555D">
              <w:rPr>
                <w:rFonts w:cs="Arial"/>
                <w:sz w:val="20"/>
                <w:szCs w:val="18"/>
              </w:rPr>
              <w:t>Usuario prestador del servicio: En caso los BF del inventario Inicial se encuentren en el establecimiento de un prestador de servicio se permitirá registrar dicho RUC debiendo validar que corresponda a un Usuario vigente en el RCBF así como la actividad de servicio de almacenamiento o prestación de servicios sobre el Bien</w:t>
            </w:r>
            <w:r>
              <w:rPr>
                <w:rFonts w:cs="Arial"/>
                <w:sz w:val="20"/>
                <w:szCs w:val="18"/>
              </w:rPr>
              <w:t>.</w:t>
            </w:r>
          </w:p>
          <w:p w14:paraId="6B42D809" w14:textId="132A4A54" w:rsidR="00A2555D" w:rsidRPr="00A2555D" w:rsidRDefault="00A2555D" w:rsidP="000B20E1">
            <w:pPr>
              <w:pStyle w:val="ListParagraph"/>
              <w:numPr>
                <w:ilvl w:val="0"/>
                <w:numId w:val="19"/>
              </w:numPr>
              <w:spacing w:line="276" w:lineRule="auto"/>
              <w:contextualSpacing w:val="0"/>
              <w:rPr>
                <w:rFonts w:cs="Arial"/>
                <w:sz w:val="20"/>
                <w:szCs w:val="18"/>
              </w:rPr>
            </w:pPr>
            <w:r w:rsidRPr="00A2555D">
              <w:rPr>
                <w:rFonts w:cs="Arial"/>
                <w:sz w:val="20"/>
                <w:szCs w:val="18"/>
              </w:rPr>
              <w:t xml:space="preserve">Código de Establecimiento: Son establecimientos vigentes en el RCBF sobre el cual se reporta stock a la fecha del registro de inventario Inicial, si el establecimiento no está vigente se le debe informar al usuario, si no coloca el Usuario prestador del servicio debe validar que le correspondan al Usuario y esté vigente. Caso contrario deberá validar que le correspondan al prestador de servicio debiendo estar vigente en su RCBF. </w:t>
            </w:r>
          </w:p>
          <w:p w14:paraId="7E66D07F" w14:textId="77777777" w:rsidR="00A2555D" w:rsidRPr="00A2555D" w:rsidRDefault="00A2555D" w:rsidP="000B20E1">
            <w:pPr>
              <w:pStyle w:val="ListParagraph"/>
              <w:numPr>
                <w:ilvl w:val="0"/>
                <w:numId w:val="19"/>
              </w:numPr>
              <w:spacing w:line="276" w:lineRule="auto"/>
              <w:contextualSpacing w:val="0"/>
              <w:rPr>
                <w:rFonts w:cs="Arial"/>
                <w:sz w:val="20"/>
                <w:szCs w:val="18"/>
              </w:rPr>
            </w:pPr>
            <w:r w:rsidRPr="00A2555D">
              <w:rPr>
                <w:rFonts w:cs="Arial"/>
                <w:sz w:val="20"/>
                <w:szCs w:val="18"/>
              </w:rPr>
              <w:t>Código de presentación: Es el código de la presentación que se encuentre vigente en el RCBF a la fecha del registro de inventario, sobre la cual se registrara la existencia inicial. Para el caso del prestador de servicio la presentación corresponde al Usuario propietario del Bien.</w:t>
            </w:r>
          </w:p>
          <w:p w14:paraId="49598276" w14:textId="77777777" w:rsidR="00A2555D" w:rsidRPr="00A2555D" w:rsidRDefault="00A2555D" w:rsidP="000B20E1">
            <w:pPr>
              <w:pStyle w:val="ListParagraph"/>
              <w:numPr>
                <w:ilvl w:val="0"/>
                <w:numId w:val="19"/>
              </w:numPr>
              <w:spacing w:line="276" w:lineRule="auto"/>
              <w:contextualSpacing w:val="0"/>
              <w:rPr>
                <w:rFonts w:cs="Arial"/>
                <w:sz w:val="20"/>
                <w:szCs w:val="18"/>
              </w:rPr>
            </w:pPr>
            <w:r w:rsidRPr="00A2555D">
              <w:rPr>
                <w:rFonts w:cs="Arial"/>
                <w:sz w:val="20"/>
                <w:szCs w:val="18"/>
              </w:rPr>
              <w:t xml:space="preserve">Cantidad de la presentación: Es el número de unidades de la presentación que afectará el stock, debe considerarse hasta 6 decimales y ser mayor a cero. Si está en el establecimiento del prestador del servicio afectará el stock en establecimientos de terceros. Adicionalmente incrementa la cantidad autorizada utilizada disminuyendo la cantidad autorizada disponible del BF del Usuario. Para los nuevos BF, nuevos establecimientos o nuevas presentaciones  que corresponden a actualizaciones (ALTA) el Inventario Inicial afectaran el stock, la cantidad autorizada utilizada y la cantidad autorizada disponible a partir del mes de alta de dicho BF, establecimiento o presentación. Si la actualización (ALTA) corresponde tanto al establecimiento como a la presentación tomará la fecha más reciente para obtener el mes. </w:t>
            </w:r>
          </w:p>
          <w:p w14:paraId="09EEB91E" w14:textId="28A21566" w:rsidR="00A2555D" w:rsidRDefault="00A2555D" w:rsidP="000B20E1">
            <w:pPr>
              <w:pStyle w:val="ListParagraph"/>
              <w:numPr>
                <w:ilvl w:val="0"/>
                <w:numId w:val="19"/>
              </w:numPr>
              <w:spacing w:line="276" w:lineRule="auto"/>
              <w:contextualSpacing w:val="0"/>
              <w:rPr>
                <w:rFonts w:cs="Arial"/>
                <w:sz w:val="20"/>
                <w:szCs w:val="18"/>
              </w:rPr>
            </w:pPr>
            <w:r w:rsidRPr="00A2555D">
              <w:rPr>
                <w:rFonts w:cs="Arial"/>
                <w:sz w:val="20"/>
                <w:szCs w:val="18"/>
              </w:rPr>
              <w:t>Observaciones: Información que enviará por todo el inventario el Usuario, para el caso de sustituciones o rectificaciones es obligatorio</w:t>
            </w:r>
            <w:r>
              <w:rPr>
                <w:rFonts w:cs="Arial"/>
                <w:sz w:val="20"/>
                <w:szCs w:val="18"/>
              </w:rPr>
              <w:t>.</w:t>
            </w:r>
          </w:p>
          <w:p w14:paraId="1273484C" w14:textId="77DBE85D" w:rsidR="00A2555D" w:rsidRPr="00A2555D" w:rsidRDefault="00A2555D" w:rsidP="000B20E1">
            <w:pPr>
              <w:pStyle w:val="ListParagraph"/>
              <w:numPr>
                <w:ilvl w:val="0"/>
                <w:numId w:val="19"/>
              </w:numPr>
              <w:spacing w:line="276" w:lineRule="auto"/>
              <w:contextualSpacing w:val="0"/>
              <w:rPr>
                <w:rFonts w:cs="Arial"/>
                <w:sz w:val="20"/>
                <w:szCs w:val="18"/>
              </w:rPr>
            </w:pPr>
            <w:r w:rsidRPr="00A2555D">
              <w:rPr>
                <w:rFonts w:cs="Arial"/>
                <w:sz w:val="20"/>
                <w:szCs w:val="18"/>
              </w:rPr>
              <w:lastRenderedPageBreak/>
              <w:t>Indicador de inventario modificado por actualización en el RCBF: se obtiene de manera automática y corresponde cuando el registro del Inventario es por una actualización (ALTA) de BF, presentación y/o del establecimiento.</w:t>
            </w:r>
          </w:p>
          <w:p w14:paraId="1DE4E8D1" w14:textId="26407BFB" w:rsidR="00A2555D" w:rsidRPr="0004213E" w:rsidRDefault="00A2555D" w:rsidP="00A2555D">
            <w:pPr>
              <w:rPr>
                <w:rFonts w:cs="Arial"/>
                <w:sz w:val="20"/>
                <w:szCs w:val="18"/>
              </w:rPr>
            </w:pPr>
          </w:p>
        </w:tc>
        <w:tc>
          <w:tcPr>
            <w:tcW w:w="992" w:type="dxa"/>
          </w:tcPr>
          <w:p w14:paraId="1ABE0CE4" w14:textId="77777777" w:rsidR="0047483B" w:rsidRDefault="0047483B" w:rsidP="0047483B">
            <w:pPr>
              <w:pStyle w:val="NormalWeb"/>
              <w:spacing w:before="0" w:beforeAutospacing="0" w:after="0" w:afterAutospacing="0"/>
              <w:rPr>
                <w:rFonts w:eastAsia="Times New Roman"/>
                <w:szCs w:val="18"/>
                <w:lang w:val="en-US"/>
              </w:rPr>
            </w:pPr>
            <w:r w:rsidRPr="00CA4DC5">
              <w:rPr>
                <w:rFonts w:eastAsia="Times New Roman"/>
                <w:szCs w:val="18"/>
                <w:lang w:val="en-US"/>
              </w:rPr>
              <w:lastRenderedPageBreak/>
              <w:t>RIN1, RIN2</w:t>
            </w:r>
            <w:r>
              <w:rPr>
                <w:rFonts w:eastAsia="Times New Roman"/>
                <w:szCs w:val="18"/>
                <w:lang w:val="en-US"/>
              </w:rPr>
              <w:t>, RIN3,</w:t>
            </w:r>
          </w:p>
          <w:p w14:paraId="080151FC" w14:textId="77777777" w:rsidR="0047483B" w:rsidRPr="00CA4DC5" w:rsidRDefault="0047483B" w:rsidP="0047483B">
            <w:pPr>
              <w:pStyle w:val="NormalWeb"/>
              <w:spacing w:before="0" w:beforeAutospacing="0" w:after="0" w:afterAutospacing="0"/>
              <w:rPr>
                <w:rFonts w:eastAsia="Times New Roman"/>
                <w:szCs w:val="18"/>
                <w:lang w:val="en-US"/>
              </w:rPr>
            </w:pPr>
            <w:r>
              <w:rPr>
                <w:rFonts w:eastAsia="Times New Roman"/>
                <w:szCs w:val="18"/>
                <w:lang w:val="en-US"/>
              </w:rPr>
              <w:t>RIN4</w:t>
            </w:r>
          </w:p>
          <w:p w14:paraId="35B2EB24" w14:textId="77777777" w:rsidR="0047483B" w:rsidRPr="00CA4DC5" w:rsidRDefault="0047483B" w:rsidP="0047483B">
            <w:pPr>
              <w:pStyle w:val="NormalWeb"/>
              <w:spacing w:before="0" w:beforeAutospacing="0" w:after="0" w:afterAutospacing="0"/>
              <w:rPr>
                <w:rFonts w:eastAsia="Times New Roman"/>
                <w:szCs w:val="18"/>
                <w:lang w:val="en-US"/>
              </w:rPr>
            </w:pPr>
          </w:p>
          <w:p w14:paraId="1FA1F6F2" w14:textId="171422FC" w:rsidR="007C57B5" w:rsidRPr="0047483B" w:rsidRDefault="0047483B" w:rsidP="0047483B">
            <w:pPr>
              <w:rPr>
                <w:rFonts w:cs="Arial"/>
                <w:sz w:val="20"/>
                <w:szCs w:val="18"/>
                <w:lang w:val="en-US"/>
              </w:rPr>
            </w:pPr>
            <w:r w:rsidRPr="00B963C3">
              <w:rPr>
                <w:color w:val="404040" w:themeColor="text1" w:themeTint="BF"/>
                <w:sz w:val="18"/>
                <w:szCs w:val="18"/>
                <w:lang w:val="en-US"/>
              </w:rPr>
              <w:t>(RN0</w:t>
            </w:r>
            <w:r>
              <w:rPr>
                <w:color w:val="404040" w:themeColor="text1" w:themeTint="BF"/>
                <w:sz w:val="18"/>
                <w:szCs w:val="18"/>
                <w:lang w:val="en-US"/>
              </w:rPr>
              <w:t>2</w:t>
            </w:r>
            <w:r w:rsidRPr="00B963C3">
              <w:rPr>
                <w:color w:val="404040" w:themeColor="text1" w:themeTint="BF"/>
                <w:sz w:val="18"/>
                <w:lang w:val="en-US"/>
              </w:rPr>
              <w:t>)</w:t>
            </w:r>
          </w:p>
        </w:tc>
        <w:tc>
          <w:tcPr>
            <w:tcW w:w="1418" w:type="dxa"/>
          </w:tcPr>
          <w:p w14:paraId="238B6BDF" w14:textId="77777777" w:rsidR="003C7180" w:rsidRPr="0047483B" w:rsidRDefault="003C7180" w:rsidP="00805954">
            <w:pPr>
              <w:rPr>
                <w:rFonts w:cs="Arial"/>
                <w:sz w:val="20"/>
                <w:szCs w:val="18"/>
                <w:lang w:val="en-US"/>
              </w:rPr>
            </w:pPr>
          </w:p>
        </w:tc>
      </w:tr>
      <w:tr w:rsidR="003C7180" w:rsidRPr="00BA7951" w14:paraId="6BDE0162" w14:textId="77777777" w:rsidTr="002E4FCD">
        <w:tc>
          <w:tcPr>
            <w:tcW w:w="634" w:type="dxa"/>
          </w:tcPr>
          <w:p w14:paraId="00658398" w14:textId="65A15D7F" w:rsidR="003C7180" w:rsidRPr="0004213E" w:rsidRDefault="002E4FCD" w:rsidP="005152A7">
            <w:pPr>
              <w:jc w:val="center"/>
              <w:rPr>
                <w:rFonts w:cs="Arial"/>
                <w:sz w:val="20"/>
                <w:szCs w:val="18"/>
              </w:rPr>
            </w:pPr>
            <w:r>
              <w:rPr>
                <w:rFonts w:cs="Arial"/>
                <w:sz w:val="20"/>
                <w:szCs w:val="18"/>
              </w:rPr>
              <w:lastRenderedPageBreak/>
              <w:t>RF0</w:t>
            </w:r>
            <w:r w:rsidR="005152A7">
              <w:rPr>
                <w:rFonts w:cs="Arial"/>
                <w:sz w:val="20"/>
                <w:szCs w:val="18"/>
              </w:rPr>
              <w:t>3</w:t>
            </w:r>
          </w:p>
        </w:tc>
        <w:tc>
          <w:tcPr>
            <w:tcW w:w="1985" w:type="dxa"/>
          </w:tcPr>
          <w:p w14:paraId="73E72A10" w14:textId="372859B3" w:rsidR="003C7180" w:rsidRDefault="004A3E65" w:rsidP="00805954">
            <w:pPr>
              <w:rPr>
                <w:rFonts w:cs="Arial"/>
                <w:sz w:val="20"/>
                <w:szCs w:val="18"/>
              </w:rPr>
            </w:pPr>
            <w:r>
              <w:rPr>
                <w:rFonts w:cs="Arial"/>
                <w:sz w:val="20"/>
                <w:szCs w:val="18"/>
              </w:rPr>
              <w:t>Presentación del Inventario Inicial</w:t>
            </w:r>
          </w:p>
          <w:p w14:paraId="51760362" w14:textId="53F833C7" w:rsidR="004A3E65" w:rsidRPr="0004213E" w:rsidRDefault="004A3E65" w:rsidP="00805954">
            <w:pPr>
              <w:rPr>
                <w:rFonts w:cs="Arial"/>
                <w:sz w:val="20"/>
                <w:szCs w:val="18"/>
              </w:rPr>
            </w:pPr>
          </w:p>
        </w:tc>
        <w:tc>
          <w:tcPr>
            <w:tcW w:w="4394" w:type="dxa"/>
          </w:tcPr>
          <w:p w14:paraId="376CA40A" w14:textId="429A17B5" w:rsidR="000E28A8" w:rsidRDefault="000E28A8" w:rsidP="000E28A8">
            <w:pPr>
              <w:rPr>
                <w:rFonts w:cs="Arial"/>
                <w:sz w:val="20"/>
                <w:szCs w:val="18"/>
              </w:rPr>
            </w:pPr>
            <w:r w:rsidRPr="000E28A8">
              <w:rPr>
                <w:rFonts w:cs="Arial"/>
                <w:sz w:val="20"/>
                <w:szCs w:val="18"/>
              </w:rPr>
              <w:t xml:space="preserve">Se requiere </w:t>
            </w:r>
            <w:r>
              <w:rPr>
                <w:rFonts w:cs="Arial"/>
                <w:sz w:val="20"/>
                <w:szCs w:val="18"/>
              </w:rPr>
              <w:t xml:space="preserve">que </w:t>
            </w:r>
            <w:r w:rsidR="00670C4C">
              <w:rPr>
                <w:rFonts w:cs="Arial"/>
                <w:sz w:val="20"/>
                <w:szCs w:val="18"/>
              </w:rPr>
              <w:t xml:space="preserve">el sistema </w:t>
            </w:r>
            <w:r w:rsidR="004A3E65">
              <w:rPr>
                <w:rFonts w:cs="Arial"/>
                <w:sz w:val="20"/>
                <w:szCs w:val="18"/>
              </w:rPr>
              <w:t>genere un código de confirmación de envío en la presentación de la declaración jurada y se debe garantizar la integridad de la información.</w:t>
            </w:r>
          </w:p>
          <w:p w14:paraId="2C8C40D0" w14:textId="7B3F750B" w:rsidR="004A3E65" w:rsidRDefault="004A3E65" w:rsidP="000E28A8">
            <w:pPr>
              <w:rPr>
                <w:rFonts w:cs="Arial"/>
                <w:sz w:val="20"/>
                <w:szCs w:val="18"/>
              </w:rPr>
            </w:pPr>
            <w:r>
              <w:rPr>
                <w:rFonts w:cs="Arial"/>
                <w:sz w:val="20"/>
                <w:szCs w:val="18"/>
              </w:rPr>
              <w:t>La información que se consigna en el Inventario Inicial tiene carácter de declaración jurada.</w:t>
            </w:r>
          </w:p>
          <w:p w14:paraId="5DDDE8E6" w14:textId="77777777" w:rsidR="00684C7B" w:rsidRDefault="00684C7B" w:rsidP="000E28A8">
            <w:pPr>
              <w:rPr>
                <w:rFonts w:cs="Arial"/>
                <w:sz w:val="20"/>
                <w:szCs w:val="18"/>
              </w:rPr>
            </w:pPr>
          </w:p>
          <w:p w14:paraId="3502ABB3" w14:textId="77777777" w:rsidR="00366F1C" w:rsidRPr="001054FB" w:rsidRDefault="00366F1C" w:rsidP="00366F1C">
            <w:pPr>
              <w:pStyle w:val="ListParagraph"/>
              <w:spacing w:before="120" w:after="120" w:line="276" w:lineRule="auto"/>
              <w:ind w:left="0"/>
              <w:rPr>
                <w:rFonts w:cs="Arial"/>
                <w:sz w:val="20"/>
                <w:szCs w:val="18"/>
              </w:rPr>
            </w:pPr>
            <w:r w:rsidRPr="001054FB">
              <w:rPr>
                <w:rFonts w:cs="Arial"/>
                <w:sz w:val="20"/>
                <w:szCs w:val="18"/>
              </w:rPr>
              <w:t xml:space="preserve">En caso no se informe el Inventario Inicial de todas las presentaciones por establecimientos, por lo menos con cero, el Usuario no podrá presentar su DJ, esto deberá ser alertado en la presentación de su inventario inicial permitiendo declarar con cero las presentaciones por establecimiento pendientes previa confirmación del Usuario. Antes de la presentación del Inventario mediante una vista previa se deberá mostrar al Usuario la información declarada para su revisión. </w:t>
            </w:r>
          </w:p>
          <w:p w14:paraId="4281BE61" w14:textId="77777777" w:rsidR="00366F1C" w:rsidRPr="001054FB" w:rsidRDefault="00366F1C" w:rsidP="00366F1C">
            <w:pPr>
              <w:pStyle w:val="ListParagraph"/>
              <w:spacing w:before="120" w:after="120" w:line="276" w:lineRule="auto"/>
              <w:ind w:left="0"/>
              <w:rPr>
                <w:rFonts w:cs="Arial"/>
                <w:sz w:val="20"/>
                <w:szCs w:val="18"/>
              </w:rPr>
            </w:pPr>
            <w:r w:rsidRPr="001054FB">
              <w:rPr>
                <w:rFonts w:cs="Arial"/>
                <w:sz w:val="20"/>
                <w:szCs w:val="18"/>
              </w:rPr>
              <w:t xml:space="preserve">Con el código de confirmación de envío a SUNAT y con el envío completo realizado se deberá incrementar la cantidad autorizada utilizada y como consecuencia se disminuirá la cantidad autorizada disponible y calcular el stock por establecimiento. </w:t>
            </w:r>
          </w:p>
          <w:p w14:paraId="06716C9A" w14:textId="77777777" w:rsidR="00366F1C" w:rsidRPr="001054FB" w:rsidRDefault="00366F1C" w:rsidP="00366F1C">
            <w:pPr>
              <w:pStyle w:val="ListParagraph"/>
              <w:spacing w:before="120" w:after="120" w:line="276" w:lineRule="auto"/>
              <w:ind w:left="0"/>
              <w:rPr>
                <w:rFonts w:cs="Arial"/>
                <w:sz w:val="20"/>
                <w:szCs w:val="18"/>
              </w:rPr>
            </w:pPr>
            <w:r w:rsidRPr="001054FB">
              <w:rPr>
                <w:rFonts w:cs="Arial"/>
                <w:sz w:val="20"/>
                <w:szCs w:val="18"/>
              </w:rPr>
              <w:t xml:space="preserve">Se envía un mensaje al buzón SOL del Usuario con el resumen del inventario inicial, el stock por presentación y la cantidad autorizada disponible por BF, si la cantidad autorizada disponible es negativo se consignara en el mensaje la observación correspondiente a fin de que solicite la ampliación de la cantidad autorizada anual a través del formulario Q-105 (debe salir resaltado) que corresponde al proceso de Actualización (MPN Solicitud de Actualización). Debe aplicar la etiqueta NO DISPONIBLE según la RN 22 </w:t>
            </w:r>
          </w:p>
          <w:p w14:paraId="48600FDC" w14:textId="77777777" w:rsidR="00366F1C" w:rsidRPr="001054FB" w:rsidRDefault="00366F1C" w:rsidP="00366F1C">
            <w:pPr>
              <w:pStyle w:val="ListParagraph"/>
              <w:spacing w:before="120" w:after="120" w:line="276" w:lineRule="auto"/>
              <w:ind w:left="0"/>
              <w:rPr>
                <w:rFonts w:cs="Arial"/>
                <w:sz w:val="20"/>
                <w:szCs w:val="18"/>
              </w:rPr>
            </w:pPr>
            <w:r w:rsidRPr="001054FB">
              <w:rPr>
                <w:rFonts w:cs="Arial"/>
                <w:sz w:val="20"/>
                <w:szCs w:val="18"/>
              </w:rPr>
              <w:t xml:space="preserve">Se envía un mensaje al buzón SOL de los prestadores de servicio informando de manera resumida el stock por cada presentación y establecimiento declarado por el Usuario en su Inventario Inicial y por cada rectificación que haga a sus DJ de Inventario Inicial. El prestador de servicios tendrá habilitada una opción en la cual puede rechazar este inventario inicial la </w:t>
            </w:r>
            <w:r w:rsidRPr="001054FB">
              <w:rPr>
                <w:rFonts w:cs="Arial"/>
                <w:sz w:val="20"/>
                <w:szCs w:val="18"/>
              </w:rPr>
              <w:lastRenderedPageBreak/>
              <w:t>cual se deriva como alerta al Centro de Monitoreo el detalle de este registro.</w:t>
            </w:r>
          </w:p>
          <w:p w14:paraId="7C8B4CB2" w14:textId="77777777" w:rsidR="0098365D" w:rsidRDefault="0098365D" w:rsidP="00366F1C">
            <w:pPr>
              <w:pStyle w:val="ListParagraph"/>
              <w:spacing w:before="120" w:after="120" w:line="276" w:lineRule="auto"/>
              <w:ind w:left="0"/>
              <w:rPr>
                <w:rFonts w:cs="Arial"/>
                <w:strike/>
                <w:sz w:val="20"/>
                <w:szCs w:val="18"/>
              </w:rPr>
            </w:pPr>
          </w:p>
          <w:p w14:paraId="36FAA286" w14:textId="77777777" w:rsidR="00366F1C" w:rsidRPr="001054FB" w:rsidRDefault="00366F1C" w:rsidP="00366F1C">
            <w:pPr>
              <w:pStyle w:val="ListParagraph"/>
              <w:spacing w:before="120" w:after="120" w:line="276" w:lineRule="auto"/>
              <w:ind w:left="0"/>
              <w:rPr>
                <w:rFonts w:cs="Arial"/>
                <w:sz w:val="20"/>
                <w:szCs w:val="18"/>
              </w:rPr>
            </w:pPr>
            <w:r w:rsidRPr="001054FB">
              <w:rPr>
                <w:rFonts w:cs="Arial"/>
                <w:sz w:val="20"/>
                <w:szCs w:val="18"/>
              </w:rPr>
              <w:t>El Usuario podrá rectificar inventarios iniciales de periodos de inscripción anteriores al actual (vigente) siempre que esté dentro del plazo otorgado.</w:t>
            </w:r>
          </w:p>
          <w:p w14:paraId="2B7FF202" w14:textId="77777777" w:rsidR="00366F1C" w:rsidRPr="001054FB" w:rsidRDefault="00366F1C" w:rsidP="00366F1C">
            <w:pPr>
              <w:rPr>
                <w:rFonts w:cs="Arial"/>
                <w:sz w:val="20"/>
                <w:szCs w:val="18"/>
              </w:rPr>
            </w:pPr>
            <w:r w:rsidRPr="001054FB">
              <w:rPr>
                <w:rFonts w:cs="Arial"/>
                <w:sz w:val="20"/>
                <w:szCs w:val="18"/>
              </w:rPr>
              <w:t>Se guarda la información del Usuario, fecha, hora, IP y código MAC desde donde se presentó el Inventario Inicial.</w:t>
            </w:r>
          </w:p>
          <w:p w14:paraId="09FD86C5" w14:textId="77777777" w:rsidR="00366F1C" w:rsidRDefault="00366F1C" w:rsidP="00366F1C">
            <w:pPr>
              <w:rPr>
                <w:rFonts w:cs="Arial"/>
                <w:sz w:val="20"/>
                <w:szCs w:val="18"/>
              </w:rPr>
            </w:pPr>
          </w:p>
          <w:p w14:paraId="10AA7E47" w14:textId="77777777" w:rsidR="00D27042" w:rsidRPr="0004213E" w:rsidRDefault="00D27042" w:rsidP="00102356">
            <w:pPr>
              <w:rPr>
                <w:rFonts w:cs="Arial"/>
                <w:sz w:val="20"/>
                <w:szCs w:val="18"/>
              </w:rPr>
            </w:pPr>
          </w:p>
        </w:tc>
        <w:tc>
          <w:tcPr>
            <w:tcW w:w="992" w:type="dxa"/>
          </w:tcPr>
          <w:p w14:paraId="7A8ECDA6" w14:textId="77777777" w:rsidR="0047483B" w:rsidRDefault="0047483B" w:rsidP="0047483B">
            <w:pPr>
              <w:pStyle w:val="NormalWeb"/>
              <w:spacing w:before="0" w:beforeAutospacing="0" w:after="0" w:afterAutospacing="0"/>
              <w:rPr>
                <w:rFonts w:eastAsia="Times New Roman"/>
                <w:szCs w:val="18"/>
                <w:lang w:val="en-US"/>
              </w:rPr>
            </w:pPr>
            <w:r w:rsidRPr="00CA4DC5">
              <w:rPr>
                <w:rFonts w:eastAsia="Times New Roman"/>
                <w:szCs w:val="18"/>
                <w:lang w:val="en-US"/>
              </w:rPr>
              <w:lastRenderedPageBreak/>
              <w:t>RIN1, RIN2</w:t>
            </w:r>
            <w:r>
              <w:rPr>
                <w:rFonts w:eastAsia="Times New Roman"/>
                <w:szCs w:val="18"/>
                <w:lang w:val="en-US"/>
              </w:rPr>
              <w:t>, RIN3,</w:t>
            </w:r>
          </w:p>
          <w:p w14:paraId="53744AAC" w14:textId="77777777" w:rsidR="0047483B" w:rsidRPr="00CA4DC5" w:rsidRDefault="0047483B" w:rsidP="0047483B">
            <w:pPr>
              <w:pStyle w:val="NormalWeb"/>
              <w:spacing w:before="0" w:beforeAutospacing="0" w:after="0" w:afterAutospacing="0"/>
              <w:rPr>
                <w:rFonts w:eastAsia="Times New Roman"/>
                <w:szCs w:val="18"/>
                <w:lang w:val="en-US"/>
              </w:rPr>
            </w:pPr>
            <w:r>
              <w:rPr>
                <w:rFonts w:eastAsia="Times New Roman"/>
                <w:szCs w:val="18"/>
                <w:lang w:val="en-US"/>
              </w:rPr>
              <w:t>RIN4</w:t>
            </w:r>
          </w:p>
          <w:p w14:paraId="2F617B95" w14:textId="77777777" w:rsidR="0047483B" w:rsidRPr="00CA4DC5" w:rsidRDefault="0047483B" w:rsidP="0047483B">
            <w:pPr>
              <w:pStyle w:val="NormalWeb"/>
              <w:spacing w:before="0" w:beforeAutospacing="0" w:after="0" w:afterAutospacing="0"/>
              <w:rPr>
                <w:rFonts w:eastAsia="Times New Roman"/>
                <w:szCs w:val="18"/>
                <w:lang w:val="en-US"/>
              </w:rPr>
            </w:pPr>
          </w:p>
          <w:p w14:paraId="763E89AB" w14:textId="4B85F8D2" w:rsidR="00403966" w:rsidRPr="0047483B" w:rsidRDefault="0047483B" w:rsidP="0047483B">
            <w:pPr>
              <w:rPr>
                <w:rFonts w:cs="Arial"/>
                <w:sz w:val="20"/>
                <w:szCs w:val="18"/>
                <w:lang w:val="en-US"/>
              </w:rPr>
            </w:pPr>
            <w:r w:rsidRPr="00B963C3">
              <w:rPr>
                <w:color w:val="404040" w:themeColor="text1" w:themeTint="BF"/>
                <w:sz w:val="18"/>
                <w:szCs w:val="18"/>
                <w:lang w:val="en-US"/>
              </w:rPr>
              <w:t>(</w:t>
            </w:r>
            <w:r>
              <w:rPr>
                <w:color w:val="404040" w:themeColor="text1" w:themeTint="BF"/>
                <w:sz w:val="18"/>
                <w:szCs w:val="18"/>
                <w:lang w:val="en-US"/>
              </w:rPr>
              <w:t>RN01,</w:t>
            </w:r>
            <w:r w:rsidRPr="00B963C3">
              <w:rPr>
                <w:color w:val="404040" w:themeColor="text1" w:themeTint="BF"/>
                <w:sz w:val="18"/>
                <w:szCs w:val="18"/>
                <w:lang w:val="en-US"/>
              </w:rPr>
              <w:t>RN0</w:t>
            </w:r>
            <w:r>
              <w:rPr>
                <w:color w:val="404040" w:themeColor="text1" w:themeTint="BF"/>
                <w:sz w:val="18"/>
                <w:szCs w:val="18"/>
                <w:lang w:val="en-US"/>
              </w:rPr>
              <w:t>2,RN03,RN04,RN05</w:t>
            </w:r>
            <w:r w:rsidRPr="00B963C3">
              <w:rPr>
                <w:color w:val="404040" w:themeColor="text1" w:themeTint="BF"/>
                <w:sz w:val="18"/>
                <w:lang w:val="en-US"/>
              </w:rPr>
              <w:t>)</w:t>
            </w:r>
          </w:p>
        </w:tc>
        <w:tc>
          <w:tcPr>
            <w:tcW w:w="1418" w:type="dxa"/>
          </w:tcPr>
          <w:p w14:paraId="58345CEE" w14:textId="77777777" w:rsidR="003C7180" w:rsidRPr="0047483B" w:rsidRDefault="003C7180" w:rsidP="00805954">
            <w:pPr>
              <w:rPr>
                <w:rFonts w:cs="Arial"/>
                <w:sz w:val="20"/>
                <w:szCs w:val="18"/>
                <w:lang w:val="en-US"/>
              </w:rPr>
            </w:pPr>
          </w:p>
        </w:tc>
      </w:tr>
      <w:tr w:rsidR="00B96E9D" w:rsidRPr="00BA7951" w14:paraId="26965E3B" w14:textId="77777777" w:rsidTr="002E4FCD">
        <w:tc>
          <w:tcPr>
            <w:tcW w:w="634" w:type="dxa"/>
          </w:tcPr>
          <w:p w14:paraId="3EE7EE29" w14:textId="036814E6" w:rsidR="00B96E9D" w:rsidRPr="0004213E" w:rsidRDefault="002E4FCD" w:rsidP="005152A7">
            <w:pPr>
              <w:jc w:val="center"/>
              <w:rPr>
                <w:rFonts w:cs="Arial"/>
                <w:sz w:val="20"/>
                <w:szCs w:val="18"/>
              </w:rPr>
            </w:pPr>
            <w:r>
              <w:rPr>
                <w:rFonts w:cs="Arial"/>
                <w:sz w:val="20"/>
                <w:szCs w:val="18"/>
              </w:rPr>
              <w:lastRenderedPageBreak/>
              <w:t>RF0</w:t>
            </w:r>
            <w:r w:rsidR="005152A7">
              <w:rPr>
                <w:rFonts w:cs="Arial"/>
                <w:sz w:val="20"/>
                <w:szCs w:val="18"/>
              </w:rPr>
              <w:t>4</w:t>
            </w:r>
          </w:p>
        </w:tc>
        <w:tc>
          <w:tcPr>
            <w:tcW w:w="1985" w:type="dxa"/>
          </w:tcPr>
          <w:p w14:paraId="62A8618D" w14:textId="44790A1A" w:rsidR="00B96E9D" w:rsidRPr="0004213E" w:rsidRDefault="00DD62CA" w:rsidP="008F6CBB">
            <w:pPr>
              <w:rPr>
                <w:rFonts w:cs="Arial"/>
                <w:sz w:val="20"/>
                <w:szCs w:val="18"/>
              </w:rPr>
            </w:pPr>
            <w:r>
              <w:rPr>
                <w:rFonts w:cs="Arial"/>
                <w:sz w:val="20"/>
                <w:szCs w:val="18"/>
              </w:rPr>
              <w:t>Rectificaciones de la DJ de Inventario Inicial</w:t>
            </w:r>
          </w:p>
        </w:tc>
        <w:tc>
          <w:tcPr>
            <w:tcW w:w="4394" w:type="dxa"/>
          </w:tcPr>
          <w:p w14:paraId="53CFA16D" w14:textId="77777777" w:rsidR="00102356" w:rsidRDefault="00E0653A" w:rsidP="00BA6A87">
            <w:pPr>
              <w:rPr>
                <w:rFonts w:cs="Arial"/>
                <w:sz w:val="20"/>
                <w:szCs w:val="18"/>
              </w:rPr>
            </w:pPr>
            <w:r>
              <w:rPr>
                <w:rFonts w:cs="Arial"/>
                <w:sz w:val="20"/>
                <w:szCs w:val="18"/>
              </w:rPr>
              <w:t xml:space="preserve">Se requiere que el sistema </w:t>
            </w:r>
            <w:r w:rsidR="00102356">
              <w:rPr>
                <w:rFonts w:cs="Arial"/>
                <w:sz w:val="20"/>
                <w:szCs w:val="18"/>
              </w:rPr>
              <w:t>maneje los siguientes estados de las DJ en el inventario inicial.</w:t>
            </w:r>
          </w:p>
          <w:p w14:paraId="02B07E0D" w14:textId="77777777" w:rsidR="00102356" w:rsidRDefault="00102356" w:rsidP="00BA6A87">
            <w:pPr>
              <w:rPr>
                <w:rFonts w:cs="Arial"/>
                <w:sz w:val="20"/>
                <w:szCs w:val="18"/>
              </w:rPr>
            </w:pPr>
          </w:p>
          <w:p w14:paraId="194E2F71" w14:textId="0672FFEA" w:rsidR="000F21D3" w:rsidRDefault="00102356" w:rsidP="00102356">
            <w:pPr>
              <w:rPr>
                <w:rFonts w:cs="Arial"/>
                <w:sz w:val="20"/>
                <w:szCs w:val="18"/>
              </w:rPr>
            </w:pPr>
            <w:r>
              <w:rPr>
                <w:rFonts w:cs="Arial"/>
                <w:sz w:val="20"/>
                <w:szCs w:val="18"/>
              </w:rPr>
              <w:t>Los estados a manejar son :</w:t>
            </w:r>
          </w:p>
          <w:p w14:paraId="0254FC4A" w14:textId="77777777" w:rsidR="00102356" w:rsidRDefault="00102356" w:rsidP="00102356">
            <w:pPr>
              <w:rPr>
                <w:rFonts w:cs="Arial"/>
                <w:sz w:val="20"/>
                <w:szCs w:val="18"/>
              </w:rPr>
            </w:pPr>
          </w:p>
          <w:p w14:paraId="01CCF8A9" w14:textId="4D778783" w:rsidR="00102356" w:rsidRPr="00102356" w:rsidRDefault="00102356" w:rsidP="000B20E1">
            <w:pPr>
              <w:numPr>
                <w:ilvl w:val="0"/>
                <w:numId w:val="22"/>
              </w:numPr>
              <w:shd w:val="clear" w:color="auto" w:fill="FFFFFF"/>
              <w:spacing w:line="276" w:lineRule="auto"/>
              <w:rPr>
                <w:rFonts w:cs="Arial"/>
                <w:sz w:val="20"/>
                <w:szCs w:val="18"/>
              </w:rPr>
            </w:pPr>
            <w:r w:rsidRPr="00102356">
              <w:rPr>
                <w:rFonts w:cs="Arial"/>
                <w:sz w:val="20"/>
                <w:szCs w:val="18"/>
              </w:rPr>
              <w:t xml:space="preserve">En plazo </w:t>
            </w:r>
            <w:r>
              <w:rPr>
                <w:rFonts w:cs="Arial"/>
                <w:sz w:val="20"/>
                <w:szCs w:val="18"/>
              </w:rPr>
              <w:t>:</w:t>
            </w:r>
            <w:r w:rsidRPr="00102356">
              <w:rPr>
                <w:rFonts w:cs="Arial"/>
                <w:sz w:val="20"/>
                <w:szCs w:val="18"/>
              </w:rPr>
              <w:t xml:space="preserve"> </w:t>
            </w:r>
            <w:r>
              <w:rPr>
                <w:rFonts w:cs="Arial"/>
                <w:sz w:val="20"/>
                <w:szCs w:val="18"/>
              </w:rPr>
              <w:t>E</w:t>
            </w:r>
            <w:r w:rsidRPr="00102356">
              <w:rPr>
                <w:rFonts w:cs="Arial"/>
                <w:sz w:val="20"/>
                <w:szCs w:val="18"/>
              </w:rPr>
              <w:t xml:space="preserve">s el Inventario Inicial aun no presentado que se encuentra, a la fecha actual, dentro del plazo otorgado para declararlo – vencimiento de la DJ </w:t>
            </w:r>
          </w:p>
          <w:p w14:paraId="2F6C0E63" w14:textId="71EBD4A6" w:rsidR="00102356" w:rsidRPr="00102356" w:rsidRDefault="00102356" w:rsidP="000B20E1">
            <w:pPr>
              <w:numPr>
                <w:ilvl w:val="0"/>
                <w:numId w:val="22"/>
              </w:numPr>
              <w:shd w:val="clear" w:color="auto" w:fill="FFFFFF"/>
              <w:spacing w:line="276" w:lineRule="auto"/>
              <w:rPr>
                <w:rFonts w:cs="Arial"/>
                <w:sz w:val="20"/>
                <w:szCs w:val="18"/>
              </w:rPr>
            </w:pPr>
            <w:r w:rsidRPr="00102356">
              <w:rPr>
                <w:rFonts w:cs="Arial"/>
                <w:sz w:val="20"/>
                <w:szCs w:val="18"/>
              </w:rPr>
              <w:t xml:space="preserve">Presentado </w:t>
            </w:r>
            <w:r>
              <w:rPr>
                <w:rFonts w:cs="Arial"/>
                <w:sz w:val="20"/>
                <w:szCs w:val="18"/>
              </w:rPr>
              <w:t>:</w:t>
            </w:r>
            <w:r w:rsidRPr="00102356">
              <w:rPr>
                <w:rFonts w:cs="Arial"/>
                <w:sz w:val="20"/>
                <w:szCs w:val="18"/>
              </w:rPr>
              <w:t xml:space="preserve"> </w:t>
            </w:r>
            <w:r>
              <w:rPr>
                <w:rFonts w:cs="Arial"/>
                <w:sz w:val="20"/>
                <w:szCs w:val="18"/>
              </w:rPr>
              <w:t>E</w:t>
            </w:r>
            <w:r w:rsidRPr="00102356">
              <w:rPr>
                <w:rFonts w:cs="Arial"/>
                <w:sz w:val="20"/>
                <w:szCs w:val="18"/>
              </w:rPr>
              <w:t xml:space="preserve">s el Inventario Inicial presentado por el Usuario dentro del plazo de vencimiento </w:t>
            </w:r>
          </w:p>
          <w:p w14:paraId="5F70BF23" w14:textId="0DD33ED0" w:rsidR="00102356" w:rsidRPr="00102356" w:rsidRDefault="00102356" w:rsidP="000B20E1">
            <w:pPr>
              <w:numPr>
                <w:ilvl w:val="0"/>
                <w:numId w:val="22"/>
              </w:numPr>
              <w:shd w:val="clear" w:color="auto" w:fill="FFFFFF"/>
              <w:spacing w:line="276" w:lineRule="auto"/>
              <w:rPr>
                <w:rFonts w:cs="Arial"/>
                <w:sz w:val="20"/>
                <w:szCs w:val="18"/>
              </w:rPr>
            </w:pPr>
            <w:r w:rsidRPr="00102356">
              <w:rPr>
                <w:rFonts w:cs="Arial"/>
                <w:sz w:val="20"/>
                <w:szCs w:val="18"/>
              </w:rPr>
              <w:t xml:space="preserve">Sustituido </w:t>
            </w:r>
            <w:r>
              <w:rPr>
                <w:rFonts w:cs="Arial"/>
                <w:sz w:val="20"/>
                <w:szCs w:val="18"/>
              </w:rPr>
              <w:t>:</w:t>
            </w:r>
            <w:r w:rsidRPr="00102356">
              <w:rPr>
                <w:rFonts w:cs="Arial"/>
                <w:sz w:val="20"/>
                <w:szCs w:val="18"/>
              </w:rPr>
              <w:t xml:space="preserve"> </w:t>
            </w:r>
            <w:r>
              <w:rPr>
                <w:rFonts w:cs="Arial"/>
                <w:sz w:val="20"/>
                <w:szCs w:val="18"/>
              </w:rPr>
              <w:t>E</w:t>
            </w:r>
            <w:r w:rsidRPr="00102356">
              <w:rPr>
                <w:rFonts w:cs="Arial"/>
                <w:sz w:val="20"/>
                <w:szCs w:val="18"/>
              </w:rPr>
              <w:t>s el Inventario Inicial presentado el cual es modificado y presentada dentro del plazo de vencimiento</w:t>
            </w:r>
          </w:p>
          <w:p w14:paraId="03618406" w14:textId="4EF56DF5" w:rsidR="00102356" w:rsidRPr="00102356" w:rsidRDefault="00102356" w:rsidP="000B20E1">
            <w:pPr>
              <w:numPr>
                <w:ilvl w:val="0"/>
                <w:numId w:val="22"/>
              </w:numPr>
              <w:shd w:val="clear" w:color="auto" w:fill="FFFFFF"/>
              <w:spacing w:line="276" w:lineRule="auto"/>
              <w:rPr>
                <w:rFonts w:cs="Arial"/>
                <w:sz w:val="20"/>
                <w:szCs w:val="18"/>
              </w:rPr>
            </w:pPr>
            <w:r w:rsidRPr="00102356">
              <w:rPr>
                <w:rFonts w:cs="Arial"/>
                <w:sz w:val="20"/>
                <w:szCs w:val="18"/>
              </w:rPr>
              <w:t>Pendiente:</w:t>
            </w:r>
            <w:r>
              <w:rPr>
                <w:rFonts w:cs="Arial"/>
                <w:sz w:val="20"/>
                <w:szCs w:val="18"/>
              </w:rPr>
              <w:t xml:space="preserve"> E</w:t>
            </w:r>
            <w:r w:rsidRPr="00102356">
              <w:rPr>
                <w:rFonts w:cs="Arial"/>
                <w:sz w:val="20"/>
                <w:szCs w:val="18"/>
              </w:rPr>
              <w:t xml:space="preserve">s el Inventario Inicial no presentado dentro del plazo de vencimiento. </w:t>
            </w:r>
          </w:p>
          <w:p w14:paraId="4F1299A5" w14:textId="085E361D" w:rsidR="00102356" w:rsidRPr="00102356" w:rsidRDefault="00E95DA2" w:rsidP="000B20E1">
            <w:pPr>
              <w:numPr>
                <w:ilvl w:val="0"/>
                <w:numId w:val="22"/>
              </w:numPr>
              <w:shd w:val="clear" w:color="auto" w:fill="FFFFFF"/>
              <w:spacing w:line="276" w:lineRule="auto"/>
              <w:rPr>
                <w:rFonts w:cs="Arial"/>
                <w:sz w:val="20"/>
                <w:szCs w:val="18"/>
              </w:rPr>
            </w:pPr>
            <w:r w:rsidRPr="00102356">
              <w:rPr>
                <w:rFonts w:cs="Arial"/>
                <w:sz w:val="20"/>
                <w:szCs w:val="18"/>
              </w:rPr>
              <w:t>Regularizado</w:t>
            </w:r>
            <w:r>
              <w:rPr>
                <w:rFonts w:cs="Arial"/>
                <w:sz w:val="20"/>
                <w:szCs w:val="18"/>
              </w:rPr>
              <w:t>:</w:t>
            </w:r>
            <w:r w:rsidR="00102356">
              <w:rPr>
                <w:rFonts w:cs="Arial"/>
                <w:sz w:val="20"/>
                <w:szCs w:val="18"/>
              </w:rPr>
              <w:t xml:space="preserve"> E</w:t>
            </w:r>
            <w:r w:rsidR="00102356" w:rsidRPr="00102356">
              <w:rPr>
                <w:rFonts w:cs="Arial"/>
                <w:sz w:val="20"/>
                <w:szCs w:val="18"/>
              </w:rPr>
              <w:t>s el Inventario Inicial presentado fuera del plazo de vencimiento otorgado</w:t>
            </w:r>
            <w:r>
              <w:rPr>
                <w:rFonts w:cs="Arial"/>
                <w:sz w:val="20"/>
                <w:szCs w:val="18"/>
              </w:rPr>
              <w:t>.</w:t>
            </w:r>
          </w:p>
          <w:p w14:paraId="179D2304" w14:textId="60AF3457" w:rsidR="00102356" w:rsidRPr="00102356" w:rsidRDefault="00E95DA2" w:rsidP="000B20E1">
            <w:pPr>
              <w:numPr>
                <w:ilvl w:val="0"/>
                <w:numId w:val="22"/>
              </w:numPr>
              <w:shd w:val="clear" w:color="auto" w:fill="FFFFFF"/>
              <w:spacing w:line="276" w:lineRule="auto"/>
              <w:rPr>
                <w:rFonts w:cs="Arial"/>
                <w:sz w:val="20"/>
                <w:szCs w:val="18"/>
              </w:rPr>
            </w:pPr>
            <w:r w:rsidRPr="00102356">
              <w:rPr>
                <w:rFonts w:cs="Arial"/>
                <w:sz w:val="20"/>
                <w:szCs w:val="18"/>
              </w:rPr>
              <w:t>Rectificado:</w:t>
            </w:r>
            <w:r w:rsidR="00102356">
              <w:rPr>
                <w:rFonts w:cs="Arial"/>
                <w:sz w:val="20"/>
                <w:szCs w:val="18"/>
              </w:rPr>
              <w:t xml:space="preserve"> E</w:t>
            </w:r>
            <w:r w:rsidR="00102356" w:rsidRPr="00102356">
              <w:rPr>
                <w:rFonts w:cs="Arial"/>
                <w:sz w:val="20"/>
                <w:szCs w:val="18"/>
              </w:rPr>
              <w:t>s el Inventario Inicial presentado el cual es modificado y presentada fuera del plazo de vencimiento</w:t>
            </w:r>
            <w:r>
              <w:rPr>
                <w:rFonts w:cs="Arial"/>
                <w:sz w:val="20"/>
                <w:szCs w:val="18"/>
              </w:rPr>
              <w:t>.</w:t>
            </w:r>
          </w:p>
          <w:p w14:paraId="151C9D02" w14:textId="19930CE6" w:rsidR="000F21D3" w:rsidRPr="00102356" w:rsidRDefault="000F21D3" w:rsidP="00102356">
            <w:pPr>
              <w:spacing w:before="60" w:after="60"/>
              <w:rPr>
                <w:rFonts w:cs="Arial"/>
                <w:sz w:val="18"/>
                <w:szCs w:val="18"/>
              </w:rPr>
            </w:pPr>
          </w:p>
          <w:p w14:paraId="2F5AF5CD" w14:textId="77777777" w:rsidR="005F410E" w:rsidRPr="00E95DA2" w:rsidRDefault="005F410E" w:rsidP="005F410E">
            <w:pPr>
              <w:rPr>
                <w:rFonts w:cs="Arial"/>
                <w:sz w:val="20"/>
                <w:szCs w:val="18"/>
              </w:rPr>
            </w:pPr>
            <w:r w:rsidRPr="00E95DA2">
              <w:rPr>
                <w:rFonts w:cs="Arial"/>
                <w:sz w:val="20"/>
                <w:szCs w:val="18"/>
              </w:rPr>
              <w:t>Un Inventario Inicial, una vez presentado o regularizado, puede ser sustituido o rectificado en cualquier momento durante el plazo otorgado  mientras el Usuario se encuentre vigente, suspendido o si está de Baja, que no sea a pedido de parte,  dentro del plazo otorgado por Ley, lo cual implicará cambios a las operaciones registradas los cuales están detallados en la RN21.</w:t>
            </w:r>
          </w:p>
          <w:p w14:paraId="4F948D3E" w14:textId="77777777" w:rsidR="005F410E" w:rsidRPr="00E95DA2" w:rsidRDefault="005F410E" w:rsidP="005F410E">
            <w:pPr>
              <w:rPr>
                <w:rFonts w:cs="Arial"/>
                <w:sz w:val="20"/>
                <w:szCs w:val="18"/>
              </w:rPr>
            </w:pPr>
            <w:r w:rsidRPr="00E95DA2">
              <w:rPr>
                <w:rFonts w:cs="Arial"/>
                <w:sz w:val="20"/>
                <w:szCs w:val="18"/>
              </w:rPr>
              <w:t>Si el Usuario rectifica con un Inventario Inicial menor a una presentación en un establecimiento ya presentado, se emite la siguiente alerta “Esta rectificación podría generar un stock negativo. ¿Está seguro?”. Si el Usuario acepta se permite la modificación.</w:t>
            </w:r>
          </w:p>
          <w:p w14:paraId="10FB6037" w14:textId="77777777" w:rsidR="005F410E" w:rsidRPr="00E95DA2" w:rsidRDefault="005F410E" w:rsidP="005F410E">
            <w:pPr>
              <w:rPr>
                <w:rFonts w:cs="Arial"/>
                <w:sz w:val="20"/>
                <w:szCs w:val="18"/>
              </w:rPr>
            </w:pPr>
            <w:r w:rsidRPr="00E95DA2">
              <w:rPr>
                <w:rFonts w:cs="Arial"/>
                <w:sz w:val="20"/>
                <w:szCs w:val="18"/>
              </w:rPr>
              <w:t xml:space="preserve">Si el Usuario rectifica con un Inventario que inicialmente tenía una cantidad y luego se modifica a cero, salvo que no tenga operaciones </w:t>
            </w:r>
            <w:r w:rsidRPr="00E95DA2">
              <w:rPr>
                <w:rFonts w:cs="Arial"/>
                <w:sz w:val="20"/>
                <w:szCs w:val="18"/>
              </w:rPr>
              <w:lastRenderedPageBreak/>
              <w:t>declaradas, se emite la siguiente alerta “Esta rectificación podría generar un stock negativo. ¿Está seguro?”. Si el Usuario acepta se permite la modificación.</w:t>
            </w:r>
          </w:p>
          <w:p w14:paraId="16A6C58C" w14:textId="77777777" w:rsidR="005F410E" w:rsidRPr="00E95DA2" w:rsidRDefault="005F410E" w:rsidP="005F410E">
            <w:pPr>
              <w:rPr>
                <w:rFonts w:cs="Arial"/>
                <w:sz w:val="20"/>
                <w:szCs w:val="18"/>
              </w:rPr>
            </w:pPr>
            <w:r w:rsidRPr="00E95DA2">
              <w:rPr>
                <w:rFonts w:cs="Arial"/>
                <w:sz w:val="20"/>
                <w:szCs w:val="18"/>
              </w:rPr>
              <w:t>La actualización (ALTA) de BF, presentaciones y establecimientos genera rectificaciones de Inventario Inicial.</w:t>
            </w:r>
          </w:p>
          <w:p w14:paraId="16F53BBE" w14:textId="77777777" w:rsidR="005F410E" w:rsidRPr="00E95DA2" w:rsidRDefault="005F410E" w:rsidP="005F410E">
            <w:pPr>
              <w:rPr>
                <w:rFonts w:cs="Arial"/>
                <w:sz w:val="20"/>
                <w:szCs w:val="18"/>
              </w:rPr>
            </w:pPr>
            <w:r w:rsidRPr="00E95DA2">
              <w:rPr>
                <w:rFonts w:cs="Arial"/>
                <w:sz w:val="20"/>
                <w:szCs w:val="18"/>
              </w:rPr>
              <w:t xml:space="preserve">Un Inventario Inicial podrá ser sustituido hasta la fecha vencimiento (es decir dentro del plazo de presentación) pero hasta antes de presentación de la primera DJRO, cuando esto suceda cambiará a estado “rectificado”. </w:t>
            </w:r>
          </w:p>
          <w:p w14:paraId="59019E1F" w14:textId="77777777" w:rsidR="005F410E" w:rsidRPr="00E95DA2" w:rsidRDefault="005F410E" w:rsidP="005F410E">
            <w:pPr>
              <w:rPr>
                <w:rFonts w:cs="Arial"/>
                <w:sz w:val="20"/>
                <w:szCs w:val="18"/>
              </w:rPr>
            </w:pPr>
            <w:r w:rsidRPr="00E95DA2">
              <w:rPr>
                <w:rFonts w:cs="Arial"/>
                <w:sz w:val="20"/>
                <w:szCs w:val="18"/>
              </w:rPr>
              <w:t xml:space="preserve">Se permite rectificar el Inventario Inicial hasta el último día calendario del mes siguiente de su presentación. Luego de dicha fecha no podrá realizar rectificación alguna a los registros ya presentados. En caso el Usuario rectifique su inventario se procede a enviar un mensaje al correo institucional del Anexo 18, informándole del hecho con el detalle del Usuario y la información modificada siempre que esta rectificación no corresponda a una actualización de datos en el RCBF. </w:t>
            </w:r>
          </w:p>
          <w:p w14:paraId="2E1BEAA6" w14:textId="77777777" w:rsidR="005F410E" w:rsidRDefault="005F410E" w:rsidP="005F410E">
            <w:pPr>
              <w:rPr>
                <w:rFonts w:cs="Arial"/>
                <w:sz w:val="20"/>
                <w:szCs w:val="18"/>
              </w:rPr>
            </w:pPr>
            <w:r w:rsidRPr="00E95DA2">
              <w:rPr>
                <w:rFonts w:cs="Arial"/>
                <w:sz w:val="20"/>
                <w:szCs w:val="18"/>
              </w:rPr>
              <w:t>Cada envío a SUNAT de una DJ rectificada o sustituida genera un nuevo código de confirmación debiendo asociar los registros del Inventario Inicial añadidos, anulados o modificados a este nuevo código. En caso se hubiesen registrado operaciones con la información modificada del Inventario Inicial se le informa al Usuario la relación de DJRO que se ven afectadas por esta modificación habilitándole la rectificación masiva de dichas declaraciones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14:paraId="4AC02519" w14:textId="77777777" w:rsidR="005F410E" w:rsidRPr="00E95DA2" w:rsidRDefault="005F410E" w:rsidP="005F410E">
            <w:pPr>
              <w:rPr>
                <w:rFonts w:cs="Arial"/>
                <w:sz w:val="20"/>
                <w:szCs w:val="18"/>
              </w:rPr>
            </w:pPr>
          </w:p>
          <w:p w14:paraId="00059E8D" w14:textId="77777777" w:rsidR="005F410E" w:rsidRPr="00E95DA2" w:rsidRDefault="005F410E" w:rsidP="005F410E">
            <w:pPr>
              <w:rPr>
                <w:rFonts w:cs="Arial"/>
                <w:sz w:val="20"/>
                <w:szCs w:val="18"/>
              </w:rPr>
            </w:pPr>
            <w:r w:rsidRPr="00E95DA2">
              <w:rPr>
                <w:rFonts w:cs="Arial"/>
                <w:sz w:val="20"/>
                <w:szCs w:val="18"/>
              </w:rPr>
              <w:t xml:space="preserve">Se lleva el control de todos los cambios realizados al Inventario Inicial, con información del Usuario, fecha, hora e historia de los cambios los cuales podrán ser listados de manera posterior en consultas y reportes. </w:t>
            </w:r>
          </w:p>
          <w:p w14:paraId="05C01126" w14:textId="72A03C32" w:rsidR="000F21D3" w:rsidRPr="000F21D3" w:rsidRDefault="005F410E" w:rsidP="005F410E">
            <w:pPr>
              <w:pStyle w:val="Default"/>
              <w:spacing w:before="60" w:after="60"/>
              <w:jc w:val="both"/>
              <w:rPr>
                <w:rFonts w:cs="Arial"/>
                <w:sz w:val="18"/>
                <w:szCs w:val="18"/>
              </w:rPr>
            </w:pPr>
            <w:r w:rsidRPr="005F410E">
              <w:rPr>
                <w:rFonts w:ascii="Arial" w:hAnsi="Arial" w:cs="Arial"/>
                <w:szCs w:val="18"/>
              </w:rPr>
              <w:t xml:space="preserve">En caso de tratarse de un Usuario al que su vigencia de inscripción caduque (pase a estado “Baja”) y solicita nueva inscripción, al presentar su Inventario Inicial se le alerta si existen diferencias a nivel de BF y la cantidad autorizada disponible entre lo presentado y lo que tenía antes de caducar (con respecto a la baja de su inscripción inmediata anterior) para que confirme la presentación del Inventario Inicial. En caso confirme con diferencias enviar un </w:t>
            </w:r>
            <w:r w:rsidRPr="005F410E">
              <w:rPr>
                <w:rFonts w:ascii="Arial" w:hAnsi="Arial" w:cs="Arial"/>
                <w:szCs w:val="18"/>
              </w:rPr>
              <w:lastRenderedPageBreak/>
              <w:t>resumen de esta información a los Usuarios de la lista de correos del Anexo 18 informando del hecho.</w:t>
            </w:r>
          </w:p>
        </w:tc>
        <w:tc>
          <w:tcPr>
            <w:tcW w:w="992" w:type="dxa"/>
          </w:tcPr>
          <w:p w14:paraId="615A9071" w14:textId="77777777" w:rsidR="0047483B" w:rsidRDefault="0047483B" w:rsidP="0047483B">
            <w:pPr>
              <w:pStyle w:val="NormalWeb"/>
              <w:spacing w:before="0" w:beforeAutospacing="0" w:after="0" w:afterAutospacing="0"/>
              <w:rPr>
                <w:rFonts w:eastAsia="Times New Roman"/>
                <w:szCs w:val="18"/>
                <w:lang w:val="en-US"/>
              </w:rPr>
            </w:pPr>
            <w:r w:rsidRPr="00CA4DC5">
              <w:rPr>
                <w:rFonts w:eastAsia="Times New Roman"/>
                <w:szCs w:val="18"/>
                <w:lang w:val="en-US"/>
              </w:rPr>
              <w:lastRenderedPageBreak/>
              <w:t>RIN1, RIN2</w:t>
            </w:r>
            <w:r>
              <w:rPr>
                <w:rFonts w:eastAsia="Times New Roman"/>
                <w:szCs w:val="18"/>
                <w:lang w:val="en-US"/>
              </w:rPr>
              <w:t>, RIN3,</w:t>
            </w:r>
          </w:p>
          <w:p w14:paraId="6A6420FB" w14:textId="77777777" w:rsidR="0047483B" w:rsidRPr="00CA4DC5" w:rsidRDefault="0047483B" w:rsidP="0047483B">
            <w:pPr>
              <w:pStyle w:val="NormalWeb"/>
              <w:spacing w:before="0" w:beforeAutospacing="0" w:after="0" w:afterAutospacing="0"/>
              <w:rPr>
                <w:rFonts w:eastAsia="Times New Roman"/>
                <w:szCs w:val="18"/>
                <w:lang w:val="en-US"/>
              </w:rPr>
            </w:pPr>
            <w:r>
              <w:rPr>
                <w:rFonts w:eastAsia="Times New Roman"/>
                <w:szCs w:val="18"/>
                <w:lang w:val="en-US"/>
              </w:rPr>
              <w:t>RIN4</w:t>
            </w:r>
          </w:p>
          <w:p w14:paraId="1E522689" w14:textId="77777777" w:rsidR="0047483B" w:rsidRPr="00CA4DC5" w:rsidRDefault="0047483B" w:rsidP="0047483B">
            <w:pPr>
              <w:pStyle w:val="NormalWeb"/>
              <w:spacing w:before="0" w:beforeAutospacing="0" w:after="0" w:afterAutospacing="0"/>
              <w:rPr>
                <w:rFonts w:eastAsia="Times New Roman"/>
                <w:szCs w:val="18"/>
                <w:lang w:val="en-US"/>
              </w:rPr>
            </w:pPr>
          </w:p>
          <w:p w14:paraId="5D933F1C" w14:textId="509D1815" w:rsidR="00403966" w:rsidRPr="0047483B" w:rsidRDefault="0047483B" w:rsidP="0047483B">
            <w:pPr>
              <w:rPr>
                <w:rFonts w:cs="Arial"/>
                <w:sz w:val="20"/>
                <w:szCs w:val="18"/>
                <w:lang w:val="en-US"/>
              </w:rPr>
            </w:pPr>
            <w:r w:rsidRPr="00B963C3">
              <w:rPr>
                <w:color w:val="404040" w:themeColor="text1" w:themeTint="BF"/>
                <w:sz w:val="18"/>
                <w:szCs w:val="18"/>
                <w:lang w:val="en-US"/>
              </w:rPr>
              <w:t>(</w:t>
            </w:r>
            <w:r>
              <w:rPr>
                <w:color w:val="404040" w:themeColor="text1" w:themeTint="BF"/>
                <w:sz w:val="18"/>
                <w:szCs w:val="18"/>
                <w:lang w:val="en-US"/>
              </w:rPr>
              <w:t>RN01,</w:t>
            </w:r>
            <w:r w:rsidRPr="00B963C3">
              <w:rPr>
                <w:color w:val="404040" w:themeColor="text1" w:themeTint="BF"/>
                <w:sz w:val="18"/>
                <w:szCs w:val="18"/>
                <w:lang w:val="en-US"/>
              </w:rPr>
              <w:t>RN0</w:t>
            </w:r>
            <w:r>
              <w:rPr>
                <w:color w:val="404040" w:themeColor="text1" w:themeTint="BF"/>
                <w:sz w:val="18"/>
                <w:szCs w:val="18"/>
                <w:lang w:val="en-US"/>
              </w:rPr>
              <w:t>2,RN03,RN04,RN05</w:t>
            </w:r>
            <w:r w:rsidRPr="00B963C3">
              <w:rPr>
                <w:color w:val="404040" w:themeColor="text1" w:themeTint="BF"/>
                <w:sz w:val="18"/>
                <w:lang w:val="en-US"/>
              </w:rPr>
              <w:t>)</w:t>
            </w:r>
          </w:p>
        </w:tc>
        <w:tc>
          <w:tcPr>
            <w:tcW w:w="1418" w:type="dxa"/>
          </w:tcPr>
          <w:p w14:paraId="74E8EB43" w14:textId="77777777" w:rsidR="00B96E9D" w:rsidRPr="0047483B" w:rsidRDefault="00B96E9D" w:rsidP="008F6CBB">
            <w:pPr>
              <w:rPr>
                <w:rFonts w:cs="Arial"/>
                <w:sz w:val="20"/>
                <w:szCs w:val="18"/>
                <w:lang w:val="en-US"/>
              </w:rPr>
            </w:pPr>
          </w:p>
        </w:tc>
      </w:tr>
      <w:tr w:rsidR="00FD5B72" w:rsidRPr="0004213E" w14:paraId="70AAACDC" w14:textId="77777777" w:rsidTr="002E4FCD">
        <w:tc>
          <w:tcPr>
            <w:tcW w:w="634" w:type="dxa"/>
          </w:tcPr>
          <w:p w14:paraId="673A6A09" w14:textId="03D7C957" w:rsidR="00FD5B72" w:rsidRDefault="00FD5B72" w:rsidP="00DD62CA">
            <w:pPr>
              <w:rPr>
                <w:rFonts w:cs="Arial"/>
                <w:sz w:val="20"/>
                <w:szCs w:val="18"/>
              </w:rPr>
            </w:pPr>
            <w:r>
              <w:rPr>
                <w:rFonts w:cs="Arial"/>
                <w:sz w:val="20"/>
                <w:szCs w:val="18"/>
              </w:rPr>
              <w:lastRenderedPageBreak/>
              <w:t>RF0</w:t>
            </w:r>
            <w:r w:rsidR="00DD62CA">
              <w:rPr>
                <w:rFonts w:cs="Arial"/>
                <w:sz w:val="20"/>
                <w:szCs w:val="18"/>
              </w:rPr>
              <w:t>5</w:t>
            </w:r>
          </w:p>
        </w:tc>
        <w:tc>
          <w:tcPr>
            <w:tcW w:w="1985" w:type="dxa"/>
          </w:tcPr>
          <w:p w14:paraId="4702CEF5" w14:textId="0EEE7E97" w:rsidR="00FD5B72" w:rsidRDefault="00FD5B72" w:rsidP="00CC35E4">
            <w:pPr>
              <w:rPr>
                <w:rFonts w:cs="Arial"/>
                <w:sz w:val="20"/>
                <w:szCs w:val="18"/>
              </w:rPr>
            </w:pPr>
            <w:r>
              <w:rPr>
                <w:rFonts w:cs="Arial"/>
                <w:sz w:val="20"/>
                <w:szCs w:val="18"/>
              </w:rPr>
              <w:t>Carga masiva y presentación de la DJ del inventario inicial</w:t>
            </w:r>
          </w:p>
        </w:tc>
        <w:tc>
          <w:tcPr>
            <w:tcW w:w="4394" w:type="dxa"/>
          </w:tcPr>
          <w:p w14:paraId="21F3F552" w14:textId="77777777" w:rsidR="00FD5B72" w:rsidRDefault="00FD5B72" w:rsidP="00FD5B72">
            <w:pPr>
              <w:rPr>
                <w:rFonts w:cs="Arial"/>
                <w:sz w:val="20"/>
                <w:szCs w:val="18"/>
              </w:rPr>
            </w:pPr>
            <w:r>
              <w:rPr>
                <w:rFonts w:cs="Arial"/>
                <w:sz w:val="20"/>
                <w:szCs w:val="18"/>
              </w:rPr>
              <w:t xml:space="preserve">Se requiere que se permita al Usuario informar su inventario inicial </w:t>
            </w:r>
            <w:r w:rsidRPr="00FD5B72">
              <w:rPr>
                <w:rFonts w:cs="Arial"/>
                <w:sz w:val="20"/>
                <w:szCs w:val="18"/>
              </w:rPr>
              <w:t xml:space="preserve">Inventario Inicial a través de archivos planos de carga los cuales contengan la misma información que se solicita cuando se registra directamente en la página de la SUNAT conteniendo las mismas validaciones indicadas en </w:t>
            </w:r>
            <w:r>
              <w:rPr>
                <w:rFonts w:cs="Arial"/>
                <w:sz w:val="20"/>
                <w:szCs w:val="18"/>
              </w:rPr>
              <w:t>RF3   (</w:t>
            </w:r>
            <w:r w:rsidRPr="00FD5B72">
              <w:rPr>
                <w:rFonts w:cs="Arial"/>
                <w:sz w:val="20"/>
                <w:szCs w:val="18"/>
              </w:rPr>
              <w:t>RN2</w:t>
            </w:r>
            <w:r>
              <w:rPr>
                <w:rFonts w:cs="Arial"/>
                <w:sz w:val="20"/>
                <w:szCs w:val="18"/>
              </w:rPr>
              <w:t>)</w:t>
            </w:r>
            <w:r w:rsidRPr="00FD5B72">
              <w:rPr>
                <w:rFonts w:cs="Arial"/>
                <w:sz w:val="20"/>
                <w:szCs w:val="18"/>
              </w:rPr>
              <w:t>.</w:t>
            </w:r>
          </w:p>
          <w:p w14:paraId="271704C9" w14:textId="77777777" w:rsidR="00FD5B72" w:rsidRDefault="00FD5B72" w:rsidP="00FD5B72">
            <w:pPr>
              <w:rPr>
                <w:rFonts w:cs="Arial"/>
                <w:sz w:val="20"/>
                <w:szCs w:val="18"/>
              </w:rPr>
            </w:pPr>
          </w:p>
          <w:p w14:paraId="21581DE6" w14:textId="77777777" w:rsidR="00FD5B72" w:rsidRDefault="00FD5B72" w:rsidP="00FD5B72">
            <w:pPr>
              <w:rPr>
                <w:rFonts w:cs="Arial"/>
                <w:sz w:val="20"/>
                <w:szCs w:val="18"/>
              </w:rPr>
            </w:pPr>
            <w:r>
              <w:rPr>
                <w:rFonts w:cs="Arial"/>
                <w:sz w:val="20"/>
                <w:szCs w:val="18"/>
              </w:rPr>
              <w:t>Consideraciones a tener en cuenta:</w:t>
            </w:r>
          </w:p>
          <w:p w14:paraId="57750142"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Solo se permitirá cargar archivos una sola vez para la presentación del primer Inventario Inicial y su periodo de DJRO debe estar en plazo o pendiente.</w:t>
            </w:r>
          </w:p>
          <w:p w14:paraId="3EBE26E1"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Los campos deberán ser separados por ‘|’ (pipes).</w:t>
            </w:r>
          </w:p>
          <w:p w14:paraId="1FE660C7"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No se pueden cargar archivos planos que no contengan información.</w:t>
            </w:r>
          </w:p>
          <w:p w14:paraId="641B805E"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El archivo debe ser cargado según la secuencia enviada por el usuario.</w:t>
            </w:r>
          </w:p>
          <w:p w14:paraId="0E187A55"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Se valida la estructura del archivo así como la definición de cada campo. Puede cargar cantidad de presentaciones en cero.</w:t>
            </w:r>
          </w:p>
          <w:p w14:paraId="5C19BCBC"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Al final del archivo se validará los stocks y la cantidad autorizada disponible los cuales serán mostrados al usuario como un resumen y confirmación de la carga manteniendo las mismas validaciones de la RN2</w:t>
            </w:r>
          </w:p>
          <w:p w14:paraId="626A586E"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De presentarse algún error en la validación de la estructura o definición de los campos se notificará al usuario de manera detallada y resumida al final del proceso. Si  la carga solo contiene mensajes de alerta debe solicitar se confirme la carga al Usuario, caso contrario se le solicita corregir la información para que el archivo sea cargado.</w:t>
            </w:r>
          </w:p>
          <w:p w14:paraId="24CF4F86" w14:textId="77777777" w:rsidR="00FD5B72" w:rsidRPr="00FD5B72" w:rsidRDefault="00FD5B72" w:rsidP="000B20E1">
            <w:pPr>
              <w:pStyle w:val="ListParagraph"/>
              <w:numPr>
                <w:ilvl w:val="0"/>
                <w:numId w:val="23"/>
              </w:numPr>
              <w:spacing w:before="120" w:after="120" w:line="276" w:lineRule="auto"/>
              <w:rPr>
                <w:rFonts w:cs="Arial"/>
                <w:sz w:val="20"/>
                <w:szCs w:val="18"/>
              </w:rPr>
            </w:pPr>
            <w:r w:rsidRPr="00FD5B72">
              <w:rPr>
                <w:rFonts w:cs="Arial"/>
                <w:sz w:val="20"/>
                <w:szCs w:val="18"/>
              </w:rPr>
              <w:t>El proceso debe correr como proceso en fondo indicándole al usuario que se le enviará un mensaje a su buzón SOL al terminar la carga.</w:t>
            </w:r>
          </w:p>
          <w:p w14:paraId="3E4F7F51" w14:textId="0673A78D" w:rsidR="00FD5B72" w:rsidRPr="00FD5B72" w:rsidRDefault="00FD5B72" w:rsidP="00FD5B72">
            <w:pPr>
              <w:rPr>
                <w:rFonts w:cs="Arial"/>
                <w:sz w:val="20"/>
                <w:szCs w:val="18"/>
              </w:rPr>
            </w:pPr>
            <w:r w:rsidRPr="00FD5B72">
              <w:rPr>
                <w:rFonts w:cs="Arial"/>
                <w:sz w:val="20"/>
                <w:szCs w:val="18"/>
              </w:rPr>
              <w:t>Finalizada la carga de manera exitosa se presenta la DJ de Inventario Inicial según la RN3.</w:t>
            </w:r>
          </w:p>
          <w:p w14:paraId="51CA783A" w14:textId="402AA02C" w:rsidR="00FD5B72" w:rsidRPr="00E95DA2" w:rsidRDefault="00FD5B72" w:rsidP="00FD5B72">
            <w:pPr>
              <w:rPr>
                <w:rFonts w:cs="Arial"/>
                <w:sz w:val="20"/>
                <w:szCs w:val="18"/>
              </w:rPr>
            </w:pPr>
          </w:p>
        </w:tc>
        <w:tc>
          <w:tcPr>
            <w:tcW w:w="992" w:type="dxa"/>
          </w:tcPr>
          <w:p w14:paraId="5F732023" w14:textId="77777777" w:rsidR="00FD5B72" w:rsidRDefault="00FD5B72" w:rsidP="00CC35E4">
            <w:pPr>
              <w:rPr>
                <w:rFonts w:cs="Arial"/>
                <w:sz w:val="20"/>
                <w:szCs w:val="18"/>
              </w:rPr>
            </w:pPr>
          </w:p>
        </w:tc>
        <w:tc>
          <w:tcPr>
            <w:tcW w:w="1418" w:type="dxa"/>
          </w:tcPr>
          <w:p w14:paraId="5EA4BB1A" w14:textId="77777777" w:rsidR="00FD5B72" w:rsidRPr="0004213E" w:rsidRDefault="00FD5B72" w:rsidP="00CC35E4">
            <w:pPr>
              <w:rPr>
                <w:rFonts w:cs="Arial"/>
                <w:sz w:val="20"/>
                <w:szCs w:val="18"/>
              </w:rPr>
            </w:pPr>
          </w:p>
        </w:tc>
      </w:tr>
    </w:tbl>
    <w:p w14:paraId="173F1FC0" w14:textId="284E972B" w:rsidR="00245C4A" w:rsidRPr="00C013FB" w:rsidRDefault="00245C4A" w:rsidP="00245C4A">
      <w:pPr>
        <w:rPr>
          <w:lang w:val="es-PE"/>
        </w:rPr>
      </w:pPr>
    </w:p>
    <w:p w14:paraId="6BB1B70E" w14:textId="77777777" w:rsidR="0085734D" w:rsidRPr="00C013FB" w:rsidRDefault="0085734D" w:rsidP="00245C4A">
      <w:pPr>
        <w:rPr>
          <w:lang w:val="es-PE"/>
        </w:rPr>
      </w:pPr>
    </w:p>
    <w:p w14:paraId="1BC877AB" w14:textId="77777777" w:rsidR="00245C4A" w:rsidRPr="00376BEF" w:rsidRDefault="00007430" w:rsidP="002A5E5F">
      <w:pPr>
        <w:numPr>
          <w:ilvl w:val="0"/>
          <w:numId w:val="5"/>
        </w:numPr>
        <w:rPr>
          <w:b/>
          <w:sz w:val="20"/>
        </w:rPr>
      </w:pPr>
      <w:r w:rsidRPr="00376BEF">
        <w:rPr>
          <w:b/>
          <w:sz w:val="20"/>
        </w:rPr>
        <w:t>Requerimientos N</w:t>
      </w:r>
      <w:r w:rsidR="00245C4A" w:rsidRPr="00376BEF">
        <w:rPr>
          <w:b/>
          <w:sz w:val="20"/>
        </w:rPr>
        <w:t>o Funcionales</w:t>
      </w:r>
    </w:p>
    <w:p w14:paraId="74A39E07" w14:textId="77777777" w:rsidR="002019D9" w:rsidRDefault="002019D9" w:rsidP="00245C4A">
      <w:pPr>
        <w:rPr>
          <w:color w:val="008000"/>
          <w:sz w:val="20"/>
        </w:rPr>
      </w:pPr>
    </w:p>
    <w:tbl>
      <w:tblPr>
        <w:tblW w:w="94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6"/>
        <w:gridCol w:w="1843"/>
        <w:gridCol w:w="4394"/>
        <w:gridCol w:w="992"/>
        <w:gridCol w:w="1418"/>
      </w:tblGrid>
      <w:tr w:rsidR="00D93D6F" w:rsidRPr="00A55A41" w14:paraId="7E2D54F1" w14:textId="77777777" w:rsidTr="0072365C">
        <w:tc>
          <w:tcPr>
            <w:tcW w:w="776" w:type="dxa"/>
            <w:shd w:val="clear" w:color="auto" w:fill="D9D9D9"/>
            <w:vAlign w:val="center"/>
          </w:tcPr>
          <w:p w14:paraId="43F27A9D" w14:textId="77777777" w:rsidR="00D93D6F" w:rsidRPr="00A55A41" w:rsidRDefault="00D93D6F" w:rsidP="000A7926">
            <w:pPr>
              <w:pStyle w:val="Footer"/>
              <w:tabs>
                <w:tab w:val="clear" w:pos="4419"/>
                <w:tab w:val="clear" w:pos="8838"/>
              </w:tabs>
              <w:rPr>
                <w:b/>
                <w:szCs w:val="20"/>
                <w:lang w:val="es-ES"/>
              </w:rPr>
            </w:pPr>
            <w:r w:rsidRPr="00A55A41">
              <w:rPr>
                <w:b/>
                <w:szCs w:val="20"/>
                <w:lang w:val="es-ES"/>
              </w:rPr>
              <w:lastRenderedPageBreak/>
              <w:t>N</w:t>
            </w:r>
            <w:r w:rsidR="000A7926" w:rsidRPr="00A55A41">
              <w:rPr>
                <w:b/>
                <w:szCs w:val="20"/>
                <w:lang w:val="es-ES"/>
              </w:rPr>
              <w:t>º</w:t>
            </w:r>
          </w:p>
        </w:tc>
        <w:tc>
          <w:tcPr>
            <w:tcW w:w="1843" w:type="dxa"/>
            <w:shd w:val="clear" w:color="auto" w:fill="D9D9D9"/>
            <w:vAlign w:val="center"/>
          </w:tcPr>
          <w:p w14:paraId="4856AD7B" w14:textId="77777777" w:rsidR="00D93D6F" w:rsidRPr="00A55A41" w:rsidRDefault="00D93D6F" w:rsidP="000A7926">
            <w:pPr>
              <w:pStyle w:val="Footer"/>
              <w:tabs>
                <w:tab w:val="clear" w:pos="4419"/>
                <w:tab w:val="clear" w:pos="8838"/>
              </w:tabs>
              <w:rPr>
                <w:b/>
                <w:szCs w:val="20"/>
                <w:lang w:val="es-ES"/>
              </w:rPr>
            </w:pPr>
            <w:r w:rsidRPr="00A55A41">
              <w:rPr>
                <w:b/>
                <w:szCs w:val="20"/>
                <w:lang w:val="es-ES"/>
              </w:rPr>
              <w:t>Nombre del Requisito</w:t>
            </w:r>
            <w:r w:rsidR="000A7926" w:rsidRPr="00A55A41">
              <w:rPr>
                <w:b/>
                <w:szCs w:val="20"/>
                <w:lang w:val="es-ES"/>
              </w:rPr>
              <w:t xml:space="preserve"> No</w:t>
            </w:r>
            <w:r w:rsidRPr="00A55A41">
              <w:rPr>
                <w:b/>
                <w:szCs w:val="20"/>
                <w:lang w:val="es-ES"/>
              </w:rPr>
              <w:t xml:space="preserve"> Funcional</w:t>
            </w:r>
          </w:p>
        </w:tc>
        <w:tc>
          <w:tcPr>
            <w:tcW w:w="4394" w:type="dxa"/>
            <w:shd w:val="clear" w:color="auto" w:fill="D9D9D9"/>
            <w:vAlign w:val="center"/>
          </w:tcPr>
          <w:p w14:paraId="404A165C" w14:textId="77777777" w:rsidR="00D93D6F" w:rsidRPr="00A55A41" w:rsidRDefault="00D93D6F" w:rsidP="000A7926">
            <w:pPr>
              <w:pStyle w:val="Footer"/>
              <w:tabs>
                <w:tab w:val="clear" w:pos="4419"/>
                <w:tab w:val="clear" w:pos="8838"/>
              </w:tabs>
              <w:rPr>
                <w:b/>
                <w:szCs w:val="20"/>
                <w:lang w:val="es-ES"/>
              </w:rPr>
            </w:pPr>
            <w:r w:rsidRPr="00A55A41">
              <w:rPr>
                <w:b/>
                <w:szCs w:val="20"/>
                <w:lang w:val="es-ES"/>
              </w:rPr>
              <w:t>Descripción detallada</w:t>
            </w:r>
          </w:p>
        </w:tc>
        <w:tc>
          <w:tcPr>
            <w:tcW w:w="992" w:type="dxa"/>
            <w:shd w:val="clear" w:color="auto" w:fill="D9D9D9"/>
            <w:vAlign w:val="center"/>
          </w:tcPr>
          <w:p w14:paraId="7548969E" w14:textId="77777777" w:rsidR="00D93D6F" w:rsidRPr="00A55A41" w:rsidRDefault="00F76E87" w:rsidP="000A7926">
            <w:pPr>
              <w:pStyle w:val="Footer"/>
              <w:tabs>
                <w:tab w:val="clear" w:pos="4419"/>
                <w:tab w:val="clear" w:pos="8838"/>
              </w:tabs>
              <w:rPr>
                <w:b/>
                <w:szCs w:val="20"/>
                <w:lang w:val="es-ES"/>
              </w:rPr>
            </w:pPr>
            <w:r w:rsidRPr="00A55A41">
              <w:rPr>
                <w:b/>
                <w:szCs w:val="20"/>
                <w:lang w:val="es-ES"/>
              </w:rPr>
              <w:t>RIN</w:t>
            </w:r>
            <w:r w:rsidR="00D93D6F" w:rsidRPr="00A55A41">
              <w:rPr>
                <w:b/>
                <w:szCs w:val="20"/>
                <w:lang w:val="es-ES"/>
              </w:rPr>
              <w:t xml:space="preserve"> asociado</w:t>
            </w:r>
          </w:p>
        </w:tc>
        <w:tc>
          <w:tcPr>
            <w:tcW w:w="1418" w:type="dxa"/>
            <w:shd w:val="clear" w:color="auto" w:fill="D9D9D9"/>
            <w:vAlign w:val="center"/>
          </w:tcPr>
          <w:p w14:paraId="7CC72B5F" w14:textId="77777777" w:rsidR="00D93D6F" w:rsidRPr="00A55A41" w:rsidRDefault="00D93D6F" w:rsidP="000A7926">
            <w:pPr>
              <w:pStyle w:val="Footer"/>
              <w:tabs>
                <w:tab w:val="clear" w:pos="4419"/>
                <w:tab w:val="clear" w:pos="8838"/>
              </w:tabs>
              <w:rPr>
                <w:b/>
                <w:szCs w:val="20"/>
                <w:lang w:val="es-ES"/>
              </w:rPr>
            </w:pPr>
            <w:r w:rsidRPr="00A55A41">
              <w:rPr>
                <w:b/>
                <w:szCs w:val="20"/>
                <w:lang w:val="es-ES"/>
              </w:rPr>
              <w:t xml:space="preserve">Importancia </w:t>
            </w:r>
          </w:p>
          <w:p w14:paraId="7FD7E500" w14:textId="77777777" w:rsidR="00D93D6F" w:rsidRPr="00A55A41" w:rsidRDefault="00D93D6F" w:rsidP="000A7926">
            <w:pPr>
              <w:pStyle w:val="Footer"/>
              <w:tabs>
                <w:tab w:val="clear" w:pos="4419"/>
                <w:tab w:val="clear" w:pos="8838"/>
              </w:tabs>
              <w:rPr>
                <w:b/>
                <w:szCs w:val="20"/>
                <w:lang w:val="es-ES"/>
              </w:rPr>
            </w:pPr>
            <w:r w:rsidRPr="00A55A41">
              <w:rPr>
                <w:b/>
                <w:szCs w:val="20"/>
                <w:lang w:val="es-ES"/>
              </w:rPr>
              <w:t>(1..4)</w:t>
            </w:r>
          </w:p>
          <w:p w14:paraId="18793D32" w14:textId="77777777" w:rsidR="00D93D6F" w:rsidRPr="00A55A41" w:rsidRDefault="00D93D6F" w:rsidP="000A7926">
            <w:pPr>
              <w:pStyle w:val="Footer"/>
              <w:tabs>
                <w:tab w:val="clear" w:pos="4419"/>
                <w:tab w:val="clear" w:pos="8838"/>
              </w:tabs>
              <w:rPr>
                <w:b/>
                <w:szCs w:val="20"/>
                <w:lang w:val="es-ES"/>
              </w:rPr>
            </w:pPr>
            <w:r w:rsidRPr="00A55A41">
              <w:rPr>
                <w:b/>
                <w:szCs w:val="20"/>
                <w:lang w:val="es-ES"/>
              </w:rPr>
              <w:t>Según</w:t>
            </w:r>
            <w:r w:rsidR="000A7926" w:rsidRPr="00A55A41">
              <w:rPr>
                <w:b/>
                <w:szCs w:val="20"/>
                <w:lang w:val="es-ES"/>
              </w:rPr>
              <w:t xml:space="preserve"> </w:t>
            </w:r>
            <w:r w:rsidRPr="00A55A41">
              <w:rPr>
                <w:b/>
                <w:szCs w:val="20"/>
                <w:lang w:val="es-ES"/>
              </w:rPr>
              <w:t>Usuario</w:t>
            </w:r>
          </w:p>
        </w:tc>
      </w:tr>
      <w:tr w:rsidR="0072365C" w:rsidRPr="00A55A41" w14:paraId="7EBF990A" w14:textId="77777777" w:rsidTr="0072365C">
        <w:tc>
          <w:tcPr>
            <w:tcW w:w="776" w:type="dxa"/>
          </w:tcPr>
          <w:p w14:paraId="2C20A115" w14:textId="77777777" w:rsidR="0072365C" w:rsidRPr="00A55A41" w:rsidRDefault="0072365C" w:rsidP="0072365C">
            <w:pPr>
              <w:rPr>
                <w:rFonts w:cs="Arial"/>
                <w:sz w:val="20"/>
                <w:szCs w:val="20"/>
              </w:rPr>
            </w:pPr>
            <w:r w:rsidRPr="00A55A41">
              <w:rPr>
                <w:rFonts w:cs="Arial"/>
                <w:sz w:val="20"/>
                <w:szCs w:val="20"/>
              </w:rPr>
              <w:t>RNF01</w:t>
            </w:r>
          </w:p>
        </w:tc>
        <w:tc>
          <w:tcPr>
            <w:tcW w:w="1843" w:type="dxa"/>
          </w:tcPr>
          <w:p w14:paraId="7AD05C18" w14:textId="77777777" w:rsidR="0072365C" w:rsidRPr="00A55A41" w:rsidRDefault="00A55A41" w:rsidP="0072365C">
            <w:pPr>
              <w:rPr>
                <w:rFonts w:cs="Arial"/>
                <w:sz w:val="20"/>
                <w:szCs w:val="20"/>
              </w:rPr>
            </w:pPr>
            <w:r w:rsidRPr="00A55A41">
              <w:rPr>
                <w:rFonts w:cs="Arial"/>
                <w:sz w:val="20"/>
                <w:szCs w:val="20"/>
              </w:rPr>
              <w:t>Compatibilidad</w:t>
            </w:r>
          </w:p>
        </w:tc>
        <w:tc>
          <w:tcPr>
            <w:tcW w:w="4394" w:type="dxa"/>
          </w:tcPr>
          <w:p w14:paraId="266A1123" w14:textId="77777777" w:rsidR="0072365C" w:rsidRPr="00A55A41" w:rsidRDefault="0072365C" w:rsidP="00A55A41">
            <w:pPr>
              <w:rPr>
                <w:rFonts w:cs="Arial"/>
                <w:sz w:val="20"/>
                <w:szCs w:val="20"/>
              </w:rPr>
            </w:pPr>
            <w:r w:rsidRPr="00A55A41">
              <w:rPr>
                <w:rFonts w:cs="Arial"/>
                <w:sz w:val="20"/>
                <w:szCs w:val="20"/>
              </w:rPr>
              <w:t xml:space="preserve">El sistema debe ser plenamente funcional en Internet Explorer </w:t>
            </w:r>
            <w:r w:rsidR="00A55A41">
              <w:rPr>
                <w:rFonts w:cs="Arial"/>
                <w:sz w:val="20"/>
                <w:szCs w:val="20"/>
              </w:rPr>
              <w:t>9</w:t>
            </w:r>
            <w:r w:rsidRPr="00A55A41">
              <w:rPr>
                <w:rFonts w:cs="Arial"/>
                <w:sz w:val="20"/>
                <w:szCs w:val="20"/>
              </w:rPr>
              <w:t>.0 o superior, Google Chrome</w:t>
            </w:r>
            <w:r w:rsidR="00A55A41">
              <w:rPr>
                <w:rFonts w:cs="Arial"/>
                <w:sz w:val="20"/>
                <w:szCs w:val="20"/>
              </w:rPr>
              <w:t xml:space="preserve"> (2008) y </w:t>
            </w:r>
            <w:r w:rsidRPr="00A55A41">
              <w:rPr>
                <w:rFonts w:cs="Arial"/>
                <w:sz w:val="20"/>
                <w:szCs w:val="20"/>
              </w:rPr>
              <w:t>Firefox 2.0.</w:t>
            </w:r>
          </w:p>
        </w:tc>
        <w:tc>
          <w:tcPr>
            <w:tcW w:w="992" w:type="dxa"/>
          </w:tcPr>
          <w:p w14:paraId="4E202E7A" w14:textId="585CE8F0" w:rsidR="0072365C" w:rsidRPr="00342851" w:rsidRDefault="00342851" w:rsidP="0047483B">
            <w:pPr>
              <w:pStyle w:val="NormalWeb"/>
              <w:spacing w:before="0" w:beforeAutospacing="0" w:after="0" w:afterAutospacing="0"/>
              <w:rPr>
                <w:rFonts w:eastAsia="Times New Roman"/>
                <w:lang w:val="en-US"/>
              </w:rPr>
            </w:pPr>
            <w:r w:rsidRPr="00342851">
              <w:rPr>
                <w:rFonts w:eastAsia="Times New Roman"/>
                <w:lang w:val="en-US"/>
              </w:rPr>
              <w:t xml:space="preserve">RIN01, RIN02, RIN03, RIN04, </w:t>
            </w:r>
          </w:p>
        </w:tc>
        <w:tc>
          <w:tcPr>
            <w:tcW w:w="1418" w:type="dxa"/>
          </w:tcPr>
          <w:p w14:paraId="43A3D217" w14:textId="77777777" w:rsidR="0072365C" w:rsidRPr="00A55A41" w:rsidRDefault="0072365C" w:rsidP="0072365C">
            <w:pPr>
              <w:jc w:val="center"/>
              <w:rPr>
                <w:rFonts w:cs="Arial"/>
                <w:sz w:val="20"/>
                <w:szCs w:val="20"/>
              </w:rPr>
            </w:pPr>
            <w:r w:rsidRPr="00A55A41">
              <w:rPr>
                <w:rFonts w:cs="Arial"/>
                <w:sz w:val="20"/>
                <w:szCs w:val="20"/>
              </w:rPr>
              <w:t>4</w:t>
            </w:r>
          </w:p>
        </w:tc>
      </w:tr>
      <w:tr w:rsidR="0072365C" w:rsidRPr="00A55A41" w14:paraId="5B9FD8FF" w14:textId="77777777" w:rsidTr="0072365C">
        <w:tc>
          <w:tcPr>
            <w:tcW w:w="776" w:type="dxa"/>
          </w:tcPr>
          <w:p w14:paraId="175F08ED" w14:textId="77777777" w:rsidR="0072365C" w:rsidRPr="00A55A41" w:rsidRDefault="0072365C" w:rsidP="0072365C">
            <w:pPr>
              <w:rPr>
                <w:rFonts w:cs="Arial"/>
                <w:sz w:val="20"/>
                <w:szCs w:val="20"/>
              </w:rPr>
            </w:pPr>
            <w:r w:rsidRPr="00A55A41">
              <w:rPr>
                <w:rFonts w:cs="Arial"/>
                <w:sz w:val="20"/>
                <w:szCs w:val="20"/>
              </w:rPr>
              <w:t>RNF02</w:t>
            </w:r>
          </w:p>
        </w:tc>
        <w:tc>
          <w:tcPr>
            <w:tcW w:w="1843" w:type="dxa"/>
          </w:tcPr>
          <w:p w14:paraId="33E61BFA" w14:textId="77777777" w:rsidR="0072365C" w:rsidRPr="00A55A41" w:rsidRDefault="0072365C" w:rsidP="0072365C">
            <w:pPr>
              <w:rPr>
                <w:rFonts w:cs="Arial"/>
                <w:sz w:val="20"/>
                <w:szCs w:val="20"/>
              </w:rPr>
            </w:pPr>
            <w:r w:rsidRPr="00A55A41">
              <w:rPr>
                <w:rFonts w:cs="Arial"/>
                <w:sz w:val="20"/>
                <w:szCs w:val="20"/>
              </w:rPr>
              <w:t>Cantidad de usuarios concurrentes</w:t>
            </w:r>
          </w:p>
        </w:tc>
        <w:tc>
          <w:tcPr>
            <w:tcW w:w="4394" w:type="dxa"/>
          </w:tcPr>
          <w:p w14:paraId="1DCC2249" w14:textId="1151F0E8" w:rsidR="0072365C" w:rsidRPr="00A55A41" w:rsidRDefault="0072365C" w:rsidP="0002592D">
            <w:pPr>
              <w:rPr>
                <w:rFonts w:cs="Arial"/>
                <w:sz w:val="20"/>
                <w:szCs w:val="20"/>
              </w:rPr>
            </w:pPr>
            <w:r w:rsidRPr="00A55A41">
              <w:rPr>
                <w:rFonts w:cs="Arial"/>
                <w:sz w:val="20"/>
                <w:szCs w:val="20"/>
              </w:rPr>
              <w:t xml:space="preserve">El sistema deberá desempeñarse de manera óptima para </w:t>
            </w:r>
            <w:r w:rsidR="0002592D">
              <w:rPr>
                <w:rFonts w:cs="Arial"/>
                <w:sz w:val="20"/>
                <w:szCs w:val="20"/>
              </w:rPr>
              <w:t>10</w:t>
            </w:r>
            <w:r w:rsidR="00A55A41">
              <w:rPr>
                <w:rFonts w:cs="Arial"/>
                <w:sz w:val="20"/>
                <w:szCs w:val="20"/>
              </w:rPr>
              <w:t xml:space="preserve">0 usuarios </w:t>
            </w:r>
            <w:r w:rsidR="0002592D">
              <w:rPr>
                <w:rFonts w:cs="Arial"/>
                <w:sz w:val="20"/>
                <w:szCs w:val="20"/>
              </w:rPr>
              <w:t>en forma concurrente.</w:t>
            </w:r>
          </w:p>
        </w:tc>
        <w:tc>
          <w:tcPr>
            <w:tcW w:w="992" w:type="dxa"/>
          </w:tcPr>
          <w:p w14:paraId="3B4C038A" w14:textId="48DA9E70" w:rsidR="0072365C" w:rsidRPr="00342851" w:rsidRDefault="0047483B" w:rsidP="00342851">
            <w:pPr>
              <w:rPr>
                <w:rFonts w:cs="Arial"/>
                <w:sz w:val="20"/>
                <w:szCs w:val="20"/>
                <w:lang w:val="en-US"/>
              </w:rPr>
            </w:pPr>
            <w:r>
              <w:rPr>
                <w:lang w:val="en-US"/>
              </w:rPr>
              <w:t>RIN02, RIN03, RIN04</w:t>
            </w:r>
          </w:p>
        </w:tc>
        <w:tc>
          <w:tcPr>
            <w:tcW w:w="1418" w:type="dxa"/>
          </w:tcPr>
          <w:p w14:paraId="6E30A7BC" w14:textId="77777777" w:rsidR="0072365C" w:rsidRPr="00A55A41" w:rsidRDefault="0072365C" w:rsidP="0072365C">
            <w:pPr>
              <w:jc w:val="center"/>
              <w:rPr>
                <w:rFonts w:cs="Arial"/>
                <w:sz w:val="20"/>
                <w:szCs w:val="20"/>
              </w:rPr>
            </w:pPr>
            <w:r w:rsidRPr="00A55A41">
              <w:rPr>
                <w:rFonts w:cs="Arial"/>
                <w:sz w:val="20"/>
                <w:szCs w:val="20"/>
              </w:rPr>
              <w:t>4</w:t>
            </w:r>
          </w:p>
        </w:tc>
      </w:tr>
      <w:tr w:rsidR="0072365C" w:rsidRPr="00A55A41" w14:paraId="777D56B1" w14:textId="77777777" w:rsidTr="0072365C">
        <w:tc>
          <w:tcPr>
            <w:tcW w:w="776" w:type="dxa"/>
          </w:tcPr>
          <w:p w14:paraId="1E5498AA" w14:textId="77777777" w:rsidR="0072365C" w:rsidRPr="00A55A41" w:rsidRDefault="0072365C" w:rsidP="0072365C">
            <w:pPr>
              <w:rPr>
                <w:rFonts w:cs="Arial"/>
                <w:sz w:val="20"/>
                <w:szCs w:val="20"/>
              </w:rPr>
            </w:pPr>
            <w:r w:rsidRPr="00A55A41">
              <w:rPr>
                <w:rFonts w:cs="Arial"/>
                <w:sz w:val="20"/>
                <w:szCs w:val="20"/>
              </w:rPr>
              <w:t>RNF03</w:t>
            </w:r>
          </w:p>
        </w:tc>
        <w:tc>
          <w:tcPr>
            <w:tcW w:w="1843" w:type="dxa"/>
          </w:tcPr>
          <w:p w14:paraId="2E71660F" w14:textId="77777777" w:rsidR="0072365C" w:rsidRPr="00A55A41" w:rsidRDefault="0072365C" w:rsidP="0072365C">
            <w:pPr>
              <w:rPr>
                <w:rFonts w:cs="Arial"/>
                <w:sz w:val="20"/>
                <w:szCs w:val="20"/>
              </w:rPr>
            </w:pPr>
            <w:r w:rsidRPr="00A55A41">
              <w:rPr>
                <w:rFonts w:cs="Arial"/>
                <w:sz w:val="20"/>
                <w:szCs w:val="20"/>
              </w:rPr>
              <w:t>Tiempo de Respuesta</w:t>
            </w:r>
          </w:p>
        </w:tc>
        <w:tc>
          <w:tcPr>
            <w:tcW w:w="4394" w:type="dxa"/>
          </w:tcPr>
          <w:p w14:paraId="4F651F0C" w14:textId="77777777" w:rsidR="0072365C" w:rsidRDefault="0072365C" w:rsidP="0072365C">
            <w:pPr>
              <w:rPr>
                <w:rFonts w:cs="Arial"/>
                <w:sz w:val="20"/>
                <w:szCs w:val="20"/>
              </w:rPr>
            </w:pPr>
            <w:r w:rsidRPr="00A55A41">
              <w:rPr>
                <w:rFonts w:cs="Arial"/>
                <w:sz w:val="20"/>
                <w:szCs w:val="20"/>
              </w:rPr>
              <w:t>El sistema debe grabar los registros con tiempo de respuesta máxima de 1 minutos.</w:t>
            </w:r>
          </w:p>
          <w:p w14:paraId="7564E1C7" w14:textId="77777777" w:rsidR="00342851" w:rsidRDefault="00342851" w:rsidP="0072365C">
            <w:pPr>
              <w:rPr>
                <w:rFonts w:cs="Arial"/>
                <w:sz w:val="20"/>
                <w:szCs w:val="20"/>
              </w:rPr>
            </w:pPr>
          </w:p>
          <w:p w14:paraId="3A368801" w14:textId="77777777" w:rsidR="00342851" w:rsidRPr="00A55A41" w:rsidRDefault="00342851" w:rsidP="0072365C">
            <w:pPr>
              <w:rPr>
                <w:rFonts w:cs="Arial"/>
                <w:sz w:val="20"/>
                <w:szCs w:val="20"/>
              </w:rPr>
            </w:pPr>
            <w:r>
              <w:rPr>
                <w:rFonts w:cs="Arial"/>
                <w:sz w:val="20"/>
                <w:szCs w:val="20"/>
              </w:rPr>
              <w:t>El sistema debe mostrar los datos de la consulta en un tiempo máximo de 10s</w:t>
            </w:r>
          </w:p>
        </w:tc>
        <w:tc>
          <w:tcPr>
            <w:tcW w:w="992" w:type="dxa"/>
          </w:tcPr>
          <w:p w14:paraId="590C59D1" w14:textId="231FC10A" w:rsidR="00342851" w:rsidRPr="00342851" w:rsidRDefault="00342851" w:rsidP="00342851">
            <w:pPr>
              <w:rPr>
                <w:rFonts w:cs="Arial"/>
                <w:sz w:val="20"/>
                <w:szCs w:val="20"/>
                <w:lang w:val="en-US"/>
              </w:rPr>
            </w:pPr>
            <w:r w:rsidRPr="00342851">
              <w:rPr>
                <w:lang w:val="en-US"/>
              </w:rPr>
              <w:t xml:space="preserve">RIN01, </w:t>
            </w:r>
            <w:r w:rsidR="0047483B">
              <w:rPr>
                <w:lang w:val="en-US"/>
              </w:rPr>
              <w:t>RIN02, RIN03, RIN04</w:t>
            </w:r>
          </w:p>
        </w:tc>
        <w:tc>
          <w:tcPr>
            <w:tcW w:w="1418" w:type="dxa"/>
          </w:tcPr>
          <w:p w14:paraId="49DE7D65" w14:textId="77777777" w:rsidR="0072365C" w:rsidRPr="00A55A41" w:rsidRDefault="0072365C" w:rsidP="0072365C">
            <w:pPr>
              <w:jc w:val="center"/>
              <w:rPr>
                <w:rFonts w:cs="Arial"/>
                <w:sz w:val="20"/>
                <w:szCs w:val="20"/>
              </w:rPr>
            </w:pPr>
            <w:r w:rsidRPr="00A55A41">
              <w:rPr>
                <w:rFonts w:cs="Arial"/>
                <w:sz w:val="20"/>
                <w:szCs w:val="20"/>
              </w:rPr>
              <w:t>4</w:t>
            </w:r>
          </w:p>
        </w:tc>
      </w:tr>
      <w:tr w:rsidR="0072365C" w:rsidRPr="00A55A41" w14:paraId="272BD3F2" w14:textId="77777777" w:rsidTr="0072365C">
        <w:tc>
          <w:tcPr>
            <w:tcW w:w="776" w:type="dxa"/>
          </w:tcPr>
          <w:p w14:paraId="1E73BDB0" w14:textId="77777777" w:rsidR="0072365C" w:rsidRPr="00A55A41" w:rsidRDefault="0072365C" w:rsidP="0072365C">
            <w:pPr>
              <w:rPr>
                <w:rFonts w:cs="Arial"/>
                <w:sz w:val="20"/>
                <w:szCs w:val="20"/>
              </w:rPr>
            </w:pPr>
            <w:r w:rsidRPr="00A55A41">
              <w:rPr>
                <w:rFonts w:cs="Arial"/>
                <w:sz w:val="20"/>
                <w:szCs w:val="20"/>
              </w:rPr>
              <w:t>RNF04</w:t>
            </w:r>
          </w:p>
        </w:tc>
        <w:tc>
          <w:tcPr>
            <w:tcW w:w="1843" w:type="dxa"/>
          </w:tcPr>
          <w:p w14:paraId="5940C64D" w14:textId="77777777" w:rsidR="0072365C" w:rsidRPr="00A55A41" w:rsidRDefault="0072365C" w:rsidP="0072365C">
            <w:pPr>
              <w:rPr>
                <w:rFonts w:cs="Arial"/>
                <w:sz w:val="20"/>
                <w:szCs w:val="20"/>
              </w:rPr>
            </w:pPr>
            <w:r w:rsidRPr="00A55A41">
              <w:rPr>
                <w:rFonts w:cs="Arial"/>
                <w:sz w:val="20"/>
                <w:szCs w:val="20"/>
              </w:rPr>
              <w:t>Restricciones de Tiempo por sesión inactivo</w:t>
            </w:r>
          </w:p>
        </w:tc>
        <w:tc>
          <w:tcPr>
            <w:tcW w:w="4394" w:type="dxa"/>
          </w:tcPr>
          <w:p w14:paraId="25046F1C" w14:textId="77777777" w:rsidR="0072365C" w:rsidRPr="00A55A41" w:rsidRDefault="0072365C" w:rsidP="00A55A41">
            <w:pPr>
              <w:rPr>
                <w:rFonts w:cs="Arial"/>
                <w:sz w:val="20"/>
                <w:szCs w:val="20"/>
              </w:rPr>
            </w:pPr>
            <w:r w:rsidRPr="00A55A41">
              <w:rPr>
                <w:rFonts w:cs="Arial"/>
                <w:sz w:val="20"/>
                <w:szCs w:val="20"/>
              </w:rPr>
              <w:t xml:space="preserve">El sistema deberá permitir un tiempo máximo de </w:t>
            </w:r>
            <w:r w:rsidR="00A55A41">
              <w:rPr>
                <w:rFonts w:cs="Arial"/>
                <w:sz w:val="20"/>
                <w:szCs w:val="20"/>
              </w:rPr>
              <w:t>2</w:t>
            </w:r>
            <w:r w:rsidRPr="00A55A41">
              <w:rPr>
                <w:rFonts w:cs="Arial"/>
                <w:sz w:val="20"/>
                <w:szCs w:val="20"/>
              </w:rPr>
              <w:t xml:space="preserve"> hora</w:t>
            </w:r>
            <w:r w:rsidR="00A55A41">
              <w:rPr>
                <w:rFonts w:cs="Arial"/>
                <w:sz w:val="20"/>
                <w:szCs w:val="20"/>
              </w:rPr>
              <w:t>s</w:t>
            </w:r>
            <w:r w:rsidRPr="00A55A41">
              <w:rPr>
                <w:rFonts w:cs="Arial"/>
                <w:sz w:val="20"/>
                <w:szCs w:val="20"/>
              </w:rPr>
              <w:t xml:space="preserve"> de inactividad</w:t>
            </w:r>
          </w:p>
        </w:tc>
        <w:tc>
          <w:tcPr>
            <w:tcW w:w="992" w:type="dxa"/>
          </w:tcPr>
          <w:p w14:paraId="362757AB" w14:textId="1702448E" w:rsidR="0072365C" w:rsidRPr="00342851" w:rsidRDefault="00342851" w:rsidP="0072365C">
            <w:pPr>
              <w:rPr>
                <w:rFonts w:cs="Arial"/>
                <w:sz w:val="20"/>
                <w:szCs w:val="20"/>
                <w:lang w:val="en-US"/>
              </w:rPr>
            </w:pPr>
            <w:r w:rsidRPr="00342851">
              <w:rPr>
                <w:lang w:val="en-US"/>
              </w:rPr>
              <w:t xml:space="preserve">RIN01, </w:t>
            </w:r>
            <w:r w:rsidR="0047483B">
              <w:rPr>
                <w:lang w:val="en-US"/>
              </w:rPr>
              <w:t>RIN02, RIN03, RIN04</w:t>
            </w:r>
          </w:p>
        </w:tc>
        <w:tc>
          <w:tcPr>
            <w:tcW w:w="1418" w:type="dxa"/>
          </w:tcPr>
          <w:p w14:paraId="1E5B1470" w14:textId="77777777" w:rsidR="0072365C" w:rsidRPr="00A55A41" w:rsidRDefault="0072365C" w:rsidP="0072365C">
            <w:pPr>
              <w:jc w:val="center"/>
              <w:rPr>
                <w:rFonts w:cs="Arial"/>
                <w:sz w:val="20"/>
                <w:szCs w:val="20"/>
              </w:rPr>
            </w:pPr>
            <w:r w:rsidRPr="00A55A41">
              <w:rPr>
                <w:rFonts w:cs="Arial"/>
                <w:sz w:val="20"/>
                <w:szCs w:val="20"/>
              </w:rPr>
              <w:t>4</w:t>
            </w:r>
          </w:p>
        </w:tc>
      </w:tr>
      <w:tr w:rsidR="0072365C" w:rsidRPr="00A55A41" w14:paraId="46731520" w14:textId="77777777" w:rsidTr="0072365C">
        <w:tc>
          <w:tcPr>
            <w:tcW w:w="776" w:type="dxa"/>
          </w:tcPr>
          <w:p w14:paraId="576EBAC9" w14:textId="77777777" w:rsidR="0072365C" w:rsidRPr="00A55A41" w:rsidRDefault="0072365C" w:rsidP="0072365C">
            <w:pPr>
              <w:rPr>
                <w:rFonts w:cs="Arial"/>
                <w:sz w:val="20"/>
                <w:szCs w:val="20"/>
              </w:rPr>
            </w:pPr>
            <w:r w:rsidRPr="00A55A41">
              <w:rPr>
                <w:rFonts w:cs="Arial"/>
                <w:sz w:val="20"/>
                <w:szCs w:val="20"/>
              </w:rPr>
              <w:t>RNF05</w:t>
            </w:r>
          </w:p>
        </w:tc>
        <w:tc>
          <w:tcPr>
            <w:tcW w:w="1843" w:type="dxa"/>
          </w:tcPr>
          <w:p w14:paraId="4E00A2FC" w14:textId="77777777" w:rsidR="0072365C" w:rsidRPr="00A55A41" w:rsidRDefault="0072365C" w:rsidP="0072365C">
            <w:pPr>
              <w:rPr>
                <w:rFonts w:cs="Arial"/>
                <w:sz w:val="20"/>
                <w:szCs w:val="20"/>
              </w:rPr>
            </w:pPr>
            <w:r w:rsidRPr="00A55A41">
              <w:rPr>
                <w:rFonts w:cs="Arial"/>
                <w:sz w:val="20"/>
                <w:szCs w:val="20"/>
              </w:rPr>
              <w:t>Disponibilidad</w:t>
            </w:r>
          </w:p>
        </w:tc>
        <w:tc>
          <w:tcPr>
            <w:tcW w:w="4394" w:type="dxa"/>
          </w:tcPr>
          <w:p w14:paraId="097981F4" w14:textId="77777777" w:rsidR="0072365C" w:rsidRPr="00A55A41" w:rsidRDefault="0072365C" w:rsidP="0072365C">
            <w:pPr>
              <w:rPr>
                <w:rFonts w:cs="Arial"/>
                <w:sz w:val="20"/>
                <w:szCs w:val="20"/>
              </w:rPr>
            </w:pPr>
            <w:r w:rsidRPr="00A55A41">
              <w:rPr>
                <w:rFonts w:cs="Arial"/>
                <w:sz w:val="20"/>
                <w:szCs w:val="20"/>
              </w:rPr>
              <w:t>El sistema debe estar disponible las 24 horas del día.</w:t>
            </w:r>
          </w:p>
        </w:tc>
        <w:tc>
          <w:tcPr>
            <w:tcW w:w="992" w:type="dxa"/>
          </w:tcPr>
          <w:p w14:paraId="157B3068" w14:textId="7E25A222" w:rsidR="0072365C" w:rsidRPr="00342851" w:rsidRDefault="00342851" w:rsidP="0072365C">
            <w:pPr>
              <w:rPr>
                <w:rFonts w:cs="Arial"/>
                <w:sz w:val="20"/>
                <w:szCs w:val="20"/>
                <w:lang w:val="en-US"/>
              </w:rPr>
            </w:pPr>
            <w:r w:rsidRPr="00342851">
              <w:rPr>
                <w:lang w:val="en-US"/>
              </w:rPr>
              <w:t xml:space="preserve">RIN01, </w:t>
            </w:r>
            <w:r w:rsidR="0047483B">
              <w:rPr>
                <w:lang w:val="en-US"/>
              </w:rPr>
              <w:t>RIN02, RIN03, RIN04</w:t>
            </w:r>
          </w:p>
        </w:tc>
        <w:tc>
          <w:tcPr>
            <w:tcW w:w="1418" w:type="dxa"/>
          </w:tcPr>
          <w:p w14:paraId="31FCB330" w14:textId="77777777" w:rsidR="0072365C" w:rsidRPr="00A55A41" w:rsidRDefault="0072365C" w:rsidP="0072365C">
            <w:pPr>
              <w:jc w:val="center"/>
              <w:rPr>
                <w:rFonts w:cs="Arial"/>
                <w:sz w:val="20"/>
                <w:szCs w:val="20"/>
              </w:rPr>
            </w:pPr>
            <w:r w:rsidRPr="00A55A41">
              <w:rPr>
                <w:rFonts w:cs="Arial"/>
                <w:sz w:val="20"/>
                <w:szCs w:val="20"/>
              </w:rPr>
              <w:t>4</w:t>
            </w:r>
          </w:p>
        </w:tc>
      </w:tr>
      <w:tr w:rsidR="0072365C" w:rsidRPr="00A55A41" w14:paraId="4070BAB4" w14:textId="77777777" w:rsidTr="0072365C">
        <w:tc>
          <w:tcPr>
            <w:tcW w:w="776" w:type="dxa"/>
          </w:tcPr>
          <w:p w14:paraId="47FE3A8D" w14:textId="77777777" w:rsidR="0072365C" w:rsidRPr="00A55A41" w:rsidRDefault="0072365C" w:rsidP="0072365C">
            <w:pPr>
              <w:rPr>
                <w:rFonts w:cs="Arial"/>
                <w:sz w:val="20"/>
                <w:szCs w:val="20"/>
              </w:rPr>
            </w:pPr>
            <w:r w:rsidRPr="00A55A41">
              <w:rPr>
                <w:rFonts w:cs="Arial"/>
                <w:sz w:val="20"/>
                <w:szCs w:val="20"/>
              </w:rPr>
              <w:t>RNF06</w:t>
            </w:r>
          </w:p>
        </w:tc>
        <w:tc>
          <w:tcPr>
            <w:tcW w:w="1843" w:type="dxa"/>
          </w:tcPr>
          <w:p w14:paraId="7F190976" w14:textId="77777777" w:rsidR="0072365C" w:rsidRPr="00A55A41" w:rsidRDefault="0072365C" w:rsidP="0072365C">
            <w:pPr>
              <w:rPr>
                <w:rFonts w:cs="Arial"/>
                <w:sz w:val="20"/>
                <w:szCs w:val="20"/>
              </w:rPr>
            </w:pPr>
            <w:r w:rsidRPr="00A55A41">
              <w:rPr>
                <w:rFonts w:cs="Arial"/>
                <w:sz w:val="20"/>
                <w:szCs w:val="20"/>
              </w:rPr>
              <w:t>Interfaz de usuario</w:t>
            </w:r>
          </w:p>
        </w:tc>
        <w:tc>
          <w:tcPr>
            <w:tcW w:w="4394" w:type="dxa"/>
          </w:tcPr>
          <w:p w14:paraId="7E8CF6B0" w14:textId="77777777" w:rsidR="0072365C" w:rsidRPr="00A55A41" w:rsidRDefault="0072365C" w:rsidP="0072365C">
            <w:pPr>
              <w:rPr>
                <w:rFonts w:cs="Arial"/>
                <w:i/>
                <w:iCs/>
                <w:sz w:val="20"/>
                <w:szCs w:val="20"/>
                <w:lang w:val="es-PE" w:eastAsia="es-PE"/>
              </w:rPr>
            </w:pPr>
            <w:r w:rsidRPr="00A55A41">
              <w:rPr>
                <w:rFonts w:cs="Arial"/>
                <w:sz w:val="20"/>
                <w:szCs w:val="20"/>
              </w:rPr>
              <w:t>La interfaz de usuario del sistema deberá ser consistente con los estándares definidos en SUNAT para el desarrollo de aplicaciones Web.</w:t>
            </w:r>
          </w:p>
        </w:tc>
        <w:tc>
          <w:tcPr>
            <w:tcW w:w="992" w:type="dxa"/>
          </w:tcPr>
          <w:p w14:paraId="00E0C3D7" w14:textId="4F62E640" w:rsidR="0072365C" w:rsidRPr="00342851" w:rsidRDefault="00342851" w:rsidP="0072365C">
            <w:pPr>
              <w:rPr>
                <w:rFonts w:cs="Arial"/>
                <w:sz w:val="20"/>
                <w:szCs w:val="20"/>
                <w:lang w:val="en-US"/>
              </w:rPr>
            </w:pPr>
            <w:r w:rsidRPr="00342851">
              <w:rPr>
                <w:lang w:val="en-US"/>
              </w:rPr>
              <w:t xml:space="preserve">RIN01, </w:t>
            </w:r>
            <w:r w:rsidR="0047483B">
              <w:rPr>
                <w:lang w:val="en-US"/>
              </w:rPr>
              <w:t>RIN02, RIN03, RIN04</w:t>
            </w:r>
          </w:p>
        </w:tc>
        <w:tc>
          <w:tcPr>
            <w:tcW w:w="1418" w:type="dxa"/>
          </w:tcPr>
          <w:p w14:paraId="49C5B2FF" w14:textId="77777777" w:rsidR="0072365C" w:rsidRPr="00A55A41" w:rsidRDefault="0072365C" w:rsidP="0072365C">
            <w:pPr>
              <w:jc w:val="center"/>
              <w:rPr>
                <w:rFonts w:cs="Arial"/>
                <w:sz w:val="20"/>
                <w:szCs w:val="20"/>
              </w:rPr>
            </w:pPr>
            <w:r w:rsidRPr="00A55A41">
              <w:rPr>
                <w:rFonts w:cs="Arial"/>
                <w:sz w:val="20"/>
                <w:szCs w:val="20"/>
              </w:rPr>
              <w:t>4</w:t>
            </w:r>
          </w:p>
        </w:tc>
      </w:tr>
      <w:tr w:rsidR="0023780A" w:rsidRPr="00A55A41" w14:paraId="5E169B4F" w14:textId="77777777" w:rsidTr="0072365C">
        <w:tc>
          <w:tcPr>
            <w:tcW w:w="776" w:type="dxa"/>
          </w:tcPr>
          <w:p w14:paraId="3FB75712" w14:textId="77777777" w:rsidR="0023780A" w:rsidRPr="0023780A" w:rsidRDefault="0023780A" w:rsidP="0023780A">
            <w:pPr>
              <w:rPr>
                <w:rFonts w:cs="Arial"/>
                <w:sz w:val="20"/>
                <w:szCs w:val="20"/>
              </w:rPr>
            </w:pPr>
            <w:r>
              <w:rPr>
                <w:rFonts w:cs="Arial"/>
                <w:sz w:val="20"/>
                <w:szCs w:val="20"/>
              </w:rPr>
              <w:t>RNF07</w:t>
            </w:r>
          </w:p>
        </w:tc>
        <w:tc>
          <w:tcPr>
            <w:tcW w:w="1843" w:type="dxa"/>
          </w:tcPr>
          <w:p w14:paraId="7794128C" w14:textId="77777777" w:rsidR="0023780A" w:rsidRPr="0023780A" w:rsidRDefault="0023780A" w:rsidP="0023780A">
            <w:pPr>
              <w:rPr>
                <w:rFonts w:cs="Arial"/>
                <w:sz w:val="20"/>
                <w:szCs w:val="20"/>
              </w:rPr>
            </w:pPr>
            <w:r w:rsidRPr="0023780A">
              <w:rPr>
                <w:rFonts w:cs="Arial"/>
                <w:sz w:val="20"/>
                <w:szCs w:val="20"/>
              </w:rPr>
              <w:t>Seguridad</w:t>
            </w:r>
          </w:p>
        </w:tc>
        <w:tc>
          <w:tcPr>
            <w:tcW w:w="4394" w:type="dxa"/>
          </w:tcPr>
          <w:p w14:paraId="069869DE" w14:textId="77777777" w:rsidR="0023780A" w:rsidRPr="0023780A" w:rsidRDefault="0023780A" w:rsidP="0023780A">
            <w:pPr>
              <w:rPr>
                <w:rFonts w:cs="Arial"/>
                <w:sz w:val="20"/>
                <w:szCs w:val="20"/>
              </w:rPr>
            </w:pPr>
            <w:r w:rsidRPr="0023780A">
              <w:rPr>
                <w:rFonts w:cs="Arial"/>
                <w:sz w:val="20"/>
                <w:szCs w:val="20"/>
              </w:rPr>
              <w:t>El usuario debe ingresar con la autenticación y asignación del perfil correspondiente para cada opción.</w:t>
            </w:r>
          </w:p>
        </w:tc>
        <w:tc>
          <w:tcPr>
            <w:tcW w:w="992" w:type="dxa"/>
          </w:tcPr>
          <w:p w14:paraId="2022176F" w14:textId="2FBC1119" w:rsidR="0023780A" w:rsidRPr="00342851" w:rsidRDefault="0047483B" w:rsidP="0023780A">
            <w:pPr>
              <w:rPr>
                <w:rFonts w:cs="Arial"/>
                <w:sz w:val="20"/>
                <w:szCs w:val="20"/>
                <w:lang w:val="en-US"/>
              </w:rPr>
            </w:pPr>
            <w:r>
              <w:rPr>
                <w:lang w:val="en-US"/>
              </w:rPr>
              <w:t>RIN02, RIN03, RIN04</w:t>
            </w:r>
          </w:p>
        </w:tc>
        <w:tc>
          <w:tcPr>
            <w:tcW w:w="1418" w:type="dxa"/>
          </w:tcPr>
          <w:p w14:paraId="56E9B020" w14:textId="77777777" w:rsidR="0023780A" w:rsidRPr="0023780A" w:rsidRDefault="0023780A" w:rsidP="0023780A">
            <w:pPr>
              <w:jc w:val="center"/>
              <w:rPr>
                <w:rFonts w:cs="Arial"/>
                <w:sz w:val="20"/>
                <w:szCs w:val="20"/>
              </w:rPr>
            </w:pPr>
            <w:r w:rsidRPr="0023780A">
              <w:rPr>
                <w:rFonts w:cs="Arial"/>
                <w:sz w:val="20"/>
                <w:szCs w:val="20"/>
              </w:rPr>
              <w:t>4</w:t>
            </w:r>
          </w:p>
        </w:tc>
      </w:tr>
      <w:tr w:rsidR="0023780A" w:rsidRPr="00A55A41" w14:paraId="04FF7BAB" w14:textId="77777777" w:rsidTr="0072365C">
        <w:tc>
          <w:tcPr>
            <w:tcW w:w="776" w:type="dxa"/>
          </w:tcPr>
          <w:p w14:paraId="2450FDD1" w14:textId="77777777" w:rsidR="0023780A" w:rsidRPr="0023780A" w:rsidRDefault="0023780A" w:rsidP="0023780A">
            <w:pPr>
              <w:rPr>
                <w:rFonts w:cs="Arial"/>
                <w:sz w:val="20"/>
                <w:szCs w:val="20"/>
              </w:rPr>
            </w:pPr>
            <w:r>
              <w:rPr>
                <w:rFonts w:cs="Arial"/>
                <w:sz w:val="20"/>
                <w:szCs w:val="20"/>
              </w:rPr>
              <w:t>RNF08</w:t>
            </w:r>
          </w:p>
        </w:tc>
        <w:tc>
          <w:tcPr>
            <w:tcW w:w="1843" w:type="dxa"/>
          </w:tcPr>
          <w:p w14:paraId="522605C7" w14:textId="77777777" w:rsidR="0023780A" w:rsidRPr="0023780A" w:rsidRDefault="0023780A" w:rsidP="0023780A">
            <w:pPr>
              <w:rPr>
                <w:rFonts w:cs="Arial"/>
                <w:sz w:val="20"/>
                <w:szCs w:val="20"/>
              </w:rPr>
            </w:pPr>
            <w:r w:rsidRPr="0023780A">
              <w:rPr>
                <w:rFonts w:cs="Arial"/>
                <w:sz w:val="20"/>
                <w:szCs w:val="20"/>
              </w:rPr>
              <w:t>Datos de auditoría</w:t>
            </w:r>
          </w:p>
        </w:tc>
        <w:tc>
          <w:tcPr>
            <w:tcW w:w="4394" w:type="dxa"/>
          </w:tcPr>
          <w:p w14:paraId="17B88EBE" w14:textId="77777777" w:rsidR="0023780A" w:rsidRDefault="0023780A" w:rsidP="0023780A">
            <w:pPr>
              <w:rPr>
                <w:rFonts w:cs="Arial"/>
                <w:sz w:val="20"/>
                <w:szCs w:val="20"/>
              </w:rPr>
            </w:pPr>
            <w:r w:rsidRPr="0023780A">
              <w:rPr>
                <w:rFonts w:cs="Arial"/>
                <w:sz w:val="20"/>
                <w:szCs w:val="20"/>
              </w:rPr>
              <w:t xml:space="preserve">Se deben grabar datos de auditoría </w:t>
            </w:r>
            <w:r>
              <w:rPr>
                <w:rFonts w:cs="Arial"/>
                <w:sz w:val="20"/>
                <w:szCs w:val="20"/>
              </w:rPr>
              <w:t xml:space="preserve">de </w:t>
            </w:r>
            <w:r w:rsidRPr="0023780A">
              <w:rPr>
                <w:rFonts w:cs="Arial"/>
                <w:sz w:val="20"/>
                <w:szCs w:val="20"/>
              </w:rPr>
              <w:t>tod</w:t>
            </w:r>
            <w:r>
              <w:rPr>
                <w:rFonts w:cs="Arial"/>
                <w:sz w:val="20"/>
                <w:szCs w:val="20"/>
              </w:rPr>
              <w:t>a</w:t>
            </w:r>
            <w:r w:rsidRPr="0023780A">
              <w:rPr>
                <w:rFonts w:cs="Arial"/>
                <w:sz w:val="20"/>
                <w:szCs w:val="20"/>
              </w:rPr>
              <w:t>s l</w:t>
            </w:r>
            <w:r>
              <w:rPr>
                <w:rFonts w:cs="Arial"/>
                <w:sz w:val="20"/>
                <w:szCs w:val="20"/>
              </w:rPr>
              <w:t>a</w:t>
            </w:r>
            <w:r w:rsidRPr="0023780A">
              <w:rPr>
                <w:rFonts w:cs="Arial"/>
                <w:sz w:val="20"/>
                <w:szCs w:val="20"/>
              </w:rPr>
              <w:t xml:space="preserve">s </w:t>
            </w:r>
            <w:r>
              <w:rPr>
                <w:rFonts w:cs="Arial"/>
                <w:sz w:val="20"/>
                <w:szCs w:val="20"/>
              </w:rPr>
              <w:t>modificaciones realizadas en los procesos de:</w:t>
            </w:r>
          </w:p>
          <w:p w14:paraId="1E48D4A2" w14:textId="77777777" w:rsidR="0023780A" w:rsidRDefault="0023780A" w:rsidP="0023780A">
            <w:pPr>
              <w:rPr>
                <w:rFonts w:cs="Arial"/>
                <w:sz w:val="20"/>
                <w:szCs w:val="20"/>
              </w:rPr>
            </w:pPr>
          </w:p>
          <w:p w14:paraId="6B121ADF" w14:textId="77777777" w:rsidR="0023780A" w:rsidRDefault="0023780A" w:rsidP="000B20E1">
            <w:pPr>
              <w:pStyle w:val="ListParagraph"/>
              <w:numPr>
                <w:ilvl w:val="0"/>
                <w:numId w:val="10"/>
              </w:numPr>
              <w:rPr>
                <w:rFonts w:cs="Arial"/>
                <w:sz w:val="20"/>
                <w:szCs w:val="20"/>
              </w:rPr>
            </w:pPr>
            <w:r>
              <w:rPr>
                <w:rFonts w:cs="Arial"/>
                <w:sz w:val="20"/>
                <w:szCs w:val="20"/>
              </w:rPr>
              <w:t>Registro de Intervenciones</w:t>
            </w:r>
          </w:p>
          <w:p w14:paraId="309DDCEA" w14:textId="77777777" w:rsidR="0023780A" w:rsidRDefault="0023780A" w:rsidP="000B20E1">
            <w:pPr>
              <w:pStyle w:val="ListParagraph"/>
              <w:numPr>
                <w:ilvl w:val="0"/>
                <w:numId w:val="10"/>
              </w:numPr>
              <w:rPr>
                <w:rFonts w:cs="Arial"/>
                <w:sz w:val="20"/>
                <w:szCs w:val="20"/>
              </w:rPr>
            </w:pPr>
            <w:r>
              <w:rPr>
                <w:rFonts w:cs="Arial"/>
                <w:sz w:val="20"/>
                <w:szCs w:val="20"/>
              </w:rPr>
              <w:t>Registro de Ocurrencias Diarias</w:t>
            </w:r>
          </w:p>
          <w:p w14:paraId="3330D93F" w14:textId="77777777" w:rsidR="0023780A" w:rsidRPr="0023780A" w:rsidRDefault="0023780A" w:rsidP="000B20E1">
            <w:pPr>
              <w:pStyle w:val="ListParagraph"/>
              <w:numPr>
                <w:ilvl w:val="0"/>
                <w:numId w:val="10"/>
              </w:numPr>
              <w:rPr>
                <w:rFonts w:cs="Arial"/>
                <w:sz w:val="20"/>
                <w:szCs w:val="20"/>
              </w:rPr>
            </w:pPr>
            <w:r>
              <w:rPr>
                <w:rFonts w:cs="Arial"/>
                <w:sz w:val="20"/>
                <w:szCs w:val="20"/>
              </w:rPr>
              <w:t>M</w:t>
            </w:r>
            <w:r w:rsidRPr="0023780A">
              <w:rPr>
                <w:rFonts w:cs="Arial"/>
                <w:sz w:val="20"/>
                <w:szCs w:val="20"/>
              </w:rPr>
              <w:t xml:space="preserve">antenimiento de </w:t>
            </w:r>
            <w:r>
              <w:rPr>
                <w:rFonts w:cs="Arial"/>
                <w:sz w:val="20"/>
                <w:szCs w:val="20"/>
              </w:rPr>
              <w:t>P</w:t>
            </w:r>
            <w:r w:rsidRPr="0023780A">
              <w:rPr>
                <w:rFonts w:cs="Arial"/>
                <w:sz w:val="20"/>
                <w:szCs w:val="20"/>
              </w:rPr>
              <w:t xml:space="preserve">arámetros y </w:t>
            </w:r>
            <w:r>
              <w:rPr>
                <w:rFonts w:cs="Arial"/>
                <w:sz w:val="20"/>
                <w:szCs w:val="20"/>
              </w:rPr>
              <w:t>D</w:t>
            </w:r>
            <w:r w:rsidRPr="0023780A">
              <w:rPr>
                <w:rFonts w:cs="Arial"/>
                <w:sz w:val="20"/>
                <w:szCs w:val="20"/>
              </w:rPr>
              <w:t xml:space="preserve">atos </w:t>
            </w:r>
            <w:r>
              <w:rPr>
                <w:rFonts w:cs="Arial"/>
                <w:sz w:val="20"/>
                <w:szCs w:val="20"/>
              </w:rPr>
              <w:t>M</w:t>
            </w:r>
            <w:r w:rsidRPr="0023780A">
              <w:rPr>
                <w:rFonts w:cs="Arial"/>
                <w:sz w:val="20"/>
                <w:szCs w:val="20"/>
              </w:rPr>
              <w:t>aestros.</w:t>
            </w:r>
          </w:p>
          <w:p w14:paraId="740B105D" w14:textId="77777777" w:rsidR="0023780A" w:rsidRDefault="0023780A" w:rsidP="0023780A">
            <w:pPr>
              <w:rPr>
                <w:rFonts w:cs="Arial"/>
                <w:sz w:val="20"/>
                <w:szCs w:val="20"/>
              </w:rPr>
            </w:pPr>
          </w:p>
          <w:p w14:paraId="677FAEC0" w14:textId="77777777" w:rsidR="0023780A" w:rsidRPr="0023780A" w:rsidRDefault="0023780A" w:rsidP="0023780A">
            <w:pPr>
              <w:rPr>
                <w:rFonts w:cs="Arial"/>
                <w:sz w:val="20"/>
                <w:szCs w:val="20"/>
              </w:rPr>
            </w:pPr>
            <w:r>
              <w:rPr>
                <w:rFonts w:cs="Arial"/>
                <w:sz w:val="20"/>
                <w:szCs w:val="20"/>
              </w:rPr>
              <w:t>Registrar la siguiente información</w:t>
            </w:r>
            <w:r w:rsidRPr="0023780A">
              <w:rPr>
                <w:rFonts w:cs="Arial"/>
                <w:sz w:val="20"/>
                <w:szCs w:val="20"/>
              </w:rPr>
              <w:t>:</w:t>
            </w:r>
          </w:p>
          <w:p w14:paraId="285FFC67" w14:textId="77777777" w:rsidR="0023780A" w:rsidRDefault="0023780A" w:rsidP="000B20E1">
            <w:pPr>
              <w:pStyle w:val="ListParagraph"/>
              <w:numPr>
                <w:ilvl w:val="0"/>
                <w:numId w:val="11"/>
              </w:numPr>
              <w:rPr>
                <w:rFonts w:cs="Arial"/>
                <w:sz w:val="20"/>
                <w:szCs w:val="20"/>
                <w:lang w:eastAsia="es-PE"/>
              </w:rPr>
            </w:pPr>
            <w:r>
              <w:rPr>
                <w:rFonts w:cs="Arial"/>
                <w:sz w:val="20"/>
                <w:szCs w:val="20"/>
                <w:lang w:eastAsia="es-PE"/>
              </w:rPr>
              <w:t>Número de registro y nombre del personal que registró inicialmente la ocurrencia.</w:t>
            </w:r>
          </w:p>
          <w:p w14:paraId="0562D08A" w14:textId="77777777" w:rsidR="0023780A" w:rsidRDefault="0023780A" w:rsidP="000B20E1">
            <w:pPr>
              <w:pStyle w:val="ListParagraph"/>
              <w:numPr>
                <w:ilvl w:val="0"/>
                <w:numId w:val="11"/>
              </w:numPr>
              <w:rPr>
                <w:rFonts w:cs="Arial"/>
                <w:sz w:val="20"/>
                <w:szCs w:val="20"/>
                <w:lang w:eastAsia="es-PE"/>
              </w:rPr>
            </w:pPr>
            <w:r>
              <w:rPr>
                <w:rFonts w:cs="Arial"/>
                <w:sz w:val="20"/>
                <w:szCs w:val="20"/>
                <w:lang w:eastAsia="es-PE"/>
              </w:rPr>
              <w:t>Número de registro y nombre del personal que realizó el cambio.</w:t>
            </w:r>
          </w:p>
          <w:p w14:paraId="3AE6FECC" w14:textId="77777777" w:rsidR="0023780A" w:rsidRDefault="0023780A" w:rsidP="000B20E1">
            <w:pPr>
              <w:pStyle w:val="ListParagraph"/>
              <w:numPr>
                <w:ilvl w:val="0"/>
                <w:numId w:val="11"/>
              </w:numPr>
              <w:rPr>
                <w:rFonts w:cs="Arial"/>
                <w:sz w:val="20"/>
                <w:szCs w:val="20"/>
                <w:lang w:eastAsia="es-PE"/>
              </w:rPr>
            </w:pPr>
            <w:r>
              <w:rPr>
                <w:rFonts w:cs="Arial"/>
                <w:sz w:val="20"/>
                <w:szCs w:val="20"/>
                <w:lang w:eastAsia="es-PE"/>
              </w:rPr>
              <w:t>Valor del dato anterior</w:t>
            </w:r>
          </w:p>
          <w:p w14:paraId="4AC9A895" w14:textId="77777777" w:rsidR="0023780A" w:rsidRDefault="0023780A" w:rsidP="000B20E1">
            <w:pPr>
              <w:pStyle w:val="ListParagraph"/>
              <w:numPr>
                <w:ilvl w:val="0"/>
                <w:numId w:val="11"/>
              </w:numPr>
              <w:rPr>
                <w:rFonts w:cs="Arial"/>
                <w:sz w:val="20"/>
                <w:szCs w:val="20"/>
                <w:lang w:eastAsia="es-PE"/>
              </w:rPr>
            </w:pPr>
            <w:r>
              <w:rPr>
                <w:rFonts w:cs="Arial"/>
                <w:sz w:val="20"/>
                <w:szCs w:val="20"/>
                <w:lang w:eastAsia="es-PE"/>
              </w:rPr>
              <w:t>Valor del nuevo dato</w:t>
            </w:r>
          </w:p>
          <w:p w14:paraId="3555391E" w14:textId="77777777" w:rsidR="0023780A" w:rsidRDefault="0023780A" w:rsidP="000B20E1">
            <w:pPr>
              <w:pStyle w:val="ListParagraph"/>
              <w:numPr>
                <w:ilvl w:val="0"/>
                <w:numId w:val="11"/>
              </w:numPr>
              <w:rPr>
                <w:rFonts w:cs="Arial"/>
                <w:sz w:val="20"/>
                <w:szCs w:val="20"/>
                <w:lang w:eastAsia="es-PE"/>
              </w:rPr>
            </w:pPr>
            <w:r>
              <w:rPr>
                <w:rFonts w:cs="Arial"/>
                <w:sz w:val="20"/>
                <w:szCs w:val="20"/>
                <w:lang w:eastAsia="es-PE"/>
              </w:rPr>
              <w:t>Fecha y hora de la modificación</w:t>
            </w:r>
          </w:p>
          <w:p w14:paraId="217CF756" w14:textId="77777777" w:rsidR="0023780A" w:rsidRPr="0023780A" w:rsidRDefault="0023780A" w:rsidP="0023780A">
            <w:pPr>
              <w:rPr>
                <w:rFonts w:cs="Arial"/>
                <w:sz w:val="20"/>
                <w:szCs w:val="20"/>
              </w:rPr>
            </w:pPr>
          </w:p>
        </w:tc>
        <w:tc>
          <w:tcPr>
            <w:tcW w:w="992" w:type="dxa"/>
          </w:tcPr>
          <w:p w14:paraId="52296400" w14:textId="65E743F8" w:rsidR="0023780A" w:rsidRPr="00342851" w:rsidRDefault="00342851" w:rsidP="00342851">
            <w:pPr>
              <w:rPr>
                <w:rFonts w:cs="Arial"/>
                <w:sz w:val="20"/>
                <w:szCs w:val="20"/>
                <w:lang w:val="en-US"/>
              </w:rPr>
            </w:pPr>
            <w:r w:rsidRPr="00342851">
              <w:rPr>
                <w:lang w:val="en-US"/>
              </w:rPr>
              <w:t xml:space="preserve">RIN01, </w:t>
            </w:r>
            <w:r w:rsidR="0047483B">
              <w:rPr>
                <w:lang w:val="en-US"/>
              </w:rPr>
              <w:t>RIN02, RIN03, RIN04</w:t>
            </w:r>
          </w:p>
        </w:tc>
        <w:tc>
          <w:tcPr>
            <w:tcW w:w="1418" w:type="dxa"/>
          </w:tcPr>
          <w:p w14:paraId="18EE31F6" w14:textId="77777777" w:rsidR="0023780A" w:rsidRPr="0023780A" w:rsidRDefault="0023780A" w:rsidP="0023780A">
            <w:pPr>
              <w:jc w:val="center"/>
              <w:rPr>
                <w:rFonts w:cs="Arial"/>
                <w:sz w:val="20"/>
                <w:szCs w:val="20"/>
              </w:rPr>
            </w:pPr>
            <w:r w:rsidRPr="0023780A">
              <w:rPr>
                <w:rFonts w:cs="Arial"/>
                <w:sz w:val="20"/>
                <w:szCs w:val="20"/>
              </w:rPr>
              <w:t>4</w:t>
            </w:r>
          </w:p>
        </w:tc>
      </w:tr>
      <w:tr w:rsidR="0023780A" w:rsidRPr="00A55A41" w14:paraId="3D0A4398" w14:textId="77777777" w:rsidTr="0072365C">
        <w:tc>
          <w:tcPr>
            <w:tcW w:w="776" w:type="dxa"/>
          </w:tcPr>
          <w:p w14:paraId="583805AB" w14:textId="77777777" w:rsidR="0023780A" w:rsidRPr="00A55A41" w:rsidRDefault="0023780A" w:rsidP="00885A51">
            <w:pPr>
              <w:rPr>
                <w:rFonts w:cs="Arial"/>
                <w:sz w:val="20"/>
                <w:szCs w:val="20"/>
              </w:rPr>
            </w:pPr>
            <w:r w:rsidRPr="00A55A41">
              <w:rPr>
                <w:rFonts w:cs="Arial"/>
                <w:sz w:val="20"/>
                <w:szCs w:val="20"/>
              </w:rPr>
              <w:t>RNF0</w:t>
            </w:r>
            <w:r w:rsidR="00885A51">
              <w:rPr>
                <w:rFonts w:cs="Arial"/>
                <w:sz w:val="20"/>
                <w:szCs w:val="20"/>
              </w:rPr>
              <w:t>9</w:t>
            </w:r>
          </w:p>
        </w:tc>
        <w:tc>
          <w:tcPr>
            <w:tcW w:w="1843" w:type="dxa"/>
          </w:tcPr>
          <w:p w14:paraId="783E53F3" w14:textId="77777777" w:rsidR="0023780A" w:rsidRPr="00A55A41" w:rsidRDefault="0023780A" w:rsidP="00885A51">
            <w:pPr>
              <w:rPr>
                <w:rFonts w:cs="Arial"/>
                <w:sz w:val="20"/>
                <w:szCs w:val="20"/>
              </w:rPr>
            </w:pPr>
            <w:r w:rsidRPr="00A55A41">
              <w:rPr>
                <w:rFonts w:cs="Arial"/>
                <w:sz w:val="20"/>
                <w:szCs w:val="20"/>
              </w:rPr>
              <w:t>Creación del Perfil Usuario</w:t>
            </w:r>
          </w:p>
        </w:tc>
        <w:tc>
          <w:tcPr>
            <w:tcW w:w="4394" w:type="dxa"/>
          </w:tcPr>
          <w:p w14:paraId="0A278186" w14:textId="77777777" w:rsidR="0023780A" w:rsidRPr="00A55A41" w:rsidRDefault="0023780A" w:rsidP="00885A51">
            <w:pPr>
              <w:rPr>
                <w:rFonts w:cs="Arial"/>
                <w:sz w:val="20"/>
                <w:szCs w:val="20"/>
              </w:rPr>
            </w:pPr>
            <w:r w:rsidRPr="00A55A41">
              <w:rPr>
                <w:rFonts w:cs="Arial"/>
                <w:sz w:val="20"/>
                <w:szCs w:val="20"/>
              </w:rPr>
              <w:t xml:space="preserve">Se deberá crear el perfil </w:t>
            </w:r>
            <w:r w:rsidR="00885A51">
              <w:rPr>
                <w:rFonts w:cs="Arial"/>
                <w:sz w:val="20"/>
                <w:szCs w:val="20"/>
              </w:rPr>
              <w:t xml:space="preserve">Supervisor de Control, </w:t>
            </w:r>
            <w:r w:rsidRPr="00A55A41">
              <w:rPr>
                <w:rFonts w:cs="Arial"/>
                <w:sz w:val="20"/>
                <w:szCs w:val="20"/>
              </w:rPr>
              <w:t>para las opciones descritas en los requerimientos funcionales: RF01.</w:t>
            </w:r>
          </w:p>
        </w:tc>
        <w:tc>
          <w:tcPr>
            <w:tcW w:w="992" w:type="dxa"/>
          </w:tcPr>
          <w:p w14:paraId="28A0A90E" w14:textId="74276F3C" w:rsidR="0023780A" w:rsidRPr="00A55A41" w:rsidRDefault="00342851" w:rsidP="0047483B">
            <w:pPr>
              <w:rPr>
                <w:rFonts w:cs="Arial"/>
                <w:sz w:val="20"/>
                <w:szCs w:val="20"/>
              </w:rPr>
            </w:pPr>
            <w:r>
              <w:rPr>
                <w:rFonts w:cs="Arial"/>
                <w:sz w:val="20"/>
                <w:szCs w:val="20"/>
              </w:rPr>
              <w:t>RIN01</w:t>
            </w:r>
          </w:p>
        </w:tc>
        <w:tc>
          <w:tcPr>
            <w:tcW w:w="1418" w:type="dxa"/>
          </w:tcPr>
          <w:p w14:paraId="36823A7B" w14:textId="77777777" w:rsidR="0023780A" w:rsidRPr="00A55A41" w:rsidRDefault="0023780A" w:rsidP="0023780A">
            <w:pPr>
              <w:jc w:val="center"/>
              <w:rPr>
                <w:rFonts w:cs="Arial"/>
                <w:sz w:val="20"/>
                <w:szCs w:val="20"/>
              </w:rPr>
            </w:pPr>
            <w:r w:rsidRPr="00A55A41">
              <w:rPr>
                <w:rFonts w:cs="Arial"/>
                <w:sz w:val="20"/>
                <w:szCs w:val="20"/>
              </w:rPr>
              <w:t>4</w:t>
            </w:r>
          </w:p>
        </w:tc>
      </w:tr>
      <w:tr w:rsidR="0023780A" w:rsidRPr="00885A51" w14:paraId="0DFC4202" w14:textId="77777777" w:rsidTr="0072365C">
        <w:tc>
          <w:tcPr>
            <w:tcW w:w="776" w:type="dxa"/>
          </w:tcPr>
          <w:p w14:paraId="4DCFFFED" w14:textId="77777777" w:rsidR="0023780A" w:rsidRPr="00885A51" w:rsidRDefault="0023780A" w:rsidP="00885A51">
            <w:pPr>
              <w:rPr>
                <w:rFonts w:cs="Arial"/>
                <w:sz w:val="20"/>
                <w:szCs w:val="20"/>
              </w:rPr>
            </w:pPr>
            <w:r w:rsidRPr="00885A51">
              <w:rPr>
                <w:rFonts w:cs="Arial"/>
                <w:sz w:val="20"/>
                <w:szCs w:val="20"/>
              </w:rPr>
              <w:t>RNF</w:t>
            </w:r>
            <w:r w:rsidR="00885A51" w:rsidRPr="00885A51">
              <w:rPr>
                <w:rFonts w:cs="Arial"/>
                <w:sz w:val="20"/>
                <w:szCs w:val="20"/>
              </w:rPr>
              <w:t>10</w:t>
            </w:r>
          </w:p>
        </w:tc>
        <w:tc>
          <w:tcPr>
            <w:tcW w:w="1843" w:type="dxa"/>
          </w:tcPr>
          <w:p w14:paraId="3F99FB8B" w14:textId="77777777" w:rsidR="0023780A" w:rsidRPr="00885A51" w:rsidRDefault="00885A51" w:rsidP="0023780A">
            <w:pPr>
              <w:rPr>
                <w:rFonts w:cs="Arial"/>
                <w:sz w:val="20"/>
                <w:szCs w:val="20"/>
              </w:rPr>
            </w:pPr>
            <w:r w:rsidRPr="00885A51">
              <w:rPr>
                <w:rFonts w:cs="Arial"/>
                <w:sz w:val="20"/>
                <w:szCs w:val="20"/>
              </w:rPr>
              <w:t>Usabilidad</w:t>
            </w:r>
          </w:p>
        </w:tc>
        <w:tc>
          <w:tcPr>
            <w:tcW w:w="4394" w:type="dxa"/>
          </w:tcPr>
          <w:p w14:paraId="1153D22D" w14:textId="77777777" w:rsidR="00885A51" w:rsidRPr="00885A51" w:rsidRDefault="00885A51" w:rsidP="00885A51">
            <w:pPr>
              <w:rPr>
                <w:rFonts w:cs="Arial"/>
                <w:sz w:val="20"/>
                <w:szCs w:val="20"/>
              </w:rPr>
            </w:pPr>
            <w:r w:rsidRPr="00885A51">
              <w:rPr>
                <w:rFonts w:cs="Arial"/>
                <w:sz w:val="20"/>
                <w:szCs w:val="20"/>
              </w:rPr>
              <w:t xml:space="preserve">Las pantallas, mensajes, deben </w:t>
            </w:r>
            <w:r w:rsidR="00342851">
              <w:rPr>
                <w:rFonts w:cs="Arial"/>
                <w:sz w:val="20"/>
                <w:szCs w:val="20"/>
              </w:rPr>
              <w:t>estar estandarizada</w:t>
            </w:r>
            <w:r w:rsidRPr="00885A51">
              <w:rPr>
                <w:rFonts w:cs="Arial"/>
                <w:sz w:val="20"/>
                <w:szCs w:val="20"/>
              </w:rPr>
              <w:t>s en la aplicación.</w:t>
            </w:r>
          </w:p>
          <w:p w14:paraId="57B2B12F" w14:textId="77777777" w:rsidR="0023780A" w:rsidRPr="00885A51" w:rsidRDefault="0023780A" w:rsidP="0023780A">
            <w:pPr>
              <w:rPr>
                <w:rFonts w:cs="Arial"/>
                <w:sz w:val="20"/>
                <w:szCs w:val="20"/>
              </w:rPr>
            </w:pPr>
          </w:p>
        </w:tc>
        <w:tc>
          <w:tcPr>
            <w:tcW w:w="992" w:type="dxa"/>
          </w:tcPr>
          <w:p w14:paraId="7D4431AF" w14:textId="27E35173" w:rsidR="0023780A" w:rsidRPr="00342851" w:rsidRDefault="00342851" w:rsidP="0047483B">
            <w:pPr>
              <w:rPr>
                <w:rFonts w:cs="Arial"/>
                <w:sz w:val="20"/>
                <w:szCs w:val="20"/>
                <w:lang w:val="en-US"/>
              </w:rPr>
            </w:pPr>
            <w:r w:rsidRPr="00342851">
              <w:rPr>
                <w:lang w:val="en-US"/>
              </w:rPr>
              <w:t>RIN01, RIN02, RIN03, RIN04</w:t>
            </w:r>
          </w:p>
        </w:tc>
        <w:tc>
          <w:tcPr>
            <w:tcW w:w="1418" w:type="dxa"/>
          </w:tcPr>
          <w:p w14:paraId="3C331011" w14:textId="77777777" w:rsidR="0023780A" w:rsidRPr="00885A51" w:rsidRDefault="0023780A" w:rsidP="0023780A">
            <w:pPr>
              <w:jc w:val="center"/>
              <w:rPr>
                <w:rFonts w:cs="Arial"/>
                <w:sz w:val="20"/>
                <w:szCs w:val="20"/>
              </w:rPr>
            </w:pPr>
            <w:r w:rsidRPr="00885A51">
              <w:rPr>
                <w:rFonts w:cs="Arial"/>
                <w:sz w:val="20"/>
                <w:szCs w:val="20"/>
              </w:rPr>
              <w:t>4</w:t>
            </w:r>
          </w:p>
        </w:tc>
      </w:tr>
    </w:tbl>
    <w:p w14:paraId="217CF46F" w14:textId="77777777" w:rsidR="00D93D6F" w:rsidRDefault="00D93D6F" w:rsidP="00D93D6F">
      <w:pPr>
        <w:pStyle w:val="Heading3"/>
        <w:numPr>
          <w:ilvl w:val="0"/>
          <w:numId w:val="0"/>
        </w:numPr>
      </w:pPr>
    </w:p>
    <w:p w14:paraId="51BA1885" w14:textId="77777777" w:rsidR="00955A44" w:rsidRDefault="00955A44" w:rsidP="00D93D6F">
      <w:pPr>
        <w:pStyle w:val="Heading3"/>
        <w:numPr>
          <w:ilvl w:val="0"/>
          <w:numId w:val="0"/>
        </w:numPr>
      </w:pPr>
    </w:p>
    <w:p w14:paraId="6B4B8A1E" w14:textId="77777777" w:rsidR="00955A44" w:rsidRDefault="00955A44" w:rsidP="00D93D6F">
      <w:pPr>
        <w:pStyle w:val="Heading3"/>
        <w:numPr>
          <w:ilvl w:val="0"/>
          <w:numId w:val="0"/>
        </w:numPr>
      </w:pPr>
    </w:p>
    <w:p w14:paraId="4BFE9F01" w14:textId="77777777" w:rsidR="005F58E0" w:rsidRDefault="005F58E0" w:rsidP="00245C4A">
      <w:pPr>
        <w:tabs>
          <w:tab w:val="left" w:pos="1276"/>
          <w:tab w:val="left" w:pos="1418"/>
        </w:tabs>
        <w:rPr>
          <w:rFonts w:cs="Arial"/>
          <w:b/>
          <w:bCs/>
          <w:i/>
          <w:iCs/>
          <w:color w:val="339966"/>
        </w:rPr>
      </w:pPr>
    </w:p>
    <w:p w14:paraId="0226B7D1" w14:textId="77777777" w:rsidR="00245C4A" w:rsidRDefault="00CF2B13" w:rsidP="00245C4A">
      <w:pPr>
        <w:pStyle w:val="Heading3"/>
      </w:pPr>
      <w:bookmarkStart w:id="46" w:name="_Toc52788284"/>
      <w:bookmarkStart w:id="47" w:name="_Toc169932802"/>
      <w:r>
        <w:t xml:space="preserve">Especificación </w:t>
      </w:r>
      <w:r w:rsidR="00245C4A">
        <w:t xml:space="preserve">de </w:t>
      </w:r>
      <w:r>
        <w:t xml:space="preserve">los </w:t>
      </w:r>
      <w:r w:rsidR="00245C4A">
        <w:t xml:space="preserve">Casos de Uso </w:t>
      </w:r>
      <w:bookmarkEnd w:id="46"/>
      <w:bookmarkEnd w:id="47"/>
    </w:p>
    <w:p w14:paraId="22668739" w14:textId="77777777" w:rsidR="00245C4A" w:rsidRDefault="00245C4A" w:rsidP="00245C4A">
      <w:pPr>
        <w:tabs>
          <w:tab w:val="left" w:pos="1276"/>
        </w:tabs>
        <w:rPr>
          <w:color w:val="008000"/>
          <w:sz w:val="20"/>
        </w:rPr>
      </w:pPr>
    </w:p>
    <w:p w14:paraId="525E5553" w14:textId="77777777" w:rsidR="00245C4A" w:rsidRPr="00E441BA" w:rsidRDefault="00245C4A" w:rsidP="001A535E">
      <w:pPr>
        <w:pStyle w:val="Heading4"/>
      </w:pPr>
      <w:r w:rsidRPr="00E441BA">
        <w:t>Actores del Sistema</w:t>
      </w:r>
    </w:p>
    <w:p w14:paraId="07FC23CD" w14:textId="77777777" w:rsidR="00245C4A" w:rsidRPr="00E441BA" w:rsidRDefault="00245C4A" w:rsidP="00245C4A">
      <w:pPr>
        <w:tabs>
          <w:tab w:val="left" w:pos="1418"/>
        </w:tabs>
        <w:ind w:left="862"/>
        <w:rPr>
          <w:sz w:val="20"/>
        </w:rPr>
      </w:pPr>
      <w:r w:rsidRPr="00E441BA">
        <w:rPr>
          <w:sz w:val="20"/>
        </w:rPr>
        <w:t xml:space="preserve">Se elabora el cuadro con la descripción de cada Actor del sistema </w:t>
      </w:r>
    </w:p>
    <w:p w14:paraId="6EF6305C" w14:textId="77777777" w:rsidR="00245C4A" w:rsidRPr="00E441BA" w:rsidRDefault="00245C4A" w:rsidP="00245C4A">
      <w:pPr>
        <w:tabs>
          <w:tab w:val="left" w:pos="1418"/>
        </w:tabs>
        <w:ind w:left="862"/>
        <w:rPr>
          <w:sz w:val="20"/>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3685"/>
        <w:gridCol w:w="5387"/>
      </w:tblGrid>
      <w:tr w:rsidR="00D07FCD" w:rsidRPr="000A7926" w14:paraId="6FF67CE5" w14:textId="77777777" w:rsidTr="00DE604D">
        <w:trPr>
          <w:trHeight w:val="387"/>
        </w:trPr>
        <w:tc>
          <w:tcPr>
            <w:tcW w:w="426" w:type="dxa"/>
            <w:shd w:val="clear" w:color="auto" w:fill="C0C0C0"/>
          </w:tcPr>
          <w:p w14:paraId="75AA1ECC" w14:textId="77777777" w:rsidR="00D07FCD" w:rsidRPr="000A7926" w:rsidRDefault="00385A5E" w:rsidP="000A7926">
            <w:pPr>
              <w:keepLines/>
              <w:widowControl w:val="0"/>
              <w:spacing w:after="120" w:line="240" w:lineRule="atLeast"/>
              <w:jc w:val="center"/>
              <w:rPr>
                <w:rFonts w:cs="Arial"/>
                <w:b/>
                <w:sz w:val="18"/>
                <w:szCs w:val="16"/>
                <w:lang w:val="es-ES_tradnl" w:eastAsia="en-US"/>
              </w:rPr>
            </w:pPr>
            <w:r w:rsidRPr="000A7926">
              <w:rPr>
                <w:rFonts w:cs="Arial"/>
                <w:b/>
                <w:sz w:val="18"/>
                <w:szCs w:val="16"/>
                <w:lang w:val="es-ES_tradnl" w:eastAsia="en-US"/>
              </w:rPr>
              <w:t>N</w:t>
            </w:r>
            <w:r w:rsidR="000A7926" w:rsidRPr="000A7926">
              <w:rPr>
                <w:rFonts w:cs="Arial"/>
                <w:b/>
                <w:sz w:val="18"/>
                <w:szCs w:val="16"/>
                <w:lang w:val="es-ES_tradnl" w:eastAsia="en-US"/>
              </w:rPr>
              <w:t>º</w:t>
            </w:r>
          </w:p>
        </w:tc>
        <w:tc>
          <w:tcPr>
            <w:tcW w:w="3685" w:type="dxa"/>
            <w:shd w:val="clear" w:color="auto" w:fill="C0C0C0"/>
          </w:tcPr>
          <w:p w14:paraId="1A6C6F2C" w14:textId="77777777" w:rsidR="00D07FCD" w:rsidRPr="000A7926" w:rsidRDefault="00D07FCD" w:rsidP="00F76E87">
            <w:pPr>
              <w:keepLines/>
              <w:widowControl w:val="0"/>
              <w:spacing w:after="120" w:line="240" w:lineRule="atLeast"/>
              <w:jc w:val="center"/>
              <w:rPr>
                <w:rFonts w:cs="Arial"/>
                <w:b/>
                <w:sz w:val="18"/>
                <w:szCs w:val="16"/>
                <w:lang w:val="es-ES_tradnl" w:eastAsia="en-US"/>
              </w:rPr>
            </w:pPr>
            <w:r w:rsidRPr="000A7926">
              <w:rPr>
                <w:rFonts w:cs="Arial"/>
                <w:b/>
                <w:sz w:val="18"/>
                <w:szCs w:val="16"/>
                <w:lang w:val="es-ES_tradnl" w:eastAsia="en-US"/>
              </w:rPr>
              <w:t>Actor del sistema</w:t>
            </w:r>
          </w:p>
        </w:tc>
        <w:tc>
          <w:tcPr>
            <w:tcW w:w="5387" w:type="dxa"/>
            <w:shd w:val="clear" w:color="auto" w:fill="C0C0C0"/>
          </w:tcPr>
          <w:p w14:paraId="4CF1B696" w14:textId="77777777" w:rsidR="00D07FCD" w:rsidRPr="000A7926" w:rsidRDefault="00D07FCD" w:rsidP="00F76E87">
            <w:pPr>
              <w:keepLines/>
              <w:widowControl w:val="0"/>
              <w:spacing w:after="120" w:line="240" w:lineRule="atLeast"/>
              <w:jc w:val="center"/>
              <w:rPr>
                <w:rFonts w:cs="Arial"/>
                <w:b/>
                <w:sz w:val="18"/>
                <w:szCs w:val="16"/>
                <w:lang w:val="es-ES_tradnl" w:eastAsia="en-US"/>
              </w:rPr>
            </w:pPr>
            <w:r w:rsidRPr="000A7926">
              <w:rPr>
                <w:rFonts w:cs="Arial"/>
                <w:b/>
                <w:sz w:val="18"/>
                <w:szCs w:val="16"/>
                <w:lang w:val="es-ES_tradnl" w:eastAsia="en-US"/>
              </w:rPr>
              <w:t>Descripción</w:t>
            </w:r>
          </w:p>
        </w:tc>
      </w:tr>
      <w:tr w:rsidR="00223A14" w:rsidRPr="001F6D8C" w14:paraId="3284E203" w14:textId="77777777" w:rsidTr="000A7926">
        <w:trPr>
          <w:trHeight w:val="134"/>
        </w:trPr>
        <w:tc>
          <w:tcPr>
            <w:tcW w:w="426" w:type="dxa"/>
          </w:tcPr>
          <w:p w14:paraId="5E224650" w14:textId="77777777" w:rsidR="00223A14" w:rsidRPr="00F76E87" w:rsidRDefault="00223A14" w:rsidP="00223A14">
            <w:pPr>
              <w:keepLines/>
              <w:widowControl w:val="0"/>
              <w:spacing w:after="120" w:line="240" w:lineRule="atLeast"/>
              <w:jc w:val="center"/>
              <w:rPr>
                <w:rFonts w:cs="Arial"/>
                <w:sz w:val="20"/>
                <w:szCs w:val="20"/>
                <w:lang w:val="es-ES_tradnl" w:eastAsia="en-US"/>
              </w:rPr>
            </w:pPr>
            <w:r>
              <w:rPr>
                <w:rFonts w:cs="Arial"/>
                <w:sz w:val="20"/>
                <w:szCs w:val="20"/>
                <w:lang w:val="es-ES_tradnl" w:eastAsia="en-US"/>
              </w:rPr>
              <w:t>1</w:t>
            </w:r>
          </w:p>
        </w:tc>
        <w:tc>
          <w:tcPr>
            <w:tcW w:w="3685" w:type="dxa"/>
          </w:tcPr>
          <w:p w14:paraId="63F06545" w14:textId="1C8C5772" w:rsidR="00223A14" w:rsidRPr="00F76E87" w:rsidRDefault="00223A14" w:rsidP="00223A14">
            <w:pPr>
              <w:keepLines/>
              <w:widowControl w:val="0"/>
              <w:spacing w:after="120" w:line="240" w:lineRule="atLeast"/>
              <w:jc w:val="left"/>
              <w:rPr>
                <w:rFonts w:cs="Arial"/>
                <w:sz w:val="20"/>
                <w:szCs w:val="20"/>
                <w:lang w:val="es-ES_tradnl" w:eastAsia="en-US"/>
              </w:rPr>
            </w:pPr>
            <w:r>
              <w:rPr>
                <w:rFonts w:cs="Arial"/>
                <w:sz w:val="20"/>
                <w:szCs w:val="20"/>
                <w:lang w:val="es-ES_tradnl" w:eastAsia="en-US"/>
              </w:rPr>
              <w:t>Usuario (Contribuyente)</w:t>
            </w:r>
          </w:p>
        </w:tc>
        <w:tc>
          <w:tcPr>
            <w:tcW w:w="5387" w:type="dxa"/>
          </w:tcPr>
          <w:p w14:paraId="1869EBB9" w14:textId="103DE9EF" w:rsidR="00223A14" w:rsidRPr="00F76E87" w:rsidRDefault="00223A14" w:rsidP="00361060">
            <w:pPr>
              <w:keepLines/>
              <w:widowControl w:val="0"/>
              <w:spacing w:after="120" w:line="240" w:lineRule="atLeast"/>
              <w:rPr>
                <w:rFonts w:cs="Arial"/>
                <w:sz w:val="20"/>
                <w:szCs w:val="20"/>
                <w:lang w:val="es-ES_tradnl" w:eastAsia="en-US"/>
              </w:rPr>
            </w:pPr>
            <w:r w:rsidRPr="009A4082">
              <w:rPr>
                <w:rFonts w:cs="Arial"/>
                <w:sz w:val="20"/>
                <w:szCs w:val="20"/>
                <w:lang w:val="es-ES_tradnl" w:eastAsia="en-US"/>
              </w:rPr>
              <w:t xml:space="preserve">Encargado de </w:t>
            </w:r>
            <w:r w:rsidR="00361060">
              <w:rPr>
                <w:rFonts w:cs="Arial"/>
                <w:sz w:val="20"/>
                <w:szCs w:val="20"/>
                <w:lang w:val="es-ES_tradnl" w:eastAsia="en-US"/>
              </w:rPr>
              <w:t xml:space="preserve">cargar el inventario inicial y los movimientos de los presentaciones en cada uno de los establecimientos, propios y de </w:t>
            </w:r>
            <w:r w:rsidR="00361060">
              <w:rPr>
                <w:rFonts w:cs="Arial"/>
                <w:sz w:val="20"/>
                <w:szCs w:val="20"/>
              </w:rPr>
              <w:t xml:space="preserve">los </w:t>
            </w:r>
            <w:r w:rsidRPr="00B84409">
              <w:rPr>
                <w:rFonts w:cs="Arial"/>
                <w:sz w:val="20"/>
                <w:szCs w:val="20"/>
              </w:rPr>
              <w:t>establecimientos de terceros</w:t>
            </w:r>
            <w:r>
              <w:rPr>
                <w:rFonts w:cs="Arial"/>
                <w:sz w:val="20"/>
                <w:szCs w:val="20"/>
              </w:rPr>
              <w:t xml:space="preserve"> de los Bienes Fiscalizados.</w:t>
            </w:r>
          </w:p>
        </w:tc>
      </w:tr>
      <w:tr w:rsidR="004D6D1B" w:rsidRPr="001F6D8C" w14:paraId="1FB15571" w14:textId="77777777" w:rsidTr="000A7926">
        <w:trPr>
          <w:trHeight w:val="115"/>
        </w:trPr>
        <w:tc>
          <w:tcPr>
            <w:tcW w:w="426" w:type="dxa"/>
          </w:tcPr>
          <w:p w14:paraId="4EDCEC36" w14:textId="0CCB5325" w:rsidR="004D6D1B" w:rsidRPr="00F76E87" w:rsidRDefault="00361060" w:rsidP="00361060">
            <w:pPr>
              <w:keepLines/>
              <w:widowControl w:val="0"/>
              <w:spacing w:after="120" w:line="240" w:lineRule="atLeast"/>
              <w:jc w:val="center"/>
              <w:rPr>
                <w:rFonts w:cs="Arial"/>
                <w:sz w:val="20"/>
                <w:szCs w:val="20"/>
                <w:lang w:val="es-ES_tradnl" w:eastAsia="en-US"/>
              </w:rPr>
            </w:pPr>
            <w:r>
              <w:rPr>
                <w:rFonts w:cs="Arial"/>
                <w:sz w:val="20"/>
                <w:szCs w:val="20"/>
                <w:lang w:val="es-ES_tradnl" w:eastAsia="en-US"/>
              </w:rPr>
              <w:t>2</w:t>
            </w:r>
          </w:p>
        </w:tc>
        <w:tc>
          <w:tcPr>
            <w:tcW w:w="3685" w:type="dxa"/>
          </w:tcPr>
          <w:p w14:paraId="0C5EAA3D" w14:textId="0F64FC09" w:rsidR="004D6D1B" w:rsidRPr="00F76E87" w:rsidRDefault="004D6D1B" w:rsidP="00D07FCD">
            <w:pPr>
              <w:keepLines/>
              <w:widowControl w:val="0"/>
              <w:spacing w:after="120" w:line="240" w:lineRule="atLeast"/>
              <w:jc w:val="left"/>
              <w:rPr>
                <w:rFonts w:cs="Arial"/>
                <w:sz w:val="20"/>
                <w:szCs w:val="20"/>
                <w:lang w:val="es-ES_tradnl" w:eastAsia="en-US"/>
              </w:rPr>
            </w:pPr>
          </w:p>
        </w:tc>
        <w:tc>
          <w:tcPr>
            <w:tcW w:w="5387" w:type="dxa"/>
          </w:tcPr>
          <w:p w14:paraId="26B598BD" w14:textId="33B705C4" w:rsidR="004D6D1B" w:rsidRPr="00F76E87" w:rsidRDefault="004D6D1B" w:rsidP="00223A14">
            <w:pPr>
              <w:keepLines/>
              <w:widowControl w:val="0"/>
              <w:spacing w:after="120" w:line="240" w:lineRule="atLeast"/>
              <w:rPr>
                <w:rFonts w:cs="Arial"/>
                <w:sz w:val="20"/>
                <w:szCs w:val="20"/>
                <w:lang w:val="es-ES_tradnl" w:eastAsia="en-US"/>
              </w:rPr>
            </w:pPr>
          </w:p>
        </w:tc>
      </w:tr>
    </w:tbl>
    <w:p w14:paraId="71278E2A" w14:textId="77777777" w:rsidR="00245C4A" w:rsidRDefault="00245C4A" w:rsidP="00245C4A">
      <w:pPr>
        <w:tabs>
          <w:tab w:val="left" w:pos="1418"/>
        </w:tabs>
        <w:ind w:left="862"/>
        <w:rPr>
          <w:color w:val="0070C0"/>
          <w:sz w:val="20"/>
        </w:rPr>
      </w:pPr>
    </w:p>
    <w:p w14:paraId="1585D15A" w14:textId="77777777" w:rsidR="00245C4A" w:rsidRDefault="00245C4A" w:rsidP="00245C4A">
      <w:pPr>
        <w:tabs>
          <w:tab w:val="left" w:pos="1418"/>
        </w:tabs>
        <w:rPr>
          <w:sz w:val="20"/>
        </w:rPr>
      </w:pPr>
    </w:p>
    <w:p w14:paraId="49BD3958" w14:textId="77777777" w:rsidR="002F18F1" w:rsidRDefault="002F18F1" w:rsidP="002F18F1">
      <w:pPr>
        <w:pStyle w:val="Heading4"/>
        <w:numPr>
          <w:ilvl w:val="0"/>
          <w:numId w:val="0"/>
        </w:numPr>
        <w:ind w:left="864"/>
      </w:pPr>
    </w:p>
    <w:p w14:paraId="7B4DC207" w14:textId="77777777" w:rsidR="00245C4A" w:rsidRDefault="00CF2B13" w:rsidP="001A535E">
      <w:pPr>
        <w:pStyle w:val="Heading4"/>
      </w:pPr>
      <w:r>
        <w:t xml:space="preserve">Diagrama </w:t>
      </w:r>
      <w:r w:rsidR="00245C4A">
        <w:t>de Casos de Uso del Sistema (Gráfico)</w:t>
      </w:r>
    </w:p>
    <w:p w14:paraId="7119774F" w14:textId="77777777" w:rsidR="00CD2369" w:rsidRDefault="00CD2369" w:rsidP="00245C4A">
      <w:pPr>
        <w:tabs>
          <w:tab w:val="left" w:pos="1418"/>
        </w:tabs>
      </w:pPr>
    </w:p>
    <w:tbl>
      <w:tblPr>
        <w:tblStyle w:val="TableGrid"/>
        <w:tblW w:w="0" w:type="auto"/>
        <w:tblLook w:val="04A0" w:firstRow="1" w:lastRow="0" w:firstColumn="1" w:lastColumn="0" w:noHBand="0" w:noVBand="1"/>
      </w:tblPr>
      <w:tblGrid>
        <w:gridCol w:w="9373"/>
      </w:tblGrid>
      <w:tr w:rsidR="002F18F1" w14:paraId="76EA7595" w14:textId="77777777" w:rsidTr="002F18F1">
        <w:tc>
          <w:tcPr>
            <w:tcW w:w="9373" w:type="dxa"/>
          </w:tcPr>
          <w:p w14:paraId="7902F9C5" w14:textId="77777777" w:rsidR="002F18F1" w:rsidRDefault="002F18F1" w:rsidP="002F18F1">
            <w:pPr>
              <w:tabs>
                <w:tab w:val="left" w:pos="1418"/>
              </w:tabs>
              <w:jc w:val="center"/>
            </w:pPr>
          </w:p>
          <w:p w14:paraId="02350650" w14:textId="4D2DE043" w:rsidR="002F18F1" w:rsidRDefault="0000377E" w:rsidP="002F18F1">
            <w:pPr>
              <w:tabs>
                <w:tab w:val="left" w:pos="1418"/>
              </w:tabs>
              <w:jc w:val="center"/>
            </w:pPr>
            <w:r>
              <w:rPr>
                <w:noProof/>
                <w:lang w:val="en-US" w:eastAsia="en-US"/>
              </w:rPr>
              <w:drawing>
                <wp:inline distT="0" distB="0" distL="0" distR="0" wp14:anchorId="74015A6E" wp14:editId="72F723F8">
                  <wp:extent cx="4371429" cy="18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429" cy="1857143"/>
                          </a:xfrm>
                          <a:prstGeom prst="rect">
                            <a:avLst/>
                          </a:prstGeom>
                        </pic:spPr>
                      </pic:pic>
                    </a:graphicData>
                  </a:graphic>
                </wp:inline>
              </w:drawing>
            </w:r>
          </w:p>
          <w:p w14:paraId="473FD566" w14:textId="77777777" w:rsidR="002F18F1" w:rsidRDefault="002F18F1" w:rsidP="002F18F1">
            <w:pPr>
              <w:tabs>
                <w:tab w:val="left" w:pos="1418"/>
              </w:tabs>
              <w:jc w:val="center"/>
            </w:pPr>
          </w:p>
        </w:tc>
      </w:tr>
    </w:tbl>
    <w:p w14:paraId="1BADC992" w14:textId="77777777" w:rsidR="002F18F1" w:rsidRDefault="002F18F1" w:rsidP="00245C4A">
      <w:pPr>
        <w:tabs>
          <w:tab w:val="left" w:pos="1418"/>
        </w:tabs>
      </w:pPr>
    </w:p>
    <w:p w14:paraId="751AA400" w14:textId="77777777" w:rsidR="00CD2369" w:rsidRDefault="00CD2369" w:rsidP="00245C4A">
      <w:pPr>
        <w:tabs>
          <w:tab w:val="left" w:pos="1418"/>
        </w:tabs>
      </w:pPr>
    </w:p>
    <w:p w14:paraId="570B725B" w14:textId="7EA7F7D5" w:rsidR="00245C4A" w:rsidRDefault="00955A44" w:rsidP="00854EDA">
      <w:pPr>
        <w:jc w:val="left"/>
      </w:pPr>
      <w:r>
        <w:br w:type="page"/>
      </w:r>
      <w:r w:rsidR="00CF2B13">
        <w:lastRenderedPageBreak/>
        <w:t>Especifica</w:t>
      </w:r>
      <w:r w:rsidR="00F9326E">
        <w:t xml:space="preserve">ción </w:t>
      </w:r>
      <w:r w:rsidR="00245C4A">
        <w:t>los Casos de Uso del Sistema</w:t>
      </w:r>
    </w:p>
    <w:p w14:paraId="6D2EF74E" w14:textId="77777777" w:rsidR="00245C4A" w:rsidRDefault="00245C4A" w:rsidP="00245C4A"/>
    <w:p w14:paraId="3F09A50D" w14:textId="77777777" w:rsidR="00A5095E" w:rsidRDefault="00A5095E" w:rsidP="00A5095E"/>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9"/>
        <w:gridCol w:w="3010"/>
        <w:gridCol w:w="5748"/>
      </w:tblGrid>
      <w:tr w:rsidR="00A5095E" w:rsidRPr="001A40A5" w14:paraId="26B176A4" w14:textId="77777777" w:rsidTr="00FB2C6A">
        <w:tc>
          <w:tcPr>
            <w:tcW w:w="3549" w:type="dxa"/>
            <w:gridSpan w:val="2"/>
            <w:shd w:val="clear" w:color="auto" w:fill="E6E6E6"/>
          </w:tcPr>
          <w:p w14:paraId="700DAAAD" w14:textId="77777777" w:rsidR="00A5095E" w:rsidRPr="001A40A5"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1. Nombre del Caso de Uso del Sistema</w:t>
            </w:r>
          </w:p>
        </w:tc>
        <w:tc>
          <w:tcPr>
            <w:tcW w:w="5748" w:type="dxa"/>
          </w:tcPr>
          <w:p w14:paraId="5759AF93" w14:textId="77777777" w:rsidR="00A5095E" w:rsidRPr="0004213E" w:rsidRDefault="00A5095E" w:rsidP="00FB2C6A">
            <w:pPr>
              <w:rPr>
                <w:rFonts w:cs="Arial"/>
                <w:b/>
                <w:sz w:val="20"/>
                <w:szCs w:val="18"/>
              </w:rPr>
            </w:pPr>
            <w:r>
              <w:rPr>
                <w:rFonts w:cs="Arial"/>
                <w:b/>
                <w:sz w:val="20"/>
                <w:szCs w:val="18"/>
              </w:rPr>
              <w:t>CUS01-</w:t>
            </w:r>
            <w:r>
              <w:t xml:space="preserve"> </w:t>
            </w:r>
            <w:r w:rsidRPr="002418CD">
              <w:rPr>
                <w:rFonts w:cs="Arial"/>
                <w:b/>
                <w:sz w:val="20"/>
                <w:szCs w:val="18"/>
              </w:rPr>
              <w:t>Presentar la DJ de Inventario Inicia</w:t>
            </w:r>
            <w:r>
              <w:rPr>
                <w:rFonts w:cs="Arial"/>
                <w:b/>
                <w:sz w:val="20"/>
                <w:szCs w:val="18"/>
              </w:rPr>
              <w:t>l</w:t>
            </w:r>
          </w:p>
        </w:tc>
      </w:tr>
      <w:tr w:rsidR="00A5095E" w:rsidRPr="001A40A5" w14:paraId="7309D40D" w14:textId="77777777" w:rsidTr="00FB2C6A">
        <w:tc>
          <w:tcPr>
            <w:tcW w:w="9297" w:type="dxa"/>
            <w:gridSpan w:val="3"/>
            <w:shd w:val="clear" w:color="auto" w:fill="E6E6E6"/>
          </w:tcPr>
          <w:p w14:paraId="01213C10"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2. Descripción del Caso de Uso</w:t>
            </w:r>
          </w:p>
        </w:tc>
      </w:tr>
      <w:tr w:rsidR="00A5095E" w:rsidRPr="0004213E" w14:paraId="67D41EA9" w14:textId="77777777" w:rsidTr="00FB2C6A">
        <w:tc>
          <w:tcPr>
            <w:tcW w:w="9297" w:type="dxa"/>
            <w:gridSpan w:val="3"/>
          </w:tcPr>
          <w:p w14:paraId="5B18F74D" w14:textId="77777777" w:rsidR="00A5095E" w:rsidRPr="0004213E" w:rsidRDefault="00A5095E" w:rsidP="00FB2C6A">
            <w:pPr>
              <w:rPr>
                <w:rFonts w:cs="Arial"/>
                <w:sz w:val="20"/>
                <w:szCs w:val="18"/>
              </w:rPr>
            </w:pPr>
            <w:r>
              <w:rPr>
                <w:rFonts w:cs="Arial"/>
                <w:sz w:val="20"/>
                <w:szCs w:val="18"/>
              </w:rPr>
              <w:t>Caso de uso que permite realizar la gestión de la DJ de inventario inicial.</w:t>
            </w:r>
          </w:p>
        </w:tc>
      </w:tr>
      <w:tr w:rsidR="00A5095E" w:rsidRPr="001A40A5" w14:paraId="26C37A68" w14:textId="77777777" w:rsidTr="00FB2C6A">
        <w:tc>
          <w:tcPr>
            <w:tcW w:w="9297" w:type="dxa"/>
            <w:gridSpan w:val="3"/>
            <w:shd w:val="clear" w:color="auto" w:fill="E6E6E6"/>
          </w:tcPr>
          <w:p w14:paraId="4FA9237E"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3. Actor(es)</w:t>
            </w:r>
          </w:p>
        </w:tc>
      </w:tr>
      <w:tr w:rsidR="00A5095E" w:rsidRPr="0004213E" w14:paraId="73F0B5C0" w14:textId="77777777" w:rsidTr="00FB2C6A">
        <w:tc>
          <w:tcPr>
            <w:tcW w:w="9297" w:type="dxa"/>
            <w:gridSpan w:val="3"/>
          </w:tcPr>
          <w:p w14:paraId="343BB542" w14:textId="77777777" w:rsidR="00A5095E" w:rsidRDefault="00A5095E" w:rsidP="00FB2C6A">
            <w:pPr>
              <w:rPr>
                <w:rFonts w:cs="Arial"/>
                <w:sz w:val="20"/>
                <w:szCs w:val="18"/>
              </w:rPr>
            </w:pPr>
            <w:r>
              <w:rPr>
                <w:rFonts w:cs="Arial"/>
                <w:sz w:val="20"/>
                <w:szCs w:val="18"/>
              </w:rPr>
              <w:t>Usuario con bienes fiscalizables</w:t>
            </w:r>
          </w:p>
          <w:p w14:paraId="71A577C5" w14:textId="77777777" w:rsidR="00A5095E" w:rsidRPr="0004213E" w:rsidRDefault="00A5095E" w:rsidP="00FB2C6A">
            <w:pPr>
              <w:rPr>
                <w:rFonts w:cs="Arial"/>
                <w:sz w:val="20"/>
                <w:szCs w:val="18"/>
              </w:rPr>
            </w:pPr>
          </w:p>
        </w:tc>
      </w:tr>
      <w:tr w:rsidR="00A5095E" w:rsidRPr="001A40A5" w14:paraId="75B98AB2" w14:textId="77777777" w:rsidTr="00FB2C6A">
        <w:tc>
          <w:tcPr>
            <w:tcW w:w="9297" w:type="dxa"/>
            <w:gridSpan w:val="3"/>
            <w:shd w:val="clear" w:color="auto" w:fill="E6E6E6"/>
          </w:tcPr>
          <w:p w14:paraId="74798A3F"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4. Precondiciones</w:t>
            </w:r>
          </w:p>
        </w:tc>
      </w:tr>
      <w:tr w:rsidR="00A5095E" w:rsidRPr="0004213E" w14:paraId="6A924619" w14:textId="77777777" w:rsidTr="00FB2C6A">
        <w:tc>
          <w:tcPr>
            <w:tcW w:w="9297" w:type="dxa"/>
            <w:gridSpan w:val="3"/>
          </w:tcPr>
          <w:p w14:paraId="6A0AB996" w14:textId="77777777" w:rsidR="00A5095E" w:rsidRDefault="00A5095E" w:rsidP="00FB2C6A">
            <w:pPr>
              <w:spacing w:before="60" w:after="60"/>
              <w:rPr>
                <w:sz w:val="20"/>
                <w:szCs w:val="20"/>
              </w:rPr>
            </w:pPr>
            <w:r>
              <w:rPr>
                <w:rFonts w:cs="Arial"/>
                <w:sz w:val="20"/>
                <w:szCs w:val="18"/>
              </w:rPr>
              <w:t>Que el Usuario con RUC ingresado en el Portal se encuentre inscrito en el registro de IQBF,</w:t>
            </w:r>
          </w:p>
          <w:p w14:paraId="387E9120" w14:textId="77777777" w:rsidR="00A5095E" w:rsidRPr="00762DB9" w:rsidRDefault="00A5095E" w:rsidP="00FB2C6A">
            <w:pPr>
              <w:spacing w:before="60" w:after="60"/>
              <w:rPr>
                <w:b/>
                <w:sz w:val="20"/>
                <w:szCs w:val="20"/>
                <w:lang w:val="es-PE"/>
              </w:rPr>
            </w:pPr>
            <w:r>
              <w:rPr>
                <w:sz w:val="20"/>
                <w:szCs w:val="20"/>
              </w:rPr>
              <w:t xml:space="preserve">Que se haya realizado la </w:t>
            </w:r>
            <w:r w:rsidRPr="00B84409">
              <w:rPr>
                <w:sz w:val="20"/>
                <w:szCs w:val="20"/>
                <w:lang w:val="es-PE"/>
              </w:rPr>
              <w:t>activación del periodo de declaración del Inventario Inicial</w:t>
            </w:r>
            <w:r>
              <w:rPr>
                <w:sz w:val="20"/>
                <w:szCs w:val="20"/>
                <w:lang w:val="es-PE"/>
              </w:rPr>
              <w:t xml:space="preserve"> que</w:t>
            </w:r>
            <w:r w:rsidRPr="00B84409">
              <w:rPr>
                <w:sz w:val="20"/>
                <w:szCs w:val="20"/>
                <w:lang w:val="es-PE"/>
              </w:rPr>
              <w:t xml:space="preserve"> se realiza con la aprobación de la solicitud de inscripción – </w:t>
            </w:r>
            <w:r w:rsidRPr="00B84409">
              <w:rPr>
                <w:b/>
                <w:sz w:val="20"/>
                <w:szCs w:val="20"/>
                <w:lang w:val="es-PE"/>
              </w:rPr>
              <w:t>MPN calificación de Inscripción</w:t>
            </w:r>
            <w:r>
              <w:rPr>
                <w:b/>
                <w:sz w:val="20"/>
                <w:szCs w:val="20"/>
                <w:lang w:val="es-PE"/>
              </w:rPr>
              <w:t>.</w:t>
            </w:r>
          </w:p>
        </w:tc>
      </w:tr>
      <w:tr w:rsidR="00A5095E" w:rsidRPr="001A40A5" w14:paraId="4FFFE759" w14:textId="77777777" w:rsidTr="00FB2C6A">
        <w:tc>
          <w:tcPr>
            <w:tcW w:w="9297" w:type="dxa"/>
            <w:gridSpan w:val="3"/>
            <w:shd w:val="clear" w:color="auto" w:fill="E6E6E6"/>
          </w:tcPr>
          <w:p w14:paraId="0898263F"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5. Post condiciones</w:t>
            </w:r>
          </w:p>
        </w:tc>
      </w:tr>
      <w:tr w:rsidR="00A5095E" w:rsidRPr="0004213E" w14:paraId="6DACB2F7" w14:textId="77777777" w:rsidTr="00FB2C6A">
        <w:tc>
          <w:tcPr>
            <w:tcW w:w="9297" w:type="dxa"/>
            <w:gridSpan w:val="3"/>
          </w:tcPr>
          <w:p w14:paraId="275B1E78" w14:textId="77777777" w:rsidR="00A5095E" w:rsidRPr="0004213E" w:rsidRDefault="00A5095E" w:rsidP="00FB2C6A">
            <w:pPr>
              <w:pStyle w:val="NormalWeb"/>
              <w:spacing w:before="0" w:beforeAutospacing="0" w:after="0" w:afterAutospacing="0"/>
              <w:rPr>
                <w:rFonts w:eastAsia="Times New Roman"/>
                <w:szCs w:val="18"/>
              </w:rPr>
            </w:pPr>
            <w:r>
              <w:rPr>
                <w:rFonts w:eastAsia="Times New Roman"/>
                <w:szCs w:val="18"/>
              </w:rPr>
              <w:t>Información resultante del registro de inventario inicial</w:t>
            </w:r>
          </w:p>
        </w:tc>
      </w:tr>
      <w:tr w:rsidR="00A5095E" w:rsidRPr="001A40A5" w14:paraId="4E90EC75" w14:textId="77777777" w:rsidTr="00FB2C6A">
        <w:trPr>
          <w:trHeight w:val="223"/>
        </w:trPr>
        <w:tc>
          <w:tcPr>
            <w:tcW w:w="9297" w:type="dxa"/>
            <w:gridSpan w:val="3"/>
            <w:shd w:val="clear" w:color="auto" w:fill="E6E6E6"/>
          </w:tcPr>
          <w:p w14:paraId="155A919D"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6. Flujo de eventos *</w:t>
            </w:r>
          </w:p>
        </w:tc>
      </w:tr>
      <w:tr w:rsidR="00A5095E" w:rsidRPr="001A40A5" w14:paraId="411E8C00" w14:textId="77777777" w:rsidTr="00FB2C6A">
        <w:tc>
          <w:tcPr>
            <w:tcW w:w="539" w:type="dxa"/>
            <w:shd w:val="clear" w:color="auto" w:fill="E6E6E6"/>
          </w:tcPr>
          <w:p w14:paraId="28CC15BA"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3010" w:type="dxa"/>
            <w:shd w:val="clear" w:color="auto" w:fill="E6E6E6"/>
          </w:tcPr>
          <w:p w14:paraId="386A5684"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Acción del Actor</w:t>
            </w:r>
          </w:p>
        </w:tc>
        <w:tc>
          <w:tcPr>
            <w:tcW w:w="5748" w:type="dxa"/>
            <w:shd w:val="clear" w:color="auto" w:fill="E6E6E6"/>
          </w:tcPr>
          <w:p w14:paraId="6285C68A"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Respuesta del Sistema</w:t>
            </w:r>
          </w:p>
        </w:tc>
      </w:tr>
      <w:tr w:rsidR="00A5095E" w:rsidRPr="0004213E" w14:paraId="714F28C1" w14:textId="77777777" w:rsidTr="00FB2C6A">
        <w:tc>
          <w:tcPr>
            <w:tcW w:w="539" w:type="dxa"/>
          </w:tcPr>
          <w:p w14:paraId="4BEDBD1B" w14:textId="77777777" w:rsidR="00A5095E" w:rsidRPr="0004213E" w:rsidRDefault="00A5095E" w:rsidP="00FB2C6A">
            <w:pPr>
              <w:pStyle w:val="Footer"/>
              <w:tabs>
                <w:tab w:val="clear" w:pos="4419"/>
                <w:tab w:val="clear" w:pos="8838"/>
              </w:tabs>
              <w:rPr>
                <w:szCs w:val="18"/>
                <w:lang w:val="es-ES"/>
              </w:rPr>
            </w:pPr>
            <w:r w:rsidRPr="0004213E">
              <w:rPr>
                <w:szCs w:val="18"/>
                <w:lang w:val="es-ES"/>
              </w:rPr>
              <w:t>1</w:t>
            </w:r>
          </w:p>
        </w:tc>
        <w:tc>
          <w:tcPr>
            <w:tcW w:w="3010" w:type="dxa"/>
          </w:tcPr>
          <w:p w14:paraId="7A7C9E3B" w14:textId="77777777" w:rsidR="00A5095E" w:rsidRPr="0004213E" w:rsidRDefault="00A5095E" w:rsidP="00FB2C6A">
            <w:pPr>
              <w:rPr>
                <w:rFonts w:cs="Arial"/>
                <w:sz w:val="20"/>
                <w:szCs w:val="18"/>
              </w:rPr>
            </w:pPr>
            <w:r>
              <w:rPr>
                <w:rFonts w:cs="Arial"/>
                <w:sz w:val="20"/>
                <w:szCs w:val="18"/>
              </w:rPr>
              <w:t xml:space="preserve">El caso de uso inicia cuando en la siguiente ruta </w:t>
            </w:r>
            <w:r w:rsidRPr="00BE7FE7">
              <w:rPr>
                <w:rFonts w:cs="Arial"/>
                <w:sz w:val="20"/>
                <w:szCs w:val="18"/>
              </w:rPr>
              <w:t>“</w:t>
            </w:r>
            <w:r w:rsidRPr="00243AED">
              <w:rPr>
                <w:rFonts w:cs="Arial"/>
                <w:color w:val="002060"/>
                <w:sz w:val="20"/>
                <w:szCs w:val="18"/>
              </w:rPr>
              <w:t>Bienes Fiscalizados</w:t>
            </w:r>
            <w:r w:rsidRPr="00BE7FE7">
              <w:rPr>
                <w:rFonts w:cs="Arial"/>
                <w:sz w:val="20"/>
                <w:szCs w:val="18"/>
              </w:rPr>
              <w:t>” &gt;</w:t>
            </w:r>
            <w:r>
              <w:rPr>
                <w:rFonts w:cs="Arial"/>
                <w:sz w:val="20"/>
                <w:szCs w:val="18"/>
              </w:rPr>
              <w:t xml:space="preserve"> </w:t>
            </w:r>
            <w:r w:rsidRPr="00BE7FE7">
              <w:rPr>
                <w:rFonts w:cs="Arial"/>
                <w:sz w:val="20"/>
                <w:szCs w:val="18"/>
              </w:rPr>
              <w:t>“</w:t>
            </w:r>
            <w:r w:rsidRPr="00D201F0">
              <w:rPr>
                <w:rFonts w:cs="Arial"/>
                <w:color w:val="002060"/>
                <w:sz w:val="20"/>
                <w:szCs w:val="18"/>
              </w:rPr>
              <w:t>Registro para el Control de Bienes</w:t>
            </w:r>
            <w:r w:rsidRPr="00BE7FE7">
              <w:rPr>
                <w:rFonts w:cs="Arial"/>
                <w:sz w:val="20"/>
                <w:szCs w:val="18"/>
              </w:rPr>
              <w:t>”</w:t>
            </w:r>
            <w:r>
              <w:rPr>
                <w:rFonts w:cs="Arial"/>
                <w:sz w:val="20"/>
                <w:szCs w:val="18"/>
              </w:rPr>
              <w:t xml:space="preserve"> &gt;</w:t>
            </w:r>
            <w:r w:rsidRPr="00BE7FE7">
              <w:rPr>
                <w:rFonts w:cs="Arial"/>
                <w:sz w:val="20"/>
                <w:szCs w:val="18"/>
              </w:rPr>
              <w:t xml:space="preserve"> “</w:t>
            </w:r>
            <w:r w:rsidRPr="00D201F0">
              <w:rPr>
                <w:rFonts w:cs="Arial"/>
                <w:color w:val="002060"/>
                <w:sz w:val="20"/>
                <w:szCs w:val="18"/>
              </w:rPr>
              <w:t>Operaciones con Bienes Fiscalizados</w:t>
            </w:r>
            <w:r>
              <w:rPr>
                <w:rFonts w:cs="Arial"/>
                <w:color w:val="002060"/>
                <w:sz w:val="20"/>
                <w:szCs w:val="18"/>
              </w:rPr>
              <w:t>” &gt; “Registro de Operaciones</w:t>
            </w:r>
            <w:r w:rsidRPr="00BE7FE7">
              <w:rPr>
                <w:rFonts w:cs="Arial"/>
                <w:sz w:val="20"/>
                <w:szCs w:val="18"/>
              </w:rPr>
              <w:t>”</w:t>
            </w:r>
            <w:r>
              <w:rPr>
                <w:rFonts w:cs="Arial"/>
                <w:sz w:val="20"/>
                <w:szCs w:val="18"/>
              </w:rPr>
              <w:t xml:space="preserve"> &gt; “</w:t>
            </w:r>
            <w:r w:rsidRPr="00D201F0">
              <w:rPr>
                <w:rFonts w:cs="Arial"/>
                <w:color w:val="002060"/>
                <w:sz w:val="20"/>
                <w:szCs w:val="18"/>
              </w:rPr>
              <w:t>Inventario Inicial</w:t>
            </w:r>
            <w:r>
              <w:rPr>
                <w:rFonts w:cs="Arial"/>
                <w:sz w:val="20"/>
                <w:szCs w:val="18"/>
              </w:rPr>
              <w:t xml:space="preserve">”, el actor hace clic en la opción </w:t>
            </w:r>
            <w:r w:rsidRPr="001F05BC">
              <w:rPr>
                <w:rFonts w:cs="Arial"/>
                <w:b/>
                <w:sz w:val="20"/>
                <w:szCs w:val="18"/>
              </w:rPr>
              <w:t>“</w:t>
            </w:r>
            <w:r>
              <w:rPr>
                <w:rFonts w:cs="Arial"/>
                <w:b/>
                <w:sz w:val="20"/>
                <w:szCs w:val="18"/>
              </w:rPr>
              <w:t>Inventario Inicial</w:t>
            </w:r>
            <w:r w:rsidRPr="001F05BC">
              <w:rPr>
                <w:rFonts w:cs="Arial"/>
                <w:b/>
                <w:sz w:val="20"/>
                <w:szCs w:val="18"/>
              </w:rPr>
              <w:t>”</w:t>
            </w:r>
          </w:p>
        </w:tc>
        <w:tc>
          <w:tcPr>
            <w:tcW w:w="5748" w:type="dxa"/>
          </w:tcPr>
          <w:p w14:paraId="3C01249E" w14:textId="2585B178" w:rsidR="00A5095E" w:rsidRDefault="00A5095E" w:rsidP="00FB2C6A">
            <w:pPr>
              <w:rPr>
                <w:rFonts w:cs="Arial"/>
                <w:sz w:val="20"/>
                <w:szCs w:val="18"/>
              </w:rPr>
            </w:pPr>
            <w:r>
              <w:rPr>
                <w:rFonts w:cs="Arial"/>
                <w:sz w:val="20"/>
                <w:szCs w:val="18"/>
              </w:rPr>
              <w:t xml:space="preserve">El sistema abre la interfaz </w:t>
            </w:r>
            <w:r w:rsidR="00680E7A">
              <w:rPr>
                <w:rFonts w:cs="Arial"/>
                <w:b/>
                <w:sz w:val="20"/>
                <w:szCs w:val="18"/>
              </w:rPr>
              <w:t>IU0</w:t>
            </w:r>
            <w:r w:rsidR="00492B29">
              <w:rPr>
                <w:rFonts w:cs="Arial"/>
                <w:b/>
                <w:sz w:val="20"/>
                <w:szCs w:val="18"/>
              </w:rPr>
              <w:t>2</w:t>
            </w:r>
            <w:r w:rsidR="00DF3D0E">
              <w:rPr>
                <w:rFonts w:cs="Arial"/>
                <w:b/>
                <w:sz w:val="20"/>
                <w:szCs w:val="18"/>
              </w:rPr>
              <w:t xml:space="preserve"> Gestión de la DJ de Inventario Inicial</w:t>
            </w:r>
            <w:r>
              <w:rPr>
                <w:rFonts w:cs="Arial"/>
                <w:sz w:val="20"/>
                <w:szCs w:val="18"/>
              </w:rPr>
              <w:t xml:space="preserve">, teniendo en cuenta </w:t>
            </w:r>
            <w:r w:rsidR="00DE0022">
              <w:rPr>
                <w:rFonts w:cs="Arial"/>
                <w:sz w:val="20"/>
                <w:szCs w:val="18"/>
              </w:rPr>
              <w:t>las siguientes consideraciones:</w:t>
            </w:r>
          </w:p>
          <w:p w14:paraId="14F61C24" w14:textId="77777777" w:rsidR="00DE0022" w:rsidRDefault="00DE0022" w:rsidP="00FB2C6A">
            <w:pPr>
              <w:rPr>
                <w:rFonts w:cs="Arial"/>
                <w:sz w:val="20"/>
                <w:szCs w:val="18"/>
              </w:rPr>
            </w:pPr>
          </w:p>
          <w:p w14:paraId="483FA552" w14:textId="7031C0BC" w:rsidR="00A5095E" w:rsidRDefault="00DE0022" w:rsidP="00FB2C6A">
            <w:pPr>
              <w:rPr>
                <w:rFonts w:cs="Arial"/>
                <w:sz w:val="20"/>
                <w:szCs w:val="18"/>
              </w:rPr>
            </w:pPr>
            <w:r>
              <w:rPr>
                <w:rFonts w:cs="Arial"/>
                <w:sz w:val="20"/>
                <w:szCs w:val="18"/>
              </w:rPr>
              <w:t>Se muestra :</w:t>
            </w:r>
          </w:p>
          <w:p w14:paraId="40FB4A92" w14:textId="7A281EC7" w:rsidR="00DF3D0E" w:rsidRDefault="00DF3D0E" w:rsidP="00DE0022">
            <w:pPr>
              <w:pStyle w:val="ListParagraph"/>
              <w:ind w:left="360"/>
              <w:rPr>
                <w:rFonts w:cs="Arial"/>
                <w:sz w:val="20"/>
                <w:szCs w:val="18"/>
              </w:rPr>
            </w:pPr>
            <w:r>
              <w:rPr>
                <w:rFonts w:cs="Arial"/>
                <w:sz w:val="20"/>
                <w:szCs w:val="18"/>
              </w:rPr>
              <w:t xml:space="preserve">Inventario inicial, </w:t>
            </w:r>
            <w:r w:rsidR="00DE0022">
              <w:rPr>
                <w:rFonts w:cs="Arial"/>
                <w:sz w:val="20"/>
                <w:szCs w:val="18"/>
              </w:rPr>
              <w:t xml:space="preserve">con las </w:t>
            </w:r>
            <w:r>
              <w:rPr>
                <w:rFonts w:cs="Arial"/>
                <w:sz w:val="20"/>
                <w:szCs w:val="18"/>
              </w:rPr>
              <w:t>siguientes columnas:</w:t>
            </w:r>
          </w:p>
          <w:p w14:paraId="0368970A" w14:textId="77777777" w:rsidR="00DF3D0E" w:rsidRPr="002078F7" w:rsidRDefault="00DF3D0E" w:rsidP="00B836BC">
            <w:pPr>
              <w:pStyle w:val="ListParagraph"/>
              <w:numPr>
                <w:ilvl w:val="0"/>
                <w:numId w:val="28"/>
              </w:numPr>
              <w:rPr>
                <w:rFonts w:cs="Arial"/>
                <w:sz w:val="20"/>
                <w:szCs w:val="18"/>
              </w:rPr>
            </w:pPr>
            <w:r w:rsidRPr="002078F7">
              <w:rPr>
                <w:rFonts w:cs="Arial"/>
                <w:sz w:val="20"/>
                <w:szCs w:val="18"/>
              </w:rPr>
              <w:t>Periodo de presentación</w:t>
            </w:r>
          </w:p>
          <w:p w14:paraId="5E76FF7F" w14:textId="77777777" w:rsidR="00DF3D0E" w:rsidRPr="002078F7" w:rsidRDefault="00DF3D0E" w:rsidP="00B836BC">
            <w:pPr>
              <w:pStyle w:val="ListParagraph"/>
              <w:numPr>
                <w:ilvl w:val="0"/>
                <w:numId w:val="28"/>
              </w:numPr>
              <w:rPr>
                <w:rFonts w:cs="Arial"/>
                <w:sz w:val="20"/>
                <w:szCs w:val="18"/>
              </w:rPr>
            </w:pPr>
            <w:r w:rsidRPr="002078F7">
              <w:rPr>
                <w:rFonts w:cs="Arial"/>
                <w:sz w:val="20"/>
                <w:szCs w:val="18"/>
              </w:rPr>
              <w:t>Estado DJ</w:t>
            </w:r>
          </w:p>
          <w:p w14:paraId="16349311" w14:textId="77777777" w:rsidR="00DF3D0E" w:rsidRPr="002078F7" w:rsidRDefault="00DF3D0E" w:rsidP="00B836BC">
            <w:pPr>
              <w:pStyle w:val="ListParagraph"/>
              <w:numPr>
                <w:ilvl w:val="0"/>
                <w:numId w:val="28"/>
              </w:numPr>
              <w:rPr>
                <w:rFonts w:cs="Arial"/>
                <w:sz w:val="20"/>
                <w:szCs w:val="18"/>
              </w:rPr>
            </w:pPr>
            <w:r w:rsidRPr="002078F7">
              <w:rPr>
                <w:rFonts w:cs="Arial"/>
                <w:sz w:val="20"/>
                <w:szCs w:val="18"/>
              </w:rPr>
              <w:t>Estado Envío</w:t>
            </w:r>
          </w:p>
          <w:p w14:paraId="79FAA42D" w14:textId="77777777" w:rsidR="00DF3D0E" w:rsidRPr="002078F7" w:rsidRDefault="00DF3D0E" w:rsidP="00B836BC">
            <w:pPr>
              <w:pStyle w:val="ListParagraph"/>
              <w:numPr>
                <w:ilvl w:val="0"/>
                <w:numId w:val="28"/>
              </w:numPr>
              <w:rPr>
                <w:rFonts w:cs="Arial"/>
                <w:sz w:val="20"/>
                <w:szCs w:val="18"/>
              </w:rPr>
            </w:pPr>
            <w:r w:rsidRPr="002078F7">
              <w:rPr>
                <w:rFonts w:cs="Arial"/>
                <w:sz w:val="20"/>
                <w:szCs w:val="18"/>
              </w:rPr>
              <w:t>Fecha de Envío</w:t>
            </w:r>
          </w:p>
          <w:p w14:paraId="0B300AAE" w14:textId="52B5CD92" w:rsidR="00DF3D0E" w:rsidRPr="00DE0022" w:rsidRDefault="00DF3D0E" w:rsidP="00B836BC">
            <w:pPr>
              <w:pStyle w:val="ListParagraph"/>
              <w:numPr>
                <w:ilvl w:val="0"/>
                <w:numId w:val="28"/>
              </w:numPr>
              <w:rPr>
                <w:rFonts w:cs="Arial"/>
                <w:sz w:val="20"/>
                <w:szCs w:val="18"/>
              </w:rPr>
            </w:pPr>
            <w:r w:rsidRPr="002078F7">
              <w:rPr>
                <w:rFonts w:cs="Arial"/>
                <w:sz w:val="20"/>
                <w:szCs w:val="18"/>
              </w:rPr>
              <w:t>Número de confirmación</w:t>
            </w:r>
          </w:p>
          <w:p w14:paraId="4D167E0A" w14:textId="77777777" w:rsidR="00DF3D0E" w:rsidRPr="002078F7" w:rsidRDefault="00DF3D0E" w:rsidP="00B836BC">
            <w:pPr>
              <w:pStyle w:val="ListParagraph"/>
              <w:numPr>
                <w:ilvl w:val="0"/>
                <w:numId w:val="28"/>
              </w:numPr>
              <w:rPr>
                <w:rFonts w:cs="Arial"/>
                <w:sz w:val="20"/>
                <w:szCs w:val="18"/>
              </w:rPr>
            </w:pPr>
            <w:r w:rsidRPr="002078F7">
              <w:rPr>
                <w:rFonts w:cs="Arial"/>
                <w:sz w:val="20"/>
                <w:szCs w:val="18"/>
              </w:rPr>
              <w:t>Acción</w:t>
            </w:r>
          </w:p>
          <w:p w14:paraId="2E3CD654" w14:textId="77777777" w:rsidR="00A5095E" w:rsidRDefault="00A5095E" w:rsidP="00131ABC">
            <w:pPr>
              <w:rPr>
                <w:rFonts w:cs="Arial"/>
                <w:sz w:val="20"/>
                <w:szCs w:val="18"/>
              </w:rPr>
            </w:pPr>
          </w:p>
          <w:p w14:paraId="469AAECE" w14:textId="40A2FA4F" w:rsidR="00131ABC" w:rsidRDefault="00131ABC" w:rsidP="00131ABC">
            <w:pPr>
              <w:rPr>
                <w:rFonts w:cs="Arial"/>
                <w:sz w:val="20"/>
                <w:szCs w:val="18"/>
              </w:rPr>
            </w:pPr>
            <w:r>
              <w:rPr>
                <w:rFonts w:cs="Arial"/>
                <w:sz w:val="20"/>
                <w:szCs w:val="18"/>
              </w:rPr>
              <w:t>Todas las columnas excepto Acción están en modo consulta, la columna acción muestra un enlace dependiendo en qué situación se encuentra el registro.</w:t>
            </w:r>
          </w:p>
          <w:p w14:paraId="457C08D0" w14:textId="77777777" w:rsidR="005F50D2" w:rsidRPr="00131ABC" w:rsidRDefault="005F50D2" w:rsidP="00131ABC">
            <w:pPr>
              <w:rPr>
                <w:rFonts w:cs="Arial"/>
                <w:sz w:val="20"/>
                <w:szCs w:val="18"/>
              </w:rPr>
            </w:pPr>
          </w:p>
          <w:p w14:paraId="3CCA45AB" w14:textId="08FCF528" w:rsidR="00DF3D0E" w:rsidRPr="00C06D77" w:rsidRDefault="00DF3D0E" w:rsidP="00B836BC">
            <w:pPr>
              <w:pStyle w:val="ListParagraph"/>
              <w:numPr>
                <w:ilvl w:val="0"/>
                <w:numId w:val="36"/>
              </w:numPr>
              <w:rPr>
                <w:rFonts w:cs="Arial"/>
                <w:sz w:val="20"/>
                <w:szCs w:val="18"/>
              </w:rPr>
            </w:pPr>
            <w:r w:rsidRPr="00C06D77">
              <w:rPr>
                <w:rFonts w:cs="Arial"/>
                <w:sz w:val="20"/>
                <w:szCs w:val="18"/>
              </w:rPr>
              <w:t>Botón:</w:t>
            </w:r>
            <w:r w:rsidR="00C06D77" w:rsidRPr="00C06D77">
              <w:rPr>
                <w:rFonts w:cs="Arial"/>
                <w:sz w:val="20"/>
                <w:szCs w:val="18"/>
              </w:rPr>
              <w:t xml:space="preserve"> </w:t>
            </w:r>
            <w:r w:rsidRPr="00C06D77">
              <w:rPr>
                <w:rFonts w:cs="Arial"/>
                <w:sz w:val="20"/>
                <w:szCs w:val="18"/>
              </w:rPr>
              <w:t>Regresar</w:t>
            </w:r>
          </w:p>
          <w:p w14:paraId="57A14BA3" w14:textId="77777777" w:rsidR="00DF3D0E" w:rsidRDefault="00DF3D0E" w:rsidP="00FB2C6A">
            <w:pPr>
              <w:pStyle w:val="ListParagraph"/>
              <w:ind w:left="360"/>
              <w:rPr>
                <w:rFonts w:cs="Arial"/>
                <w:sz w:val="20"/>
                <w:szCs w:val="18"/>
              </w:rPr>
            </w:pPr>
          </w:p>
          <w:p w14:paraId="5C71BCEA" w14:textId="3F36B435" w:rsidR="00492B29" w:rsidRPr="00C06D77" w:rsidRDefault="00A5095E" w:rsidP="00B836BC">
            <w:pPr>
              <w:pStyle w:val="ListParagraph"/>
              <w:numPr>
                <w:ilvl w:val="0"/>
                <w:numId w:val="44"/>
              </w:numPr>
              <w:rPr>
                <w:rFonts w:cs="Arial"/>
                <w:sz w:val="20"/>
                <w:szCs w:val="18"/>
              </w:rPr>
            </w:pPr>
            <w:r w:rsidRPr="00C06D77">
              <w:rPr>
                <w:rFonts w:cs="Arial"/>
                <w:sz w:val="20"/>
                <w:szCs w:val="18"/>
              </w:rPr>
              <w:t>Enlace :</w:t>
            </w:r>
            <w:r w:rsidR="00DF3D0E" w:rsidRPr="00C06D77">
              <w:rPr>
                <w:rFonts w:cs="Arial"/>
                <w:sz w:val="20"/>
                <w:szCs w:val="18"/>
              </w:rPr>
              <w:t xml:space="preserve"> </w:t>
            </w:r>
            <w:r w:rsidR="00DE0022" w:rsidRPr="00C06D77">
              <w:rPr>
                <w:rFonts w:cs="Arial"/>
                <w:sz w:val="20"/>
                <w:szCs w:val="18"/>
              </w:rPr>
              <w:t xml:space="preserve"> </w:t>
            </w:r>
            <w:r w:rsidR="00DF3D0E" w:rsidRPr="00C06D77">
              <w:rPr>
                <w:rFonts w:cs="Arial"/>
                <w:sz w:val="20"/>
                <w:szCs w:val="18"/>
              </w:rPr>
              <w:t>“Carga desde el archivo plano”</w:t>
            </w:r>
          </w:p>
          <w:p w14:paraId="41FCB609" w14:textId="16E03C6E" w:rsidR="00C013FB" w:rsidRPr="00C013FB" w:rsidRDefault="00C013FB" w:rsidP="00C013FB">
            <w:pPr>
              <w:rPr>
                <w:rFonts w:cs="Arial"/>
                <w:sz w:val="20"/>
                <w:szCs w:val="18"/>
              </w:rPr>
            </w:pPr>
          </w:p>
          <w:p w14:paraId="59DDEF23" w14:textId="77777777" w:rsidR="00A5095E" w:rsidRDefault="00A5095E" w:rsidP="00FB2C6A">
            <w:pPr>
              <w:rPr>
                <w:rFonts w:cs="Arial"/>
                <w:sz w:val="20"/>
                <w:szCs w:val="18"/>
              </w:rPr>
            </w:pPr>
          </w:p>
          <w:p w14:paraId="322C058E" w14:textId="36E40CBE" w:rsidR="00A5095E" w:rsidRPr="00FB2C6A" w:rsidRDefault="00A5095E" w:rsidP="00FB2C6A">
            <w:pPr>
              <w:rPr>
                <w:rFonts w:cs="Arial"/>
                <w:sz w:val="20"/>
                <w:szCs w:val="18"/>
                <w:u w:val="single"/>
              </w:rPr>
            </w:pPr>
            <w:r w:rsidRPr="00FB2C6A">
              <w:rPr>
                <w:rFonts w:cs="Arial"/>
                <w:sz w:val="20"/>
                <w:szCs w:val="18"/>
                <w:u w:val="single"/>
              </w:rPr>
              <w:t>Si no tiene</w:t>
            </w:r>
            <w:r w:rsidR="00131ABC">
              <w:rPr>
                <w:rFonts w:cs="Arial"/>
                <w:sz w:val="20"/>
                <w:szCs w:val="18"/>
                <w:u w:val="single"/>
              </w:rPr>
              <w:t xml:space="preserve"> presentación de</w:t>
            </w:r>
            <w:r w:rsidRPr="00FB2C6A">
              <w:rPr>
                <w:rFonts w:cs="Arial"/>
                <w:sz w:val="20"/>
                <w:szCs w:val="18"/>
                <w:u w:val="single"/>
              </w:rPr>
              <w:t xml:space="preserve"> </w:t>
            </w:r>
            <w:r w:rsidR="00680E7A">
              <w:rPr>
                <w:rFonts w:cs="Arial"/>
                <w:sz w:val="20"/>
                <w:szCs w:val="18"/>
                <w:u w:val="single"/>
              </w:rPr>
              <w:t>DJ de inventario Inicial</w:t>
            </w:r>
            <w:r w:rsidRPr="00FB2C6A">
              <w:rPr>
                <w:rFonts w:cs="Arial"/>
                <w:sz w:val="20"/>
                <w:szCs w:val="18"/>
                <w:u w:val="single"/>
              </w:rPr>
              <w:t xml:space="preserve"> </w:t>
            </w:r>
          </w:p>
          <w:p w14:paraId="5DDDEB61" w14:textId="77777777" w:rsidR="00A5095E" w:rsidRDefault="00A5095E" w:rsidP="00FB2C6A">
            <w:pPr>
              <w:rPr>
                <w:rFonts w:cs="Arial"/>
                <w:sz w:val="20"/>
                <w:szCs w:val="18"/>
              </w:rPr>
            </w:pPr>
            <w:r>
              <w:rPr>
                <w:rFonts w:cs="Arial"/>
                <w:sz w:val="20"/>
                <w:szCs w:val="18"/>
              </w:rPr>
              <w:t xml:space="preserve">Es la primera vez que se va a </w:t>
            </w:r>
            <w:r w:rsidRPr="000C4ED1">
              <w:rPr>
                <w:rFonts w:cs="Arial"/>
                <w:sz w:val="20"/>
                <w:szCs w:val="18"/>
              </w:rPr>
              <w:t>Presentar la DJ de Inventario Inicia</w:t>
            </w:r>
            <w:r>
              <w:rPr>
                <w:rFonts w:cs="Arial"/>
                <w:sz w:val="20"/>
                <w:szCs w:val="18"/>
              </w:rPr>
              <w:t>l.</w:t>
            </w:r>
          </w:p>
          <w:p w14:paraId="259BDD6E" w14:textId="77777777" w:rsidR="00A5095E" w:rsidRDefault="00A5095E" w:rsidP="00FB2C6A">
            <w:pPr>
              <w:rPr>
                <w:rFonts w:cs="Arial"/>
                <w:sz w:val="20"/>
                <w:szCs w:val="18"/>
              </w:rPr>
            </w:pPr>
            <w:r>
              <w:rPr>
                <w:rFonts w:cs="Arial"/>
                <w:sz w:val="20"/>
                <w:szCs w:val="18"/>
              </w:rPr>
              <w:t xml:space="preserve">Muestra un link: Carga desde Archivo Plano, habilitado. </w:t>
            </w:r>
          </w:p>
          <w:p w14:paraId="4DB381B5" w14:textId="0210D0C0" w:rsidR="00A5095E" w:rsidRDefault="00A5095E" w:rsidP="00FB2C6A">
            <w:pPr>
              <w:rPr>
                <w:rFonts w:cs="Arial"/>
                <w:sz w:val="20"/>
                <w:szCs w:val="18"/>
              </w:rPr>
            </w:pPr>
            <w:r>
              <w:rPr>
                <w:rFonts w:cs="Arial"/>
                <w:sz w:val="20"/>
                <w:szCs w:val="18"/>
              </w:rPr>
              <w:t>No debe mostrar ningún reg</w:t>
            </w:r>
            <w:r w:rsidR="00DE0022">
              <w:rPr>
                <w:rFonts w:cs="Arial"/>
                <w:sz w:val="20"/>
                <w:szCs w:val="18"/>
              </w:rPr>
              <w:t>istro.</w:t>
            </w:r>
          </w:p>
          <w:p w14:paraId="7A83D0AC" w14:textId="77777777" w:rsidR="00A5095E" w:rsidRDefault="00A5095E" w:rsidP="00FB2C6A">
            <w:pPr>
              <w:rPr>
                <w:rFonts w:cs="Arial"/>
                <w:sz w:val="20"/>
                <w:szCs w:val="18"/>
              </w:rPr>
            </w:pPr>
          </w:p>
          <w:p w14:paraId="65136B04" w14:textId="06123CC7" w:rsidR="00FB2C6A" w:rsidRDefault="00A5095E" w:rsidP="00FB2C6A">
            <w:pPr>
              <w:rPr>
                <w:rFonts w:cs="Arial"/>
                <w:sz w:val="20"/>
                <w:szCs w:val="18"/>
                <w:u w:val="single"/>
              </w:rPr>
            </w:pPr>
            <w:r w:rsidRPr="00FB2C6A">
              <w:rPr>
                <w:rFonts w:cs="Arial"/>
                <w:sz w:val="20"/>
                <w:szCs w:val="18"/>
                <w:u w:val="single"/>
              </w:rPr>
              <w:t>Si tiene</w:t>
            </w:r>
            <w:r w:rsidR="00131ABC">
              <w:rPr>
                <w:rFonts w:cs="Arial"/>
                <w:sz w:val="20"/>
                <w:szCs w:val="18"/>
                <w:u w:val="single"/>
              </w:rPr>
              <w:t xml:space="preserve"> presentación de</w:t>
            </w:r>
            <w:r w:rsidRPr="00FB2C6A">
              <w:rPr>
                <w:rFonts w:cs="Arial"/>
                <w:sz w:val="20"/>
                <w:szCs w:val="18"/>
                <w:u w:val="single"/>
              </w:rPr>
              <w:t xml:space="preserve"> </w:t>
            </w:r>
            <w:r w:rsidR="00680E7A">
              <w:rPr>
                <w:rFonts w:cs="Arial"/>
                <w:sz w:val="20"/>
                <w:szCs w:val="18"/>
                <w:u w:val="single"/>
              </w:rPr>
              <w:t>DJ de Inventario Inicial</w:t>
            </w:r>
          </w:p>
          <w:p w14:paraId="687394EE" w14:textId="77777777" w:rsidR="00A5095E" w:rsidRDefault="00A5095E" w:rsidP="00FB2C6A">
            <w:pPr>
              <w:rPr>
                <w:rFonts w:cs="Arial"/>
                <w:sz w:val="20"/>
                <w:szCs w:val="18"/>
              </w:rPr>
            </w:pPr>
          </w:p>
          <w:p w14:paraId="35254C6C" w14:textId="77777777" w:rsidR="00A5095E" w:rsidRDefault="00A5095E" w:rsidP="00FB2C6A">
            <w:pPr>
              <w:rPr>
                <w:rFonts w:cs="Arial"/>
                <w:sz w:val="20"/>
                <w:szCs w:val="18"/>
              </w:rPr>
            </w:pPr>
            <w:r>
              <w:rPr>
                <w:rFonts w:cs="Arial"/>
                <w:sz w:val="20"/>
                <w:szCs w:val="18"/>
              </w:rPr>
              <w:t>El sistema muestra el enlace: Carga desde Archivo Plano, deshabilitado.</w:t>
            </w:r>
          </w:p>
          <w:p w14:paraId="72F19C87" w14:textId="426E110E" w:rsidR="00A5095E" w:rsidRDefault="00A5095E" w:rsidP="00FB2C6A">
            <w:pPr>
              <w:rPr>
                <w:rFonts w:cs="Arial"/>
                <w:sz w:val="20"/>
                <w:szCs w:val="18"/>
              </w:rPr>
            </w:pPr>
            <w:r>
              <w:rPr>
                <w:rFonts w:cs="Arial"/>
                <w:sz w:val="20"/>
                <w:szCs w:val="18"/>
              </w:rPr>
              <w:t xml:space="preserve">Muestra </w:t>
            </w:r>
            <w:r w:rsidR="00DE0022">
              <w:rPr>
                <w:rFonts w:cs="Arial"/>
                <w:sz w:val="20"/>
                <w:szCs w:val="18"/>
              </w:rPr>
              <w:t>el último registro de inventario vigente</w:t>
            </w:r>
            <w:r w:rsidR="00131ABC">
              <w:rPr>
                <w:rFonts w:cs="Arial"/>
                <w:sz w:val="20"/>
                <w:szCs w:val="18"/>
              </w:rPr>
              <w:t>.</w:t>
            </w:r>
          </w:p>
          <w:p w14:paraId="04B25FA2" w14:textId="122AF6CC" w:rsidR="00131ABC" w:rsidRDefault="00131ABC" w:rsidP="00FB2C6A">
            <w:pPr>
              <w:rPr>
                <w:rFonts w:cs="Arial"/>
                <w:sz w:val="20"/>
                <w:szCs w:val="18"/>
              </w:rPr>
            </w:pPr>
            <w:r>
              <w:rPr>
                <w:rFonts w:cs="Arial"/>
                <w:sz w:val="20"/>
                <w:szCs w:val="18"/>
              </w:rPr>
              <w:t>Muestra enlace habilitado en la columna Acción del registro de inventario inicial vigente.</w:t>
            </w:r>
          </w:p>
          <w:p w14:paraId="3FDAF2E7" w14:textId="77777777" w:rsidR="00925445" w:rsidRDefault="00925445" w:rsidP="00FB2C6A">
            <w:pPr>
              <w:rPr>
                <w:rFonts w:cs="Arial"/>
                <w:sz w:val="20"/>
                <w:szCs w:val="18"/>
              </w:rPr>
            </w:pPr>
          </w:p>
          <w:p w14:paraId="7288486B" w14:textId="77777777" w:rsidR="00925445" w:rsidRPr="002F7596" w:rsidRDefault="00925445" w:rsidP="00FB2C6A">
            <w:pPr>
              <w:rPr>
                <w:rFonts w:cs="Arial"/>
                <w:sz w:val="20"/>
                <w:szCs w:val="18"/>
              </w:rPr>
            </w:pPr>
          </w:p>
        </w:tc>
      </w:tr>
      <w:tr w:rsidR="00A5095E" w:rsidRPr="0004213E" w14:paraId="573CB5F1" w14:textId="77777777" w:rsidTr="00FB2C6A">
        <w:tc>
          <w:tcPr>
            <w:tcW w:w="539" w:type="dxa"/>
          </w:tcPr>
          <w:p w14:paraId="73A34839" w14:textId="4A0B8C50" w:rsidR="00A5095E" w:rsidRDefault="00DE0022" w:rsidP="00DE0022">
            <w:pPr>
              <w:jc w:val="center"/>
              <w:rPr>
                <w:rFonts w:cs="Arial"/>
                <w:sz w:val="20"/>
                <w:szCs w:val="18"/>
              </w:rPr>
            </w:pPr>
            <w:r>
              <w:rPr>
                <w:rFonts w:cs="Arial"/>
                <w:sz w:val="20"/>
                <w:szCs w:val="18"/>
              </w:rPr>
              <w:t>2</w:t>
            </w:r>
          </w:p>
        </w:tc>
        <w:tc>
          <w:tcPr>
            <w:tcW w:w="3010" w:type="dxa"/>
          </w:tcPr>
          <w:p w14:paraId="5A169C34" w14:textId="4B95B25F" w:rsidR="00A5095E" w:rsidRDefault="00DE0022" w:rsidP="00FB2C6A">
            <w:pPr>
              <w:rPr>
                <w:rFonts w:cs="Arial"/>
                <w:sz w:val="20"/>
                <w:szCs w:val="18"/>
              </w:rPr>
            </w:pPr>
            <w:r>
              <w:rPr>
                <w:rFonts w:cs="Arial"/>
                <w:sz w:val="20"/>
                <w:szCs w:val="18"/>
              </w:rPr>
              <w:t>E</w:t>
            </w:r>
            <w:r w:rsidR="00A5095E">
              <w:rPr>
                <w:rFonts w:cs="Arial"/>
                <w:sz w:val="20"/>
                <w:szCs w:val="18"/>
              </w:rPr>
              <w:t>l actor da clic al link: “</w:t>
            </w:r>
            <w:r w:rsidR="00A5095E">
              <w:rPr>
                <w:rFonts w:cs="Arial"/>
                <w:b/>
                <w:sz w:val="20"/>
                <w:szCs w:val="18"/>
              </w:rPr>
              <w:t>Carga desde el A</w:t>
            </w:r>
            <w:r w:rsidR="00A5095E" w:rsidRPr="00BF70E3">
              <w:rPr>
                <w:rFonts w:cs="Arial"/>
                <w:b/>
                <w:sz w:val="20"/>
                <w:szCs w:val="18"/>
              </w:rPr>
              <w:t xml:space="preserve">rchivo </w:t>
            </w:r>
            <w:r w:rsidR="00A5095E">
              <w:rPr>
                <w:rFonts w:cs="Arial"/>
                <w:b/>
                <w:sz w:val="20"/>
                <w:szCs w:val="18"/>
              </w:rPr>
              <w:t>P</w:t>
            </w:r>
            <w:r w:rsidR="00A5095E" w:rsidRPr="00BF70E3">
              <w:rPr>
                <w:rFonts w:cs="Arial"/>
                <w:b/>
                <w:sz w:val="20"/>
                <w:szCs w:val="18"/>
              </w:rPr>
              <w:t>lano</w:t>
            </w:r>
            <w:r w:rsidR="00A5095E">
              <w:rPr>
                <w:rFonts w:cs="Arial"/>
                <w:sz w:val="20"/>
                <w:szCs w:val="18"/>
              </w:rPr>
              <w:t xml:space="preserve">”. </w:t>
            </w:r>
          </w:p>
        </w:tc>
        <w:tc>
          <w:tcPr>
            <w:tcW w:w="5748" w:type="dxa"/>
          </w:tcPr>
          <w:p w14:paraId="30736D81" w14:textId="77777777" w:rsidR="00A5095E" w:rsidRDefault="00A5095E" w:rsidP="00FB2C6A">
            <w:pPr>
              <w:rPr>
                <w:rFonts w:cs="Arial"/>
                <w:sz w:val="20"/>
                <w:szCs w:val="18"/>
              </w:rPr>
            </w:pPr>
            <w:r>
              <w:rPr>
                <w:rFonts w:cs="Arial"/>
                <w:sz w:val="20"/>
                <w:szCs w:val="18"/>
              </w:rPr>
              <w:t xml:space="preserve">El sistema Invocará al </w:t>
            </w:r>
            <w:r w:rsidRPr="00AE13DD">
              <w:rPr>
                <w:rFonts w:cs="Arial"/>
                <w:b/>
                <w:sz w:val="20"/>
                <w:szCs w:val="18"/>
              </w:rPr>
              <w:t>CUS02-</w:t>
            </w:r>
            <w:r>
              <w:rPr>
                <w:rFonts w:cs="Arial"/>
                <w:b/>
                <w:sz w:val="20"/>
                <w:szCs w:val="18"/>
              </w:rPr>
              <w:t xml:space="preserve"> </w:t>
            </w:r>
            <w:r w:rsidRPr="00AE13DD">
              <w:rPr>
                <w:rFonts w:cs="Arial"/>
                <w:b/>
                <w:sz w:val="20"/>
                <w:szCs w:val="18"/>
              </w:rPr>
              <w:t>Registrar la carga de Inventario Inicial carga masiva</w:t>
            </w:r>
            <w:r>
              <w:rPr>
                <w:rFonts w:cs="Arial"/>
                <w:b/>
                <w:sz w:val="20"/>
                <w:szCs w:val="18"/>
              </w:rPr>
              <w:t>.</w:t>
            </w:r>
          </w:p>
        </w:tc>
      </w:tr>
      <w:tr w:rsidR="00A5095E" w:rsidRPr="0004213E" w14:paraId="136423E6" w14:textId="77777777" w:rsidTr="00FB2C6A">
        <w:tc>
          <w:tcPr>
            <w:tcW w:w="539" w:type="dxa"/>
          </w:tcPr>
          <w:p w14:paraId="4F1CD4B6" w14:textId="5494ACF4" w:rsidR="00A5095E" w:rsidRPr="0004213E" w:rsidRDefault="00DE0022" w:rsidP="00DE0022">
            <w:pPr>
              <w:jc w:val="center"/>
              <w:rPr>
                <w:rFonts w:cs="Arial"/>
                <w:sz w:val="20"/>
                <w:szCs w:val="18"/>
              </w:rPr>
            </w:pPr>
            <w:r>
              <w:rPr>
                <w:rFonts w:cs="Arial"/>
                <w:sz w:val="20"/>
                <w:szCs w:val="18"/>
              </w:rPr>
              <w:t>3</w:t>
            </w:r>
          </w:p>
        </w:tc>
        <w:tc>
          <w:tcPr>
            <w:tcW w:w="3010" w:type="dxa"/>
          </w:tcPr>
          <w:p w14:paraId="2019351E" w14:textId="09D814B2" w:rsidR="00A5095E" w:rsidRPr="0004213E" w:rsidRDefault="00131ABC" w:rsidP="00131ABC">
            <w:pPr>
              <w:rPr>
                <w:rFonts w:cs="Arial"/>
                <w:sz w:val="20"/>
                <w:szCs w:val="18"/>
              </w:rPr>
            </w:pPr>
            <w:r>
              <w:rPr>
                <w:rFonts w:cs="Arial"/>
                <w:sz w:val="20"/>
                <w:szCs w:val="18"/>
              </w:rPr>
              <w:t>E</w:t>
            </w:r>
            <w:r w:rsidR="00A5095E">
              <w:rPr>
                <w:rFonts w:cs="Arial"/>
                <w:sz w:val="20"/>
                <w:szCs w:val="18"/>
              </w:rPr>
              <w:t>l actor da clic en el enlace: “A</w:t>
            </w:r>
            <w:r w:rsidR="00A5095E" w:rsidRPr="00BF70E3">
              <w:rPr>
                <w:rFonts w:cs="Arial"/>
                <w:b/>
                <w:sz w:val="20"/>
                <w:szCs w:val="18"/>
              </w:rPr>
              <w:t>cción</w:t>
            </w:r>
            <w:r w:rsidR="00A5095E">
              <w:rPr>
                <w:rFonts w:cs="Arial"/>
                <w:b/>
                <w:sz w:val="20"/>
                <w:szCs w:val="18"/>
              </w:rPr>
              <w:t>”,</w:t>
            </w:r>
            <w:r>
              <w:rPr>
                <w:rFonts w:cs="Arial"/>
                <w:b/>
                <w:sz w:val="20"/>
                <w:szCs w:val="18"/>
              </w:rPr>
              <w:t xml:space="preserve"> </w:t>
            </w:r>
            <w:r w:rsidRPr="00131ABC">
              <w:rPr>
                <w:rFonts w:cs="Arial"/>
                <w:sz w:val="20"/>
                <w:szCs w:val="18"/>
              </w:rPr>
              <w:t>del registro de inventario inicial presentado.</w:t>
            </w:r>
            <w:r w:rsidR="00A5095E">
              <w:rPr>
                <w:rFonts w:cs="Arial"/>
                <w:sz w:val="20"/>
                <w:szCs w:val="18"/>
              </w:rPr>
              <w:t xml:space="preserve"> </w:t>
            </w:r>
          </w:p>
        </w:tc>
        <w:tc>
          <w:tcPr>
            <w:tcW w:w="5748" w:type="dxa"/>
          </w:tcPr>
          <w:p w14:paraId="02178210" w14:textId="77777777" w:rsidR="00A5095E" w:rsidRDefault="00A5095E" w:rsidP="00FB2C6A">
            <w:pPr>
              <w:rPr>
                <w:rFonts w:cs="Arial"/>
                <w:sz w:val="20"/>
                <w:szCs w:val="18"/>
              </w:rPr>
            </w:pPr>
            <w:r>
              <w:rPr>
                <w:rFonts w:cs="Arial"/>
                <w:sz w:val="20"/>
                <w:szCs w:val="18"/>
              </w:rPr>
              <w:t>El sistema evalúa el valor de la acción.</w:t>
            </w:r>
          </w:p>
          <w:p w14:paraId="5AE56233" w14:textId="77777777" w:rsidR="00A5095E" w:rsidRDefault="00A5095E" w:rsidP="00FB2C6A">
            <w:pPr>
              <w:rPr>
                <w:rFonts w:cs="Arial"/>
                <w:sz w:val="20"/>
                <w:szCs w:val="18"/>
              </w:rPr>
            </w:pPr>
          </w:p>
          <w:p w14:paraId="2624C780" w14:textId="0F75B6B2" w:rsidR="00A80AAF" w:rsidRDefault="00A5095E" w:rsidP="00B836BC">
            <w:pPr>
              <w:pStyle w:val="ListParagraph"/>
              <w:numPr>
                <w:ilvl w:val="0"/>
                <w:numId w:val="33"/>
              </w:numPr>
              <w:rPr>
                <w:rFonts w:cs="Arial"/>
                <w:sz w:val="20"/>
                <w:szCs w:val="18"/>
              </w:rPr>
            </w:pPr>
            <w:r w:rsidRPr="00680E7A">
              <w:rPr>
                <w:rFonts w:cs="Arial"/>
                <w:sz w:val="20"/>
                <w:szCs w:val="18"/>
              </w:rPr>
              <w:t>Si su valor es: Cargar, Regularizar</w:t>
            </w:r>
          </w:p>
          <w:p w14:paraId="31EE7E24" w14:textId="35034C41" w:rsidR="00A80AAF" w:rsidRDefault="00A80AAF" w:rsidP="00A80AAF">
            <w:pPr>
              <w:rPr>
                <w:rFonts w:cs="Arial"/>
                <w:sz w:val="20"/>
                <w:szCs w:val="18"/>
              </w:rPr>
            </w:pPr>
            <w:r>
              <w:rPr>
                <w:rFonts w:cs="Arial"/>
                <w:sz w:val="20"/>
                <w:szCs w:val="18"/>
              </w:rPr>
              <w:lastRenderedPageBreak/>
              <w:t>El sistema realiza la validación</w:t>
            </w:r>
          </w:p>
          <w:p w14:paraId="5A91339A" w14:textId="7A419330" w:rsidR="00A80AAF" w:rsidRPr="00A80AAF" w:rsidRDefault="00A80AAF" w:rsidP="00A80AAF">
            <w:pPr>
              <w:rPr>
                <w:rFonts w:cs="Arial"/>
                <w:sz w:val="20"/>
                <w:szCs w:val="18"/>
              </w:rPr>
            </w:pPr>
            <w:r w:rsidRPr="00A80AAF">
              <w:rPr>
                <w:rFonts w:cs="Arial"/>
                <w:sz w:val="20"/>
                <w:szCs w:val="18"/>
              </w:rPr>
              <w:t>Que el periodo de declaración (DJ) este activo</w:t>
            </w:r>
          </w:p>
          <w:p w14:paraId="61112E96" w14:textId="6DD6C928" w:rsidR="00A80AAF" w:rsidRDefault="00A80AAF" w:rsidP="00A80AAF">
            <w:pPr>
              <w:rPr>
                <w:rFonts w:cs="Arial"/>
                <w:sz w:val="20"/>
                <w:szCs w:val="18"/>
              </w:rPr>
            </w:pPr>
            <w:r>
              <w:rPr>
                <w:rFonts w:cs="Arial"/>
                <w:sz w:val="20"/>
                <w:szCs w:val="18"/>
              </w:rPr>
              <w:t xml:space="preserve">Caso contrario  Se ejecuta la </w:t>
            </w:r>
            <w:r w:rsidRPr="001C593C">
              <w:rPr>
                <w:rFonts w:cs="Arial"/>
                <w:b/>
                <w:sz w:val="20"/>
                <w:szCs w:val="18"/>
              </w:rPr>
              <w:t>Excepción 0</w:t>
            </w:r>
            <w:r>
              <w:rPr>
                <w:rFonts w:cs="Arial"/>
                <w:b/>
                <w:sz w:val="20"/>
                <w:szCs w:val="18"/>
              </w:rPr>
              <w:t>1</w:t>
            </w:r>
            <w:r w:rsidRPr="001C593C">
              <w:rPr>
                <w:rFonts w:cs="Arial"/>
                <w:b/>
                <w:sz w:val="20"/>
                <w:szCs w:val="18"/>
              </w:rPr>
              <w:t>.</w:t>
            </w:r>
          </w:p>
          <w:p w14:paraId="40B88861" w14:textId="77777777" w:rsidR="00A80AAF" w:rsidRPr="00A80AAF" w:rsidRDefault="00A80AAF" w:rsidP="00A80AAF">
            <w:pPr>
              <w:rPr>
                <w:rFonts w:cs="Arial"/>
                <w:sz w:val="20"/>
                <w:szCs w:val="18"/>
              </w:rPr>
            </w:pPr>
          </w:p>
          <w:p w14:paraId="5152FB38" w14:textId="77777777" w:rsidR="00A5095E" w:rsidRDefault="00A5095E" w:rsidP="00FB2C6A">
            <w:pPr>
              <w:rPr>
                <w:rFonts w:cs="Arial"/>
                <w:b/>
                <w:sz w:val="20"/>
                <w:szCs w:val="18"/>
              </w:rPr>
            </w:pPr>
            <w:r>
              <w:rPr>
                <w:rFonts w:cs="Arial"/>
                <w:sz w:val="20"/>
                <w:szCs w:val="18"/>
              </w:rPr>
              <w:t xml:space="preserve">El sistema </w:t>
            </w:r>
            <w:r w:rsidRPr="00536B2E">
              <w:rPr>
                <w:rFonts w:cs="Arial"/>
                <w:sz w:val="20"/>
                <w:szCs w:val="18"/>
              </w:rPr>
              <w:t xml:space="preserve">Invocará al </w:t>
            </w:r>
            <w:r w:rsidRPr="005E57D0">
              <w:rPr>
                <w:rFonts w:cs="Arial"/>
                <w:b/>
                <w:sz w:val="20"/>
                <w:szCs w:val="18"/>
              </w:rPr>
              <w:t xml:space="preserve">CUS03- Registrar la carga de Inventario Inicial registro manual </w:t>
            </w:r>
          </w:p>
          <w:p w14:paraId="777C7CB1" w14:textId="77777777" w:rsidR="00A5095E" w:rsidRDefault="00A5095E" w:rsidP="00FB2C6A">
            <w:pPr>
              <w:rPr>
                <w:rFonts w:cs="Arial"/>
                <w:sz w:val="20"/>
                <w:szCs w:val="18"/>
              </w:rPr>
            </w:pPr>
          </w:p>
          <w:p w14:paraId="7DC87AF9" w14:textId="77777777" w:rsidR="00A5095E" w:rsidRDefault="00A5095E" w:rsidP="00B836BC">
            <w:pPr>
              <w:pStyle w:val="ListParagraph"/>
              <w:numPr>
                <w:ilvl w:val="0"/>
                <w:numId w:val="33"/>
              </w:numPr>
              <w:rPr>
                <w:rFonts w:cs="Arial"/>
                <w:sz w:val="20"/>
                <w:szCs w:val="18"/>
              </w:rPr>
            </w:pPr>
            <w:r w:rsidRPr="00680E7A">
              <w:rPr>
                <w:rFonts w:cs="Arial"/>
                <w:sz w:val="20"/>
                <w:szCs w:val="18"/>
              </w:rPr>
              <w:t>Si su valor es: Sustituir, Rectificar</w:t>
            </w:r>
          </w:p>
          <w:p w14:paraId="7D109A4A" w14:textId="56AEF1BA" w:rsidR="00131ABC" w:rsidRDefault="00131ABC" w:rsidP="00131ABC">
            <w:pPr>
              <w:rPr>
                <w:rFonts w:cs="Arial"/>
                <w:sz w:val="20"/>
                <w:szCs w:val="18"/>
              </w:rPr>
            </w:pPr>
            <w:r>
              <w:rPr>
                <w:rFonts w:cs="Arial"/>
                <w:sz w:val="20"/>
                <w:szCs w:val="18"/>
              </w:rPr>
              <w:t>El sistema realiza la validación</w:t>
            </w:r>
          </w:p>
          <w:p w14:paraId="5176770C" w14:textId="5F5C5479" w:rsidR="00A80AAF" w:rsidRPr="00A80AAF" w:rsidRDefault="00A80AAF" w:rsidP="00A80AAF">
            <w:pPr>
              <w:rPr>
                <w:rFonts w:cs="Arial"/>
                <w:sz w:val="20"/>
                <w:szCs w:val="18"/>
              </w:rPr>
            </w:pPr>
            <w:r>
              <w:rPr>
                <w:rFonts w:cs="Arial"/>
                <w:sz w:val="20"/>
                <w:szCs w:val="18"/>
              </w:rPr>
              <w:t>Se</w:t>
            </w:r>
            <w:r w:rsidRPr="00A80AAF">
              <w:rPr>
                <w:rFonts w:cs="Arial"/>
                <w:sz w:val="20"/>
                <w:szCs w:val="18"/>
              </w:rPr>
              <w:t xml:space="preserve"> podrá rectificar inventarios iniciales de periodos de inscripción anteriores al actual (vigente) siempre que esté dentro del plazo otorgado.</w:t>
            </w:r>
          </w:p>
          <w:p w14:paraId="4638CF60" w14:textId="6ED66A86" w:rsidR="00A80AAF" w:rsidRDefault="00A80AAF" w:rsidP="00131ABC">
            <w:pPr>
              <w:rPr>
                <w:rFonts w:cs="Arial"/>
                <w:sz w:val="20"/>
                <w:szCs w:val="18"/>
              </w:rPr>
            </w:pPr>
            <w:r>
              <w:rPr>
                <w:rFonts w:cs="Arial"/>
                <w:sz w:val="20"/>
                <w:szCs w:val="18"/>
              </w:rPr>
              <w:t xml:space="preserve">Caso contrario  Se ejecuta la </w:t>
            </w:r>
            <w:r w:rsidRPr="001C593C">
              <w:rPr>
                <w:rFonts w:cs="Arial"/>
                <w:b/>
                <w:sz w:val="20"/>
                <w:szCs w:val="18"/>
              </w:rPr>
              <w:t>Excepción 0</w:t>
            </w:r>
            <w:r>
              <w:rPr>
                <w:rFonts w:cs="Arial"/>
                <w:b/>
                <w:sz w:val="20"/>
                <w:szCs w:val="18"/>
              </w:rPr>
              <w:t>2</w:t>
            </w:r>
            <w:r w:rsidRPr="001C593C">
              <w:rPr>
                <w:rFonts w:cs="Arial"/>
                <w:b/>
                <w:sz w:val="20"/>
                <w:szCs w:val="18"/>
              </w:rPr>
              <w:t>.</w:t>
            </w:r>
          </w:p>
          <w:p w14:paraId="74218D5B" w14:textId="77777777" w:rsidR="00A80AAF" w:rsidRPr="00131ABC" w:rsidRDefault="00A80AAF" w:rsidP="00131ABC">
            <w:pPr>
              <w:rPr>
                <w:rFonts w:cs="Arial"/>
                <w:sz w:val="20"/>
                <w:szCs w:val="18"/>
              </w:rPr>
            </w:pPr>
          </w:p>
          <w:p w14:paraId="0F229939" w14:textId="77777777" w:rsidR="00A5095E" w:rsidRDefault="00A5095E" w:rsidP="00FB2C6A">
            <w:pPr>
              <w:rPr>
                <w:rFonts w:cs="Arial"/>
                <w:sz w:val="20"/>
                <w:szCs w:val="18"/>
              </w:rPr>
            </w:pPr>
            <w:r>
              <w:rPr>
                <w:rFonts w:cs="Arial"/>
                <w:sz w:val="20"/>
                <w:szCs w:val="18"/>
              </w:rPr>
              <w:t xml:space="preserve">El sistema </w:t>
            </w:r>
            <w:r w:rsidRPr="00536B2E">
              <w:rPr>
                <w:rFonts w:cs="Arial"/>
                <w:sz w:val="20"/>
                <w:szCs w:val="18"/>
              </w:rPr>
              <w:t xml:space="preserve">Invocará al </w:t>
            </w:r>
            <w:r w:rsidRPr="005E57D0">
              <w:rPr>
                <w:rFonts w:cs="Arial"/>
                <w:b/>
                <w:sz w:val="20"/>
                <w:szCs w:val="18"/>
              </w:rPr>
              <w:t xml:space="preserve">CUS04- Rectificar o Sustituir la DJ de Inventario Inicial </w:t>
            </w:r>
          </w:p>
          <w:p w14:paraId="3D5CCF70" w14:textId="77777777" w:rsidR="00A5095E" w:rsidRDefault="00A5095E" w:rsidP="00FB2C6A">
            <w:pPr>
              <w:rPr>
                <w:rFonts w:cs="Arial"/>
                <w:sz w:val="20"/>
                <w:szCs w:val="18"/>
              </w:rPr>
            </w:pPr>
          </w:p>
          <w:p w14:paraId="2C8ECA37" w14:textId="77777777" w:rsidR="00A5095E" w:rsidRPr="00680E7A" w:rsidRDefault="00A5095E" w:rsidP="00B836BC">
            <w:pPr>
              <w:pStyle w:val="ListParagraph"/>
              <w:numPr>
                <w:ilvl w:val="0"/>
                <w:numId w:val="33"/>
              </w:numPr>
              <w:rPr>
                <w:rFonts w:cs="Arial"/>
                <w:sz w:val="20"/>
                <w:szCs w:val="18"/>
              </w:rPr>
            </w:pPr>
            <w:r w:rsidRPr="00680E7A">
              <w:rPr>
                <w:rFonts w:cs="Arial"/>
                <w:sz w:val="20"/>
                <w:szCs w:val="18"/>
              </w:rPr>
              <w:t>Si su valor es : Cancelar</w:t>
            </w:r>
          </w:p>
          <w:p w14:paraId="7CF0613D" w14:textId="77777777" w:rsidR="00A5095E" w:rsidRPr="00EC6BEB" w:rsidRDefault="00A5095E" w:rsidP="00FB2C6A">
            <w:pPr>
              <w:rPr>
                <w:rFonts w:cs="Arial"/>
                <w:sz w:val="20"/>
                <w:szCs w:val="18"/>
              </w:rPr>
            </w:pPr>
            <w:r>
              <w:rPr>
                <w:rFonts w:cs="Arial"/>
                <w:sz w:val="20"/>
                <w:szCs w:val="18"/>
              </w:rPr>
              <w:t>El sistema c</w:t>
            </w:r>
            <w:r w:rsidRPr="00EC6BEB">
              <w:rPr>
                <w:rFonts w:cs="Arial"/>
                <w:sz w:val="20"/>
                <w:szCs w:val="18"/>
              </w:rPr>
              <w:t>ancela la “edición” del Inventario Inicial</w:t>
            </w:r>
            <w:r>
              <w:rPr>
                <w:rFonts w:cs="Arial"/>
                <w:sz w:val="20"/>
                <w:szCs w:val="18"/>
              </w:rPr>
              <w:t>, a u</w:t>
            </w:r>
            <w:r w:rsidRPr="00EC6BEB">
              <w:rPr>
                <w:rFonts w:cs="Arial"/>
                <w:sz w:val="20"/>
                <w:szCs w:val="18"/>
              </w:rPr>
              <w:t xml:space="preserve">na DJ Inventario Inicial </w:t>
            </w:r>
            <w:r>
              <w:rPr>
                <w:rFonts w:cs="Arial"/>
                <w:sz w:val="20"/>
                <w:szCs w:val="18"/>
              </w:rPr>
              <w:t xml:space="preserve">que se </w:t>
            </w:r>
            <w:r w:rsidRPr="00EC6BEB">
              <w:rPr>
                <w:rFonts w:cs="Arial"/>
                <w:sz w:val="20"/>
                <w:szCs w:val="18"/>
              </w:rPr>
              <w:t>enc</w:t>
            </w:r>
            <w:r>
              <w:rPr>
                <w:rFonts w:cs="Arial"/>
                <w:sz w:val="20"/>
                <w:szCs w:val="18"/>
              </w:rPr>
              <w:t>ue</w:t>
            </w:r>
            <w:r w:rsidRPr="00EC6BEB">
              <w:rPr>
                <w:rFonts w:cs="Arial"/>
                <w:sz w:val="20"/>
                <w:szCs w:val="18"/>
              </w:rPr>
              <w:t xml:space="preserve">ntra en edición. </w:t>
            </w:r>
          </w:p>
          <w:p w14:paraId="2CCF6962" w14:textId="77777777" w:rsidR="00A5095E" w:rsidRPr="00EC6BEB" w:rsidRDefault="00A5095E" w:rsidP="00FB2C6A">
            <w:pPr>
              <w:rPr>
                <w:rFonts w:cs="Arial"/>
                <w:sz w:val="20"/>
                <w:szCs w:val="18"/>
              </w:rPr>
            </w:pPr>
            <w:r w:rsidRPr="00EC6BEB">
              <w:rPr>
                <w:rFonts w:cs="Arial"/>
                <w:sz w:val="20"/>
                <w:szCs w:val="18"/>
              </w:rPr>
              <w:t>Extornará las modificaciones de dicha declaración.</w:t>
            </w:r>
          </w:p>
          <w:p w14:paraId="0B1357B0" w14:textId="77777777" w:rsidR="00A5095E" w:rsidRDefault="00A5095E" w:rsidP="005F50D2">
            <w:pPr>
              <w:rPr>
                <w:rFonts w:cs="Arial"/>
                <w:sz w:val="20"/>
                <w:szCs w:val="18"/>
              </w:rPr>
            </w:pPr>
            <w:r>
              <w:rPr>
                <w:rFonts w:cs="Arial"/>
                <w:sz w:val="20"/>
                <w:szCs w:val="18"/>
              </w:rPr>
              <w:t xml:space="preserve">Refresca la </w:t>
            </w:r>
            <w:r w:rsidR="00680E7A">
              <w:rPr>
                <w:rFonts w:cs="Arial"/>
                <w:sz w:val="20"/>
                <w:szCs w:val="18"/>
              </w:rPr>
              <w:t xml:space="preserve">interfaz </w:t>
            </w:r>
            <w:r w:rsidR="00492B29">
              <w:rPr>
                <w:rFonts w:cs="Arial"/>
                <w:b/>
                <w:sz w:val="20"/>
                <w:szCs w:val="18"/>
              </w:rPr>
              <w:t>IU02</w:t>
            </w:r>
            <w:r>
              <w:rPr>
                <w:rFonts w:cs="Arial"/>
                <w:sz w:val="20"/>
                <w:szCs w:val="18"/>
              </w:rPr>
              <w:t xml:space="preserve">, con los valores iniciales del registro que </w:t>
            </w:r>
            <w:r w:rsidR="00680E7A">
              <w:rPr>
                <w:rFonts w:cs="Arial"/>
                <w:sz w:val="20"/>
                <w:szCs w:val="18"/>
              </w:rPr>
              <w:t xml:space="preserve">ha </w:t>
            </w:r>
            <w:r>
              <w:rPr>
                <w:rFonts w:cs="Arial"/>
                <w:sz w:val="20"/>
                <w:szCs w:val="18"/>
              </w:rPr>
              <w:t>extornado.</w:t>
            </w:r>
          </w:p>
          <w:p w14:paraId="2C60A9F0" w14:textId="27CFB1F9" w:rsidR="005F50D2" w:rsidRPr="007F533C" w:rsidRDefault="005F50D2" w:rsidP="007F533C">
            <w:pPr>
              <w:rPr>
                <w:rFonts w:cs="Arial"/>
                <w:sz w:val="20"/>
                <w:szCs w:val="18"/>
              </w:rPr>
            </w:pPr>
          </w:p>
        </w:tc>
      </w:tr>
      <w:tr w:rsidR="00A5095E" w:rsidRPr="0004213E" w14:paraId="0442BDE0" w14:textId="77777777" w:rsidTr="00FB2C6A">
        <w:tc>
          <w:tcPr>
            <w:tcW w:w="539" w:type="dxa"/>
          </w:tcPr>
          <w:p w14:paraId="726DB4BC" w14:textId="1C726E2E" w:rsidR="00A5095E" w:rsidRDefault="00DE0022" w:rsidP="00DE0022">
            <w:pPr>
              <w:jc w:val="center"/>
              <w:rPr>
                <w:rFonts w:cs="Arial"/>
                <w:sz w:val="20"/>
                <w:szCs w:val="18"/>
              </w:rPr>
            </w:pPr>
            <w:r>
              <w:rPr>
                <w:rFonts w:cs="Arial"/>
                <w:sz w:val="20"/>
                <w:szCs w:val="18"/>
              </w:rPr>
              <w:lastRenderedPageBreak/>
              <w:t>4</w:t>
            </w:r>
          </w:p>
        </w:tc>
        <w:tc>
          <w:tcPr>
            <w:tcW w:w="3010" w:type="dxa"/>
          </w:tcPr>
          <w:p w14:paraId="75BB7B11" w14:textId="6E5A5ABF" w:rsidR="00A5095E" w:rsidRPr="00171553" w:rsidRDefault="00131ABC" w:rsidP="00131ABC">
            <w:pPr>
              <w:rPr>
                <w:rFonts w:cs="Arial"/>
                <w:sz w:val="20"/>
                <w:szCs w:val="18"/>
              </w:rPr>
            </w:pPr>
            <w:r>
              <w:rPr>
                <w:rFonts w:cs="Arial"/>
                <w:sz w:val="20"/>
                <w:szCs w:val="18"/>
              </w:rPr>
              <w:t>E</w:t>
            </w:r>
            <w:r w:rsidR="00A5095E">
              <w:rPr>
                <w:rFonts w:cs="Arial"/>
                <w:sz w:val="20"/>
                <w:szCs w:val="18"/>
              </w:rPr>
              <w:t xml:space="preserve">l actor da clic en el botón  </w:t>
            </w:r>
            <w:r w:rsidR="00A5095E" w:rsidRPr="00F02887">
              <w:rPr>
                <w:rFonts w:cs="Arial"/>
                <w:b/>
                <w:sz w:val="20"/>
                <w:szCs w:val="18"/>
              </w:rPr>
              <w:t>“</w:t>
            </w:r>
            <w:r w:rsidR="00A5095E">
              <w:rPr>
                <w:rFonts w:cs="Arial"/>
                <w:b/>
                <w:sz w:val="20"/>
                <w:szCs w:val="18"/>
              </w:rPr>
              <w:t>Regresar</w:t>
            </w:r>
            <w:r w:rsidR="00A5095E" w:rsidRPr="00F02887">
              <w:rPr>
                <w:rFonts w:cs="Arial"/>
                <w:b/>
                <w:sz w:val="20"/>
                <w:szCs w:val="18"/>
              </w:rPr>
              <w:t>”</w:t>
            </w:r>
          </w:p>
        </w:tc>
        <w:tc>
          <w:tcPr>
            <w:tcW w:w="5748" w:type="dxa"/>
          </w:tcPr>
          <w:p w14:paraId="346D353C" w14:textId="1B58399D" w:rsidR="00A5095E" w:rsidRDefault="00A5095E" w:rsidP="00FB2C6A">
            <w:pPr>
              <w:rPr>
                <w:rFonts w:cs="Arial"/>
                <w:sz w:val="20"/>
                <w:szCs w:val="18"/>
              </w:rPr>
            </w:pPr>
            <w:r>
              <w:rPr>
                <w:rFonts w:cs="Arial"/>
                <w:sz w:val="20"/>
                <w:szCs w:val="18"/>
              </w:rPr>
              <w:t xml:space="preserve">El sistema sale del interfaz </w:t>
            </w:r>
            <w:r w:rsidR="00492B29">
              <w:rPr>
                <w:rFonts w:cs="Arial"/>
                <w:b/>
                <w:sz w:val="20"/>
                <w:szCs w:val="18"/>
              </w:rPr>
              <w:t xml:space="preserve">IU02, </w:t>
            </w:r>
            <w:r w:rsidR="00492B29">
              <w:rPr>
                <w:rFonts w:cs="Arial"/>
                <w:sz w:val="20"/>
                <w:szCs w:val="18"/>
              </w:rPr>
              <w:t xml:space="preserve"> finalizará el caso de uso y regresa al menú principal de </w:t>
            </w:r>
            <w:r w:rsidR="00492B29" w:rsidRPr="00131ABC">
              <w:rPr>
                <w:rFonts w:cs="Arial"/>
                <w:b/>
                <w:sz w:val="20"/>
                <w:szCs w:val="18"/>
              </w:rPr>
              <w:t>IU01</w:t>
            </w:r>
            <w:r w:rsidR="00131ABC">
              <w:rPr>
                <w:rFonts w:cs="Arial"/>
                <w:sz w:val="20"/>
                <w:szCs w:val="18"/>
              </w:rPr>
              <w:t xml:space="preserve"> </w:t>
            </w:r>
            <w:r w:rsidR="00131ABC" w:rsidRPr="00131ABC">
              <w:rPr>
                <w:rFonts w:cs="Arial"/>
                <w:b/>
                <w:sz w:val="20"/>
                <w:szCs w:val="18"/>
              </w:rPr>
              <w:t>Opciones por perfil</w:t>
            </w:r>
            <w:r w:rsidR="00492B29">
              <w:rPr>
                <w:rFonts w:cs="Arial"/>
                <w:sz w:val="20"/>
                <w:szCs w:val="18"/>
              </w:rPr>
              <w:t>.</w:t>
            </w:r>
          </w:p>
          <w:p w14:paraId="5CA01497" w14:textId="77777777" w:rsidR="00A5095E" w:rsidRDefault="00A5095E" w:rsidP="00FB2C6A">
            <w:pPr>
              <w:rPr>
                <w:rFonts w:cs="Arial"/>
                <w:sz w:val="20"/>
                <w:szCs w:val="18"/>
              </w:rPr>
            </w:pPr>
          </w:p>
        </w:tc>
      </w:tr>
      <w:tr w:rsidR="00A5095E" w:rsidRPr="0004213E" w14:paraId="05CB37C6" w14:textId="77777777" w:rsidTr="00FB2C6A">
        <w:tc>
          <w:tcPr>
            <w:tcW w:w="539" w:type="dxa"/>
          </w:tcPr>
          <w:p w14:paraId="0F7AE5C3" w14:textId="2403F9A7" w:rsidR="00A5095E" w:rsidRDefault="00DE0022" w:rsidP="00DE0022">
            <w:pPr>
              <w:jc w:val="center"/>
              <w:rPr>
                <w:rFonts w:cs="Arial"/>
                <w:sz w:val="20"/>
                <w:szCs w:val="18"/>
              </w:rPr>
            </w:pPr>
            <w:r>
              <w:rPr>
                <w:rFonts w:cs="Arial"/>
                <w:sz w:val="20"/>
                <w:szCs w:val="18"/>
              </w:rPr>
              <w:t>5</w:t>
            </w:r>
          </w:p>
        </w:tc>
        <w:tc>
          <w:tcPr>
            <w:tcW w:w="3010" w:type="dxa"/>
          </w:tcPr>
          <w:p w14:paraId="78CD23D5" w14:textId="77777777" w:rsidR="00A5095E" w:rsidRDefault="00A5095E" w:rsidP="00FB2C6A">
            <w:pPr>
              <w:rPr>
                <w:rFonts w:cs="Arial"/>
                <w:sz w:val="20"/>
                <w:szCs w:val="18"/>
              </w:rPr>
            </w:pPr>
            <w:r>
              <w:rPr>
                <w:rFonts w:cs="Arial"/>
                <w:sz w:val="20"/>
                <w:szCs w:val="18"/>
              </w:rPr>
              <w:t>El actor selecciona otra opción del menú del sistema o cierra la interfaz</w:t>
            </w:r>
          </w:p>
          <w:p w14:paraId="70E492D8" w14:textId="77777777" w:rsidR="00A5095E" w:rsidRDefault="00A5095E" w:rsidP="00FB2C6A">
            <w:pPr>
              <w:rPr>
                <w:rFonts w:cs="Arial"/>
                <w:sz w:val="20"/>
                <w:szCs w:val="18"/>
              </w:rPr>
            </w:pPr>
          </w:p>
        </w:tc>
        <w:tc>
          <w:tcPr>
            <w:tcW w:w="5748" w:type="dxa"/>
          </w:tcPr>
          <w:p w14:paraId="0BE25B0A" w14:textId="77777777" w:rsidR="00A5095E" w:rsidRDefault="00A5095E" w:rsidP="00FB2C6A">
            <w:pPr>
              <w:rPr>
                <w:rFonts w:cs="Arial"/>
                <w:sz w:val="20"/>
                <w:szCs w:val="18"/>
              </w:rPr>
            </w:pPr>
            <w:r>
              <w:rPr>
                <w:rFonts w:cs="Arial"/>
                <w:sz w:val="20"/>
                <w:szCs w:val="18"/>
              </w:rPr>
              <w:t>El sistema finalizará el caso de uso.</w:t>
            </w:r>
          </w:p>
        </w:tc>
      </w:tr>
      <w:tr w:rsidR="00A5095E" w:rsidRPr="001A40A5" w14:paraId="5F290BF2" w14:textId="77777777" w:rsidTr="00FB2C6A">
        <w:trPr>
          <w:trHeight w:val="223"/>
        </w:trPr>
        <w:tc>
          <w:tcPr>
            <w:tcW w:w="9297" w:type="dxa"/>
            <w:gridSpan w:val="3"/>
            <w:shd w:val="clear" w:color="auto" w:fill="E6E6E6"/>
          </w:tcPr>
          <w:p w14:paraId="60274FB0"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7. Flujos alternativos / Sub-flujos</w:t>
            </w:r>
          </w:p>
        </w:tc>
      </w:tr>
      <w:tr w:rsidR="00A5095E" w:rsidRPr="001A40A5" w14:paraId="01AA72A4" w14:textId="77777777" w:rsidTr="00FB2C6A">
        <w:trPr>
          <w:trHeight w:val="223"/>
        </w:trPr>
        <w:tc>
          <w:tcPr>
            <w:tcW w:w="9297" w:type="dxa"/>
            <w:gridSpan w:val="3"/>
            <w:shd w:val="clear" w:color="auto" w:fill="E6E6E6"/>
          </w:tcPr>
          <w:p w14:paraId="44BC2A2A" w14:textId="77777777" w:rsidR="00A5095E" w:rsidRPr="001A40A5" w:rsidRDefault="00A5095E" w:rsidP="00FB2C6A">
            <w:pPr>
              <w:pStyle w:val="NormalWeb"/>
              <w:spacing w:before="0" w:beforeAutospacing="0" w:after="0" w:afterAutospacing="0"/>
              <w:rPr>
                <w:rFonts w:eastAsia="Times New Roman"/>
                <w:b/>
                <w:sz w:val="18"/>
                <w:szCs w:val="18"/>
              </w:rPr>
            </w:pPr>
            <w:r>
              <w:rPr>
                <w:rFonts w:eastAsia="Times New Roman"/>
                <w:b/>
                <w:sz w:val="18"/>
                <w:szCs w:val="18"/>
              </w:rPr>
              <w:t>7.1 Flujos alternativos / Hacer clic aquí</w:t>
            </w:r>
          </w:p>
        </w:tc>
      </w:tr>
      <w:tr w:rsidR="00A5095E" w:rsidRPr="001A40A5" w14:paraId="53C16239" w14:textId="77777777" w:rsidTr="00FB2C6A">
        <w:tc>
          <w:tcPr>
            <w:tcW w:w="539" w:type="dxa"/>
            <w:shd w:val="clear" w:color="auto" w:fill="E6E6E6"/>
          </w:tcPr>
          <w:p w14:paraId="02FCA7D7"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3010" w:type="dxa"/>
            <w:shd w:val="clear" w:color="auto" w:fill="E6E6E6"/>
          </w:tcPr>
          <w:p w14:paraId="31BFA7AB"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Acción del Actor</w:t>
            </w:r>
          </w:p>
        </w:tc>
        <w:tc>
          <w:tcPr>
            <w:tcW w:w="5748" w:type="dxa"/>
            <w:shd w:val="clear" w:color="auto" w:fill="E6E6E6"/>
          </w:tcPr>
          <w:p w14:paraId="20901D51"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Respuesta del Sistema</w:t>
            </w:r>
          </w:p>
        </w:tc>
      </w:tr>
      <w:tr w:rsidR="00A5095E" w:rsidRPr="0004213E" w14:paraId="0F0926E9" w14:textId="77777777" w:rsidTr="00FB2C6A">
        <w:tc>
          <w:tcPr>
            <w:tcW w:w="539" w:type="dxa"/>
          </w:tcPr>
          <w:p w14:paraId="3CE20E95" w14:textId="77777777" w:rsidR="00A5095E" w:rsidRPr="0004213E" w:rsidRDefault="00A5095E" w:rsidP="00FB2C6A">
            <w:pPr>
              <w:pStyle w:val="Footer"/>
              <w:tabs>
                <w:tab w:val="clear" w:pos="4419"/>
                <w:tab w:val="clear" w:pos="8838"/>
              </w:tabs>
              <w:rPr>
                <w:szCs w:val="18"/>
                <w:lang w:val="es-ES"/>
              </w:rPr>
            </w:pPr>
            <w:r>
              <w:rPr>
                <w:szCs w:val="18"/>
                <w:lang w:val="es-ES"/>
              </w:rPr>
              <w:t>1</w:t>
            </w:r>
          </w:p>
        </w:tc>
        <w:tc>
          <w:tcPr>
            <w:tcW w:w="3010" w:type="dxa"/>
          </w:tcPr>
          <w:p w14:paraId="475636DB" w14:textId="77777777" w:rsidR="00A5095E" w:rsidRPr="0004213E" w:rsidRDefault="00A5095E" w:rsidP="00FB2C6A">
            <w:pPr>
              <w:rPr>
                <w:rFonts w:cs="Arial"/>
                <w:sz w:val="20"/>
                <w:szCs w:val="18"/>
              </w:rPr>
            </w:pPr>
            <w:r>
              <w:rPr>
                <w:rFonts w:cs="Arial"/>
                <w:sz w:val="20"/>
                <w:szCs w:val="18"/>
              </w:rPr>
              <w:t>El actor selecciona el enlace “</w:t>
            </w:r>
            <w:r w:rsidRPr="00A54C77">
              <w:rPr>
                <w:rFonts w:cs="Arial"/>
                <w:b/>
                <w:sz w:val="20"/>
                <w:szCs w:val="18"/>
              </w:rPr>
              <w:t>Hacer clic aquí</w:t>
            </w:r>
            <w:r>
              <w:rPr>
                <w:rFonts w:cs="Arial"/>
                <w:sz w:val="20"/>
                <w:szCs w:val="18"/>
              </w:rPr>
              <w:t>”</w:t>
            </w:r>
          </w:p>
        </w:tc>
        <w:tc>
          <w:tcPr>
            <w:tcW w:w="5748" w:type="dxa"/>
          </w:tcPr>
          <w:p w14:paraId="51834966" w14:textId="77777777" w:rsidR="00A5095E" w:rsidRPr="00C565F7" w:rsidRDefault="00A5095E" w:rsidP="00FB2C6A">
            <w:pPr>
              <w:rPr>
                <w:rFonts w:cs="Arial"/>
                <w:b/>
                <w:sz w:val="20"/>
                <w:szCs w:val="18"/>
              </w:rPr>
            </w:pPr>
            <w:r>
              <w:rPr>
                <w:rFonts w:cs="Arial"/>
                <w:sz w:val="20"/>
                <w:szCs w:val="18"/>
              </w:rPr>
              <w:t xml:space="preserve">El sistema muestra la interfaz: </w:t>
            </w:r>
            <w:r w:rsidRPr="00C565F7">
              <w:rPr>
                <w:rFonts w:cs="Arial"/>
                <w:b/>
                <w:sz w:val="20"/>
                <w:szCs w:val="18"/>
              </w:rPr>
              <w:t>IU09 Gestionar Imputación de inventario inicial.</w:t>
            </w:r>
          </w:p>
          <w:p w14:paraId="34A39FBA" w14:textId="77777777" w:rsidR="00A5095E" w:rsidRDefault="00A5095E" w:rsidP="00FB2C6A">
            <w:pPr>
              <w:rPr>
                <w:rFonts w:cs="Arial"/>
                <w:sz w:val="20"/>
                <w:szCs w:val="18"/>
              </w:rPr>
            </w:pPr>
            <w:r>
              <w:rPr>
                <w:rFonts w:cs="Arial"/>
                <w:sz w:val="20"/>
                <w:szCs w:val="18"/>
              </w:rPr>
              <w:t>Mostrando las columnas de:</w:t>
            </w:r>
          </w:p>
          <w:p w14:paraId="04337BF7" w14:textId="77777777" w:rsidR="00A5095E" w:rsidRPr="00F72FB0" w:rsidRDefault="00A5095E" w:rsidP="00B836BC">
            <w:pPr>
              <w:pStyle w:val="ListParagraph"/>
              <w:numPr>
                <w:ilvl w:val="0"/>
                <w:numId w:val="29"/>
              </w:numPr>
              <w:rPr>
                <w:rFonts w:cs="Arial"/>
                <w:sz w:val="20"/>
                <w:szCs w:val="18"/>
              </w:rPr>
            </w:pPr>
            <w:r w:rsidRPr="00F72FB0">
              <w:rPr>
                <w:rFonts w:cs="Arial"/>
                <w:sz w:val="20"/>
                <w:szCs w:val="18"/>
              </w:rPr>
              <w:t>Establecimiento</w:t>
            </w:r>
          </w:p>
          <w:p w14:paraId="46275A98" w14:textId="77777777" w:rsidR="00A5095E" w:rsidRPr="00F72FB0" w:rsidRDefault="00A5095E" w:rsidP="00B836BC">
            <w:pPr>
              <w:pStyle w:val="ListParagraph"/>
              <w:numPr>
                <w:ilvl w:val="0"/>
                <w:numId w:val="29"/>
              </w:numPr>
              <w:rPr>
                <w:rFonts w:cs="Arial"/>
                <w:sz w:val="20"/>
                <w:szCs w:val="18"/>
              </w:rPr>
            </w:pPr>
            <w:r w:rsidRPr="00F72FB0">
              <w:rPr>
                <w:rFonts w:cs="Arial"/>
                <w:sz w:val="20"/>
                <w:szCs w:val="18"/>
              </w:rPr>
              <w:t>Presentación</w:t>
            </w:r>
          </w:p>
          <w:p w14:paraId="6ECB44F8" w14:textId="77777777" w:rsidR="00A5095E" w:rsidRPr="00F72FB0" w:rsidRDefault="00A5095E" w:rsidP="00B836BC">
            <w:pPr>
              <w:pStyle w:val="ListParagraph"/>
              <w:numPr>
                <w:ilvl w:val="0"/>
                <w:numId w:val="29"/>
              </w:numPr>
              <w:rPr>
                <w:rFonts w:cs="Arial"/>
                <w:sz w:val="20"/>
                <w:szCs w:val="18"/>
              </w:rPr>
            </w:pPr>
            <w:r w:rsidRPr="00F72FB0">
              <w:rPr>
                <w:rFonts w:cs="Arial"/>
                <w:sz w:val="20"/>
                <w:szCs w:val="18"/>
              </w:rPr>
              <w:t>Cantidad</w:t>
            </w:r>
          </w:p>
          <w:p w14:paraId="0721D070" w14:textId="6DEC3728" w:rsidR="00A5095E" w:rsidRPr="00F72FB0" w:rsidRDefault="00A5095E" w:rsidP="00B836BC">
            <w:pPr>
              <w:pStyle w:val="ListParagraph"/>
              <w:numPr>
                <w:ilvl w:val="0"/>
                <w:numId w:val="29"/>
              </w:numPr>
              <w:rPr>
                <w:rFonts w:cs="Arial"/>
                <w:sz w:val="20"/>
                <w:szCs w:val="18"/>
              </w:rPr>
            </w:pPr>
            <w:r w:rsidRPr="00F72FB0">
              <w:rPr>
                <w:rFonts w:cs="Arial"/>
                <w:sz w:val="20"/>
                <w:szCs w:val="18"/>
              </w:rPr>
              <w:t>Aceptar</w:t>
            </w:r>
            <w:r>
              <w:rPr>
                <w:rFonts w:cs="Arial"/>
                <w:sz w:val="20"/>
                <w:szCs w:val="18"/>
              </w:rPr>
              <w:t xml:space="preserve"> (Por defecto todos </w:t>
            </w:r>
            <w:r w:rsidR="00C565F7">
              <w:rPr>
                <w:rFonts w:cs="Arial"/>
                <w:sz w:val="20"/>
                <w:szCs w:val="18"/>
              </w:rPr>
              <w:t xml:space="preserve">registros de la </w:t>
            </w:r>
            <w:r w:rsidR="00F57769">
              <w:rPr>
                <w:rFonts w:cs="Arial"/>
                <w:sz w:val="20"/>
                <w:szCs w:val="18"/>
              </w:rPr>
              <w:t>columna</w:t>
            </w:r>
            <w:r w:rsidR="00C565F7">
              <w:rPr>
                <w:rFonts w:cs="Arial"/>
                <w:sz w:val="20"/>
                <w:szCs w:val="18"/>
              </w:rPr>
              <w:t xml:space="preserve"> aceptar están </w:t>
            </w:r>
            <w:r>
              <w:rPr>
                <w:rFonts w:cs="Arial"/>
                <w:sz w:val="20"/>
                <w:szCs w:val="18"/>
              </w:rPr>
              <w:t>marcados al inicio)</w:t>
            </w:r>
          </w:p>
          <w:p w14:paraId="3746135B" w14:textId="77777777" w:rsidR="00A5095E" w:rsidRDefault="00A5095E" w:rsidP="00FB2C6A">
            <w:pPr>
              <w:rPr>
                <w:rFonts w:cs="Arial"/>
                <w:sz w:val="20"/>
                <w:szCs w:val="18"/>
              </w:rPr>
            </w:pPr>
            <w:r>
              <w:rPr>
                <w:rFonts w:cs="Arial"/>
                <w:sz w:val="20"/>
                <w:szCs w:val="18"/>
              </w:rPr>
              <w:t>Los botones:</w:t>
            </w:r>
          </w:p>
          <w:p w14:paraId="16616C84" w14:textId="77777777" w:rsidR="00A5095E" w:rsidRPr="00F72FB0" w:rsidRDefault="00A5095E" w:rsidP="00B836BC">
            <w:pPr>
              <w:pStyle w:val="ListParagraph"/>
              <w:numPr>
                <w:ilvl w:val="0"/>
                <w:numId w:val="30"/>
              </w:numPr>
              <w:rPr>
                <w:rFonts w:cs="Arial"/>
                <w:sz w:val="20"/>
                <w:szCs w:val="18"/>
              </w:rPr>
            </w:pPr>
            <w:r w:rsidRPr="00F72FB0">
              <w:rPr>
                <w:rFonts w:cs="Arial"/>
                <w:sz w:val="20"/>
                <w:szCs w:val="18"/>
              </w:rPr>
              <w:t>Rechazar</w:t>
            </w:r>
          </w:p>
          <w:p w14:paraId="328CD15B" w14:textId="77777777" w:rsidR="00A5095E" w:rsidRPr="00F72FB0" w:rsidRDefault="00A5095E" w:rsidP="00B836BC">
            <w:pPr>
              <w:pStyle w:val="ListParagraph"/>
              <w:numPr>
                <w:ilvl w:val="0"/>
                <w:numId w:val="30"/>
              </w:numPr>
              <w:rPr>
                <w:rFonts w:cs="Arial"/>
                <w:sz w:val="20"/>
                <w:szCs w:val="18"/>
              </w:rPr>
            </w:pPr>
            <w:r w:rsidRPr="00F72FB0">
              <w:rPr>
                <w:rFonts w:cs="Arial"/>
                <w:sz w:val="20"/>
                <w:szCs w:val="18"/>
              </w:rPr>
              <w:t>Confirmar</w:t>
            </w:r>
          </w:p>
          <w:p w14:paraId="5F485BE2" w14:textId="77777777" w:rsidR="00A5095E" w:rsidRPr="00673AD2" w:rsidRDefault="00A5095E" w:rsidP="00FB2C6A">
            <w:pPr>
              <w:rPr>
                <w:rFonts w:cs="Arial"/>
                <w:b/>
                <w:sz w:val="20"/>
                <w:szCs w:val="18"/>
              </w:rPr>
            </w:pPr>
          </w:p>
          <w:p w14:paraId="75F9E668" w14:textId="77777777" w:rsidR="00A5095E" w:rsidRPr="0004213E" w:rsidRDefault="00A5095E" w:rsidP="00FB2C6A">
            <w:pPr>
              <w:rPr>
                <w:rFonts w:cs="Arial"/>
                <w:sz w:val="20"/>
                <w:szCs w:val="18"/>
              </w:rPr>
            </w:pPr>
          </w:p>
        </w:tc>
      </w:tr>
      <w:tr w:rsidR="00A5095E" w:rsidRPr="0004213E" w14:paraId="58B521FD" w14:textId="77777777" w:rsidTr="00FB2C6A">
        <w:tc>
          <w:tcPr>
            <w:tcW w:w="539" w:type="dxa"/>
          </w:tcPr>
          <w:p w14:paraId="6D266753" w14:textId="77777777" w:rsidR="00A5095E" w:rsidRDefault="00A5095E" w:rsidP="00FB2C6A">
            <w:pPr>
              <w:pStyle w:val="Footer"/>
              <w:tabs>
                <w:tab w:val="clear" w:pos="4419"/>
                <w:tab w:val="clear" w:pos="8838"/>
              </w:tabs>
              <w:rPr>
                <w:szCs w:val="18"/>
                <w:lang w:val="es-ES"/>
              </w:rPr>
            </w:pPr>
            <w:r>
              <w:rPr>
                <w:szCs w:val="18"/>
                <w:lang w:val="es-ES"/>
              </w:rPr>
              <w:t>2</w:t>
            </w:r>
          </w:p>
        </w:tc>
        <w:tc>
          <w:tcPr>
            <w:tcW w:w="3010" w:type="dxa"/>
          </w:tcPr>
          <w:p w14:paraId="7556BB35" w14:textId="77777777" w:rsidR="00A5095E" w:rsidRDefault="00A5095E" w:rsidP="00FB2C6A">
            <w:pPr>
              <w:rPr>
                <w:rFonts w:cs="Arial"/>
                <w:sz w:val="20"/>
                <w:szCs w:val="18"/>
              </w:rPr>
            </w:pPr>
            <w:r>
              <w:rPr>
                <w:rFonts w:cs="Arial"/>
                <w:sz w:val="20"/>
                <w:szCs w:val="18"/>
              </w:rPr>
              <w:t>El actor escoge desmarcar la opción “</w:t>
            </w:r>
            <w:r w:rsidRPr="00F72FB0">
              <w:rPr>
                <w:rFonts w:cs="Arial"/>
                <w:b/>
                <w:sz w:val="20"/>
                <w:szCs w:val="18"/>
              </w:rPr>
              <w:t>Aceptar</w:t>
            </w:r>
            <w:r>
              <w:rPr>
                <w:rFonts w:cs="Arial"/>
                <w:sz w:val="20"/>
                <w:szCs w:val="18"/>
              </w:rPr>
              <w:t>” de una presentación de un determinado  establecimiento.</w:t>
            </w:r>
          </w:p>
        </w:tc>
        <w:tc>
          <w:tcPr>
            <w:tcW w:w="5748" w:type="dxa"/>
          </w:tcPr>
          <w:p w14:paraId="3AE4430C" w14:textId="01A64B1A" w:rsidR="00A5095E" w:rsidRDefault="00A5095E" w:rsidP="00FB2C6A">
            <w:pPr>
              <w:rPr>
                <w:rFonts w:cs="Arial"/>
                <w:sz w:val="20"/>
                <w:szCs w:val="18"/>
              </w:rPr>
            </w:pPr>
            <w:r>
              <w:rPr>
                <w:rFonts w:cs="Arial"/>
                <w:sz w:val="20"/>
                <w:szCs w:val="18"/>
              </w:rPr>
              <w:t xml:space="preserve">El sistema </w:t>
            </w:r>
            <w:r w:rsidR="00B01C88">
              <w:rPr>
                <w:rFonts w:cs="Arial"/>
                <w:sz w:val="20"/>
                <w:szCs w:val="18"/>
              </w:rPr>
              <w:t>i</w:t>
            </w:r>
            <w:r>
              <w:rPr>
                <w:rFonts w:cs="Arial"/>
                <w:sz w:val="20"/>
                <w:szCs w:val="18"/>
              </w:rPr>
              <w:t>dentifica la opción desmarcada como rechazo del prestador de servicio del inventario inicial.</w:t>
            </w:r>
          </w:p>
          <w:p w14:paraId="61ECE90A" w14:textId="60DCBB95" w:rsidR="00A5095E" w:rsidRDefault="00A5095E" w:rsidP="00FB2C6A">
            <w:pPr>
              <w:rPr>
                <w:rFonts w:cs="Arial"/>
                <w:sz w:val="20"/>
                <w:szCs w:val="18"/>
              </w:rPr>
            </w:pPr>
          </w:p>
        </w:tc>
      </w:tr>
      <w:tr w:rsidR="00925445" w:rsidRPr="0004213E" w14:paraId="0BCC1AF8" w14:textId="77777777" w:rsidTr="00FB2C6A">
        <w:tc>
          <w:tcPr>
            <w:tcW w:w="539" w:type="dxa"/>
          </w:tcPr>
          <w:p w14:paraId="5EB0158D" w14:textId="30336513" w:rsidR="00925445" w:rsidRDefault="00925445" w:rsidP="00FB2C6A">
            <w:pPr>
              <w:pStyle w:val="Footer"/>
              <w:tabs>
                <w:tab w:val="clear" w:pos="4419"/>
                <w:tab w:val="clear" w:pos="8838"/>
              </w:tabs>
              <w:rPr>
                <w:szCs w:val="18"/>
                <w:lang w:val="es-ES"/>
              </w:rPr>
            </w:pPr>
            <w:r>
              <w:rPr>
                <w:szCs w:val="18"/>
                <w:lang w:val="es-ES"/>
              </w:rPr>
              <w:t>3</w:t>
            </w:r>
          </w:p>
        </w:tc>
        <w:tc>
          <w:tcPr>
            <w:tcW w:w="3010" w:type="dxa"/>
          </w:tcPr>
          <w:p w14:paraId="24379B04" w14:textId="51D6530A" w:rsidR="00925445" w:rsidRDefault="00925445" w:rsidP="00FB2C6A">
            <w:pPr>
              <w:rPr>
                <w:rFonts w:cs="Arial"/>
                <w:sz w:val="20"/>
                <w:szCs w:val="18"/>
              </w:rPr>
            </w:pPr>
            <w:r>
              <w:rPr>
                <w:rFonts w:cs="Arial"/>
                <w:sz w:val="20"/>
                <w:szCs w:val="18"/>
              </w:rPr>
              <w:t>El actor da clic en el botón “</w:t>
            </w:r>
            <w:r w:rsidRPr="00925445">
              <w:rPr>
                <w:rFonts w:cs="Arial"/>
                <w:b/>
                <w:sz w:val="20"/>
                <w:szCs w:val="18"/>
              </w:rPr>
              <w:t>Rechazar</w:t>
            </w:r>
            <w:r>
              <w:rPr>
                <w:rFonts w:cs="Arial"/>
                <w:sz w:val="20"/>
                <w:szCs w:val="18"/>
              </w:rPr>
              <w:t>”</w:t>
            </w:r>
          </w:p>
        </w:tc>
        <w:tc>
          <w:tcPr>
            <w:tcW w:w="5748" w:type="dxa"/>
          </w:tcPr>
          <w:p w14:paraId="0F152450" w14:textId="77777777" w:rsidR="00925445" w:rsidRDefault="00925445" w:rsidP="00E93C81">
            <w:pPr>
              <w:rPr>
                <w:rFonts w:cs="Arial"/>
                <w:sz w:val="20"/>
                <w:szCs w:val="18"/>
              </w:rPr>
            </w:pPr>
            <w:r>
              <w:rPr>
                <w:rFonts w:cs="Arial"/>
                <w:sz w:val="20"/>
                <w:szCs w:val="18"/>
              </w:rPr>
              <w:t xml:space="preserve">El sistema procesa como rechazado el stock del Establecimiento, presentación </w:t>
            </w:r>
            <w:r w:rsidR="00E93C81">
              <w:rPr>
                <w:rFonts w:cs="Arial"/>
                <w:sz w:val="20"/>
                <w:szCs w:val="18"/>
              </w:rPr>
              <w:t xml:space="preserve">del </w:t>
            </w:r>
            <w:r>
              <w:rPr>
                <w:rFonts w:cs="Arial"/>
                <w:sz w:val="20"/>
                <w:szCs w:val="18"/>
              </w:rPr>
              <w:t>establecimiento de tercero.</w:t>
            </w:r>
          </w:p>
          <w:p w14:paraId="0442A54D" w14:textId="391EDB18" w:rsidR="00E93C81" w:rsidRDefault="00E93C81" w:rsidP="00E93C81">
            <w:pPr>
              <w:rPr>
                <w:rFonts w:cs="Arial"/>
                <w:sz w:val="20"/>
                <w:szCs w:val="18"/>
              </w:rPr>
            </w:pPr>
            <w:r>
              <w:rPr>
                <w:rFonts w:cs="Arial"/>
                <w:sz w:val="20"/>
                <w:szCs w:val="18"/>
              </w:rPr>
              <w:t>Se envía una alerta al Centro de Monitoreo con el detalle de ese registro.</w:t>
            </w:r>
          </w:p>
        </w:tc>
      </w:tr>
      <w:tr w:rsidR="00925445" w:rsidRPr="0004213E" w14:paraId="3415CF20" w14:textId="77777777" w:rsidTr="00FB2C6A">
        <w:tc>
          <w:tcPr>
            <w:tcW w:w="539" w:type="dxa"/>
          </w:tcPr>
          <w:p w14:paraId="5F24DB30" w14:textId="43B7CA74" w:rsidR="00925445" w:rsidRDefault="00925445" w:rsidP="00925445">
            <w:pPr>
              <w:pStyle w:val="Footer"/>
              <w:tabs>
                <w:tab w:val="clear" w:pos="4419"/>
                <w:tab w:val="clear" w:pos="8838"/>
              </w:tabs>
              <w:rPr>
                <w:szCs w:val="18"/>
                <w:lang w:val="es-ES"/>
              </w:rPr>
            </w:pPr>
            <w:r>
              <w:rPr>
                <w:szCs w:val="18"/>
                <w:lang w:val="es-ES"/>
              </w:rPr>
              <w:t>4</w:t>
            </w:r>
          </w:p>
        </w:tc>
        <w:tc>
          <w:tcPr>
            <w:tcW w:w="3010" w:type="dxa"/>
          </w:tcPr>
          <w:p w14:paraId="23F9A179" w14:textId="78B9DA74" w:rsidR="00925445" w:rsidRDefault="00925445" w:rsidP="00925445">
            <w:pPr>
              <w:rPr>
                <w:rFonts w:cs="Arial"/>
                <w:sz w:val="20"/>
                <w:szCs w:val="18"/>
              </w:rPr>
            </w:pPr>
            <w:r>
              <w:rPr>
                <w:rFonts w:cs="Arial"/>
                <w:sz w:val="20"/>
                <w:szCs w:val="18"/>
              </w:rPr>
              <w:t>El actor da clic en el botón “</w:t>
            </w:r>
            <w:r>
              <w:rPr>
                <w:rFonts w:cs="Arial"/>
                <w:b/>
                <w:sz w:val="20"/>
                <w:szCs w:val="18"/>
              </w:rPr>
              <w:t>Confirmar</w:t>
            </w:r>
            <w:r>
              <w:rPr>
                <w:rFonts w:cs="Arial"/>
                <w:sz w:val="20"/>
                <w:szCs w:val="18"/>
              </w:rPr>
              <w:t>”</w:t>
            </w:r>
          </w:p>
        </w:tc>
        <w:tc>
          <w:tcPr>
            <w:tcW w:w="5748" w:type="dxa"/>
          </w:tcPr>
          <w:p w14:paraId="3AB45B0D" w14:textId="6057FD2F" w:rsidR="00925445" w:rsidRDefault="00925445" w:rsidP="00E93C81">
            <w:pPr>
              <w:rPr>
                <w:rFonts w:cs="Arial"/>
                <w:sz w:val="20"/>
                <w:szCs w:val="18"/>
              </w:rPr>
            </w:pPr>
            <w:r>
              <w:rPr>
                <w:rFonts w:cs="Arial"/>
                <w:sz w:val="20"/>
                <w:szCs w:val="18"/>
              </w:rPr>
              <w:t xml:space="preserve">El sistema procesa como </w:t>
            </w:r>
            <w:r w:rsidR="00E93C81">
              <w:rPr>
                <w:rFonts w:cs="Arial"/>
                <w:sz w:val="20"/>
                <w:szCs w:val="18"/>
              </w:rPr>
              <w:t>valido</w:t>
            </w:r>
            <w:r>
              <w:rPr>
                <w:rFonts w:cs="Arial"/>
                <w:sz w:val="20"/>
                <w:szCs w:val="18"/>
              </w:rPr>
              <w:t xml:space="preserve"> el stock del Establecimiento, presentación</w:t>
            </w:r>
            <w:r w:rsidR="00E93C81">
              <w:rPr>
                <w:rFonts w:cs="Arial"/>
                <w:sz w:val="20"/>
                <w:szCs w:val="18"/>
              </w:rPr>
              <w:t xml:space="preserve">, del </w:t>
            </w:r>
            <w:r>
              <w:rPr>
                <w:rFonts w:cs="Arial"/>
                <w:sz w:val="20"/>
                <w:szCs w:val="18"/>
              </w:rPr>
              <w:t>establecimiento de tercero.</w:t>
            </w:r>
          </w:p>
        </w:tc>
      </w:tr>
      <w:tr w:rsidR="00925445" w:rsidRPr="001A40A5" w14:paraId="0376BF0E" w14:textId="77777777" w:rsidTr="00FB2C6A">
        <w:trPr>
          <w:trHeight w:val="223"/>
        </w:trPr>
        <w:tc>
          <w:tcPr>
            <w:tcW w:w="9297" w:type="dxa"/>
            <w:gridSpan w:val="3"/>
            <w:shd w:val="clear" w:color="auto" w:fill="E6E6E6"/>
          </w:tcPr>
          <w:p w14:paraId="37E5BC54" w14:textId="77777777" w:rsidR="00925445" w:rsidRPr="001A40A5" w:rsidRDefault="00925445" w:rsidP="00925445">
            <w:pPr>
              <w:pStyle w:val="NormalWeb"/>
              <w:spacing w:before="0" w:beforeAutospacing="0" w:after="0" w:afterAutospacing="0"/>
              <w:rPr>
                <w:b/>
                <w:sz w:val="18"/>
                <w:szCs w:val="18"/>
              </w:rPr>
            </w:pPr>
            <w:r w:rsidRPr="001A40A5">
              <w:rPr>
                <w:rFonts w:eastAsia="Times New Roman"/>
                <w:b/>
                <w:sz w:val="18"/>
                <w:szCs w:val="18"/>
              </w:rPr>
              <w:t>8. Excepciones</w:t>
            </w:r>
          </w:p>
        </w:tc>
      </w:tr>
      <w:tr w:rsidR="00925445" w:rsidRPr="001A40A5" w14:paraId="246248C1" w14:textId="77777777" w:rsidTr="00FB2C6A">
        <w:tc>
          <w:tcPr>
            <w:tcW w:w="539" w:type="dxa"/>
            <w:shd w:val="clear" w:color="auto" w:fill="E6E6E6"/>
          </w:tcPr>
          <w:p w14:paraId="7D8C3C12" w14:textId="77777777" w:rsidR="00925445" w:rsidRPr="001A40A5" w:rsidRDefault="00925445" w:rsidP="00925445">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8758" w:type="dxa"/>
            <w:gridSpan w:val="2"/>
            <w:shd w:val="clear" w:color="auto" w:fill="E6E6E6"/>
          </w:tcPr>
          <w:p w14:paraId="07E98364" w14:textId="77777777" w:rsidR="00925445" w:rsidRPr="001A40A5" w:rsidRDefault="00925445" w:rsidP="00925445">
            <w:pPr>
              <w:pStyle w:val="NormalWeb"/>
              <w:spacing w:before="0" w:beforeAutospacing="0" w:after="0" w:afterAutospacing="0"/>
              <w:jc w:val="center"/>
              <w:rPr>
                <w:rFonts w:eastAsia="Times New Roman"/>
                <w:b/>
                <w:sz w:val="18"/>
                <w:szCs w:val="18"/>
              </w:rPr>
            </w:pPr>
            <w:r w:rsidRPr="001A40A5">
              <w:rPr>
                <w:rFonts w:eastAsia="Times New Roman"/>
                <w:b/>
                <w:sz w:val="18"/>
                <w:szCs w:val="18"/>
              </w:rPr>
              <w:t>Descripción</w:t>
            </w:r>
          </w:p>
        </w:tc>
      </w:tr>
      <w:tr w:rsidR="00925445" w:rsidRPr="0004213E" w14:paraId="2CF3B2E6" w14:textId="77777777" w:rsidTr="00FB2C6A">
        <w:tc>
          <w:tcPr>
            <w:tcW w:w="539" w:type="dxa"/>
          </w:tcPr>
          <w:p w14:paraId="698DDB25" w14:textId="77777777" w:rsidR="00925445" w:rsidRPr="0004213E" w:rsidRDefault="00925445" w:rsidP="00925445">
            <w:pPr>
              <w:pStyle w:val="Footer"/>
              <w:tabs>
                <w:tab w:val="clear" w:pos="4419"/>
                <w:tab w:val="clear" w:pos="8838"/>
              </w:tabs>
              <w:rPr>
                <w:szCs w:val="18"/>
                <w:lang w:val="es-ES"/>
              </w:rPr>
            </w:pPr>
            <w:r>
              <w:rPr>
                <w:szCs w:val="18"/>
                <w:lang w:val="es-ES"/>
              </w:rPr>
              <w:lastRenderedPageBreak/>
              <w:t>1</w:t>
            </w:r>
          </w:p>
        </w:tc>
        <w:tc>
          <w:tcPr>
            <w:tcW w:w="8758" w:type="dxa"/>
            <w:gridSpan w:val="2"/>
          </w:tcPr>
          <w:p w14:paraId="021CFBC7" w14:textId="713C38AA" w:rsidR="00925445" w:rsidRPr="00B84A3F" w:rsidRDefault="00925445" w:rsidP="00C013FB">
            <w:pPr>
              <w:rPr>
                <w:rFonts w:cs="Arial"/>
                <w:b/>
                <w:sz w:val="20"/>
                <w:szCs w:val="18"/>
              </w:rPr>
            </w:pPr>
            <w:r w:rsidRPr="00751A1B">
              <w:rPr>
                <w:rFonts w:cs="Arial"/>
                <w:sz w:val="20"/>
                <w:szCs w:val="18"/>
              </w:rPr>
              <w:t xml:space="preserve">Excepción 01: “El periodo de </w:t>
            </w:r>
            <w:r w:rsidR="00C013FB" w:rsidRPr="00497258">
              <w:rPr>
                <w:rFonts w:cs="Arial"/>
                <w:sz w:val="20"/>
                <w:szCs w:val="18"/>
              </w:rPr>
              <w:t>periodo de declaración</w:t>
            </w:r>
            <w:r w:rsidRPr="0022486B">
              <w:rPr>
                <w:rFonts w:cs="Arial"/>
                <w:sz w:val="20"/>
                <w:szCs w:val="18"/>
              </w:rPr>
              <w:t xml:space="preserve"> </w:t>
            </w:r>
            <w:r w:rsidR="00C013FB">
              <w:rPr>
                <w:rFonts w:cs="Arial"/>
                <w:sz w:val="20"/>
                <w:szCs w:val="18"/>
              </w:rPr>
              <w:t>no está activo</w:t>
            </w:r>
            <w:r>
              <w:rPr>
                <w:rFonts w:cs="Arial"/>
                <w:sz w:val="20"/>
                <w:szCs w:val="18"/>
              </w:rPr>
              <w:t>”</w:t>
            </w:r>
          </w:p>
        </w:tc>
      </w:tr>
      <w:tr w:rsidR="00A80AAF" w:rsidRPr="0004213E" w14:paraId="2414FBF8" w14:textId="77777777" w:rsidTr="00FB2C6A">
        <w:tc>
          <w:tcPr>
            <w:tcW w:w="539" w:type="dxa"/>
          </w:tcPr>
          <w:p w14:paraId="09CEC490" w14:textId="541323F2" w:rsidR="00A80AAF" w:rsidRDefault="00A80AAF" w:rsidP="00A80AAF">
            <w:pPr>
              <w:pStyle w:val="Footer"/>
              <w:tabs>
                <w:tab w:val="clear" w:pos="4419"/>
                <w:tab w:val="clear" w:pos="8838"/>
              </w:tabs>
              <w:rPr>
                <w:szCs w:val="18"/>
                <w:lang w:val="es-ES"/>
              </w:rPr>
            </w:pPr>
            <w:r>
              <w:rPr>
                <w:szCs w:val="18"/>
                <w:lang w:val="es-ES"/>
              </w:rPr>
              <w:t>2</w:t>
            </w:r>
          </w:p>
        </w:tc>
        <w:tc>
          <w:tcPr>
            <w:tcW w:w="8758" w:type="dxa"/>
            <w:gridSpan w:val="2"/>
          </w:tcPr>
          <w:p w14:paraId="5C5781A2" w14:textId="7059AE52" w:rsidR="00A80AAF" w:rsidRPr="00751A1B" w:rsidRDefault="00A80AAF" w:rsidP="00A80AAF">
            <w:pPr>
              <w:rPr>
                <w:rFonts w:cs="Arial"/>
                <w:sz w:val="20"/>
                <w:szCs w:val="18"/>
              </w:rPr>
            </w:pPr>
            <w:r w:rsidRPr="00751A1B">
              <w:rPr>
                <w:rFonts w:cs="Arial"/>
                <w:sz w:val="20"/>
                <w:szCs w:val="18"/>
              </w:rPr>
              <w:t>Excepción 0</w:t>
            </w:r>
            <w:r>
              <w:rPr>
                <w:rFonts w:cs="Arial"/>
                <w:sz w:val="20"/>
                <w:szCs w:val="18"/>
              </w:rPr>
              <w:t>2</w:t>
            </w:r>
            <w:r w:rsidRPr="00751A1B">
              <w:rPr>
                <w:rFonts w:cs="Arial"/>
                <w:sz w:val="20"/>
                <w:szCs w:val="18"/>
              </w:rPr>
              <w:t>: “</w:t>
            </w:r>
            <w:r>
              <w:rPr>
                <w:rFonts w:cs="Arial"/>
                <w:sz w:val="20"/>
                <w:szCs w:val="18"/>
              </w:rPr>
              <w:t>No se puede rectificar el inventario inicial, no se encuentra dentro del plazo otorgado”.</w:t>
            </w:r>
          </w:p>
        </w:tc>
      </w:tr>
      <w:tr w:rsidR="00A80AAF" w:rsidRPr="001A40A5" w14:paraId="3187F6DD" w14:textId="77777777" w:rsidTr="00FB2C6A">
        <w:tc>
          <w:tcPr>
            <w:tcW w:w="9297" w:type="dxa"/>
            <w:gridSpan w:val="3"/>
            <w:shd w:val="clear" w:color="auto" w:fill="E6E6E6"/>
          </w:tcPr>
          <w:p w14:paraId="4B8B13EB" w14:textId="77777777" w:rsidR="00A80AAF" w:rsidRPr="001A40A5" w:rsidRDefault="00A80AAF" w:rsidP="00A80AAF">
            <w:pPr>
              <w:pStyle w:val="NormalWeb"/>
              <w:spacing w:before="0" w:beforeAutospacing="0" w:after="0" w:afterAutospacing="0"/>
              <w:rPr>
                <w:b/>
                <w:sz w:val="18"/>
                <w:szCs w:val="18"/>
              </w:rPr>
            </w:pPr>
            <w:r w:rsidRPr="001A40A5">
              <w:rPr>
                <w:rFonts w:eastAsia="Times New Roman"/>
                <w:b/>
                <w:sz w:val="18"/>
                <w:szCs w:val="18"/>
              </w:rPr>
              <w:t>9. Requisito asociado (Funcional, No Funcional)</w:t>
            </w:r>
          </w:p>
        </w:tc>
      </w:tr>
      <w:tr w:rsidR="00A80AAF" w:rsidRPr="0004213E" w14:paraId="68E3A101" w14:textId="77777777" w:rsidTr="00FB2C6A">
        <w:tc>
          <w:tcPr>
            <w:tcW w:w="9297" w:type="dxa"/>
            <w:gridSpan w:val="3"/>
          </w:tcPr>
          <w:p w14:paraId="4816439E" w14:textId="3C0427FE" w:rsidR="00A80AAF" w:rsidRPr="0004213E" w:rsidRDefault="00A80AAF" w:rsidP="00A80AAF">
            <w:pPr>
              <w:rPr>
                <w:rFonts w:cs="Arial"/>
                <w:sz w:val="20"/>
                <w:szCs w:val="18"/>
              </w:rPr>
            </w:pPr>
            <w:r>
              <w:rPr>
                <w:rFonts w:cs="Arial"/>
                <w:sz w:val="20"/>
                <w:szCs w:val="18"/>
              </w:rPr>
              <w:t>RF01, RF02, RF</w:t>
            </w:r>
            <w:r w:rsidR="005F50D2">
              <w:rPr>
                <w:rFonts w:cs="Arial"/>
                <w:sz w:val="20"/>
                <w:szCs w:val="18"/>
              </w:rPr>
              <w:t>0</w:t>
            </w:r>
            <w:r>
              <w:rPr>
                <w:rFonts w:cs="Arial"/>
                <w:sz w:val="20"/>
                <w:szCs w:val="18"/>
              </w:rPr>
              <w:t>3</w:t>
            </w:r>
          </w:p>
          <w:p w14:paraId="192CDB3E" w14:textId="5F8D89F4" w:rsidR="00A80AAF" w:rsidRPr="0004213E" w:rsidRDefault="00A80AAF" w:rsidP="00A80AAF">
            <w:pPr>
              <w:rPr>
                <w:rFonts w:cs="Arial"/>
                <w:sz w:val="20"/>
                <w:szCs w:val="18"/>
              </w:rPr>
            </w:pPr>
            <w:r>
              <w:rPr>
                <w:rFonts w:cs="Arial"/>
                <w:sz w:val="20"/>
                <w:szCs w:val="18"/>
              </w:rPr>
              <w:t>RIN4</w:t>
            </w:r>
          </w:p>
        </w:tc>
      </w:tr>
      <w:tr w:rsidR="00A80AAF" w:rsidRPr="001A40A5" w14:paraId="6607B2AE" w14:textId="77777777" w:rsidTr="00FB2C6A">
        <w:tc>
          <w:tcPr>
            <w:tcW w:w="9297" w:type="dxa"/>
            <w:gridSpan w:val="3"/>
            <w:shd w:val="clear" w:color="auto" w:fill="E6E6E6"/>
          </w:tcPr>
          <w:p w14:paraId="7FA48823" w14:textId="77777777" w:rsidR="00A80AAF" w:rsidRPr="001A40A5" w:rsidRDefault="00A80AAF" w:rsidP="00A80AAF">
            <w:pPr>
              <w:pStyle w:val="NormalWeb"/>
              <w:spacing w:before="0" w:beforeAutospacing="0" w:after="0" w:afterAutospacing="0"/>
              <w:rPr>
                <w:b/>
                <w:sz w:val="18"/>
                <w:szCs w:val="18"/>
              </w:rPr>
            </w:pPr>
            <w:r w:rsidRPr="001A40A5">
              <w:rPr>
                <w:rFonts w:eastAsia="Times New Roman"/>
                <w:b/>
                <w:sz w:val="18"/>
                <w:szCs w:val="18"/>
              </w:rPr>
              <w:t>10. Prototipo de interfaz de usuario</w:t>
            </w:r>
          </w:p>
        </w:tc>
      </w:tr>
      <w:tr w:rsidR="00A80AAF" w:rsidRPr="0004213E" w14:paraId="6C394606" w14:textId="77777777" w:rsidTr="00FB2C6A">
        <w:tc>
          <w:tcPr>
            <w:tcW w:w="9297" w:type="dxa"/>
            <w:gridSpan w:val="3"/>
          </w:tcPr>
          <w:p w14:paraId="505EA2BD" w14:textId="22A708FD" w:rsidR="00A80AAF" w:rsidRPr="0004213E" w:rsidRDefault="00A80AAF" w:rsidP="00A80AAF">
            <w:pPr>
              <w:rPr>
                <w:rFonts w:cs="Arial"/>
                <w:sz w:val="20"/>
                <w:szCs w:val="18"/>
              </w:rPr>
            </w:pPr>
            <w:r>
              <w:rPr>
                <w:rFonts w:cs="Arial"/>
                <w:sz w:val="20"/>
                <w:szCs w:val="18"/>
              </w:rPr>
              <w:t>IU02, IU01</w:t>
            </w:r>
          </w:p>
          <w:p w14:paraId="59960B38" w14:textId="77777777" w:rsidR="00A80AAF" w:rsidRPr="0004213E" w:rsidRDefault="00A80AAF" w:rsidP="00A80AAF">
            <w:pPr>
              <w:rPr>
                <w:rFonts w:cs="Arial"/>
                <w:sz w:val="20"/>
                <w:szCs w:val="18"/>
              </w:rPr>
            </w:pPr>
          </w:p>
        </w:tc>
      </w:tr>
    </w:tbl>
    <w:p w14:paraId="24648331" w14:textId="77777777" w:rsidR="00A5095E" w:rsidRDefault="00A5095E" w:rsidP="00245C4A"/>
    <w:p w14:paraId="6C40367C" w14:textId="77777777" w:rsidR="00A5095E" w:rsidRDefault="00A5095E" w:rsidP="00245C4A"/>
    <w:p w14:paraId="767718DF" w14:textId="77777777" w:rsidR="00A5095E" w:rsidRDefault="00A5095E" w:rsidP="00245C4A"/>
    <w:p w14:paraId="0639E60A" w14:textId="77777777" w:rsidR="00A5095E" w:rsidRDefault="00A5095E" w:rsidP="00A5095E">
      <w:pPr>
        <w:pStyle w:val="Header"/>
        <w:rPr>
          <w:rFonts w:ascii="Arial" w:hAnsi="Arial" w:cs="Times New Roman"/>
          <w:lang w:val="es-ES"/>
        </w:rPr>
      </w:pPr>
    </w:p>
    <w:tbl>
      <w:tblPr>
        <w:tblpPr w:leftFromText="180" w:rightFromText="180" w:vertAnchor="text" w:tblpX="70"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39"/>
        <w:gridCol w:w="3010"/>
        <w:gridCol w:w="5748"/>
      </w:tblGrid>
      <w:tr w:rsidR="00A5095E" w:rsidRPr="001A40A5" w14:paraId="06F8ABA5" w14:textId="77777777" w:rsidTr="00687883">
        <w:tc>
          <w:tcPr>
            <w:tcW w:w="3549" w:type="dxa"/>
            <w:gridSpan w:val="2"/>
            <w:shd w:val="clear" w:color="auto" w:fill="E6E6E6"/>
          </w:tcPr>
          <w:p w14:paraId="763AC141" w14:textId="77777777" w:rsidR="00A5095E" w:rsidRPr="001A40A5"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1. Nombre del Caso de Uso del Sistema</w:t>
            </w:r>
          </w:p>
        </w:tc>
        <w:tc>
          <w:tcPr>
            <w:tcW w:w="5748" w:type="dxa"/>
          </w:tcPr>
          <w:p w14:paraId="4714E096" w14:textId="77777777" w:rsidR="00A5095E" w:rsidRPr="0004213E" w:rsidRDefault="00A5095E" w:rsidP="00FB2C6A">
            <w:pPr>
              <w:rPr>
                <w:rFonts w:cs="Arial"/>
                <w:b/>
                <w:sz w:val="20"/>
                <w:szCs w:val="18"/>
              </w:rPr>
            </w:pPr>
            <w:r w:rsidRPr="00206764">
              <w:rPr>
                <w:rFonts w:cs="Arial"/>
                <w:b/>
                <w:sz w:val="20"/>
                <w:szCs w:val="18"/>
              </w:rPr>
              <w:t>CUS02-</w:t>
            </w:r>
            <w:r>
              <w:t xml:space="preserve"> </w:t>
            </w:r>
            <w:r w:rsidRPr="00457877">
              <w:rPr>
                <w:rFonts w:cs="Arial"/>
                <w:b/>
                <w:sz w:val="20"/>
                <w:szCs w:val="18"/>
              </w:rPr>
              <w:t>Registrar la carga de Inventario Inicial carga masiva</w:t>
            </w:r>
          </w:p>
        </w:tc>
      </w:tr>
      <w:tr w:rsidR="00A5095E" w:rsidRPr="001A40A5" w14:paraId="28BFE94C" w14:textId="77777777" w:rsidTr="00FB2C6A">
        <w:tc>
          <w:tcPr>
            <w:tcW w:w="9297" w:type="dxa"/>
            <w:gridSpan w:val="3"/>
            <w:shd w:val="clear" w:color="auto" w:fill="E6E6E6"/>
          </w:tcPr>
          <w:p w14:paraId="0CDD818E"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2. Descripción del Caso de Uso</w:t>
            </w:r>
          </w:p>
        </w:tc>
      </w:tr>
      <w:tr w:rsidR="00A5095E" w:rsidRPr="0004213E" w14:paraId="0E2C244B" w14:textId="77777777" w:rsidTr="00FB2C6A">
        <w:tc>
          <w:tcPr>
            <w:tcW w:w="9297" w:type="dxa"/>
            <w:gridSpan w:val="3"/>
          </w:tcPr>
          <w:p w14:paraId="6565D1BD" w14:textId="77777777" w:rsidR="00A5095E" w:rsidRPr="0004213E" w:rsidRDefault="00A5095E" w:rsidP="00FB2C6A">
            <w:pPr>
              <w:rPr>
                <w:rFonts w:cs="Arial"/>
                <w:sz w:val="20"/>
                <w:szCs w:val="18"/>
              </w:rPr>
            </w:pPr>
            <w:r>
              <w:rPr>
                <w:rFonts w:cs="Arial"/>
                <w:sz w:val="20"/>
                <w:szCs w:val="18"/>
              </w:rPr>
              <w:t>Caso de uso que permite al realizar la carga inicial de Inventario Inicial de forma masiva, haciendo uso de un plano.</w:t>
            </w:r>
          </w:p>
        </w:tc>
      </w:tr>
      <w:tr w:rsidR="00A5095E" w:rsidRPr="001A40A5" w14:paraId="1363A2A2" w14:textId="77777777" w:rsidTr="00FB2C6A">
        <w:trPr>
          <w:trHeight w:val="259"/>
        </w:trPr>
        <w:tc>
          <w:tcPr>
            <w:tcW w:w="9297" w:type="dxa"/>
            <w:gridSpan w:val="3"/>
            <w:shd w:val="clear" w:color="auto" w:fill="E6E6E6"/>
          </w:tcPr>
          <w:p w14:paraId="4E79028C"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3. Actor(es)</w:t>
            </w:r>
          </w:p>
        </w:tc>
      </w:tr>
      <w:tr w:rsidR="00A5095E" w:rsidRPr="0004213E" w14:paraId="1B10C556" w14:textId="77777777" w:rsidTr="00FB2C6A">
        <w:tc>
          <w:tcPr>
            <w:tcW w:w="9297" w:type="dxa"/>
            <w:gridSpan w:val="3"/>
          </w:tcPr>
          <w:p w14:paraId="7062D84C" w14:textId="77777777" w:rsidR="00A5095E" w:rsidRPr="0004213E" w:rsidRDefault="00A5095E" w:rsidP="00FB2C6A">
            <w:pPr>
              <w:rPr>
                <w:rFonts w:cs="Arial"/>
                <w:sz w:val="20"/>
                <w:szCs w:val="18"/>
              </w:rPr>
            </w:pPr>
            <w:r>
              <w:rPr>
                <w:rFonts w:cs="Arial"/>
                <w:sz w:val="20"/>
                <w:szCs w:val="18"/>
              </w:rPr>
              <w:t>CUS01</w:t>
            </w:r>
          </w:p>
        </w:tc>
      </w:tr>
      <w:tr w:rsidR="00A5095E" w:rsidRPr="001A40A5" w14:paraId="5E087BDB" w14:textId="77777777" w:rsidTr="00FB2C6A">
        <w:tc>
          <w:tcPr>
            <w:tcW w:w="9297" w:type="dxa"/>
            <w:gridSpan w:val="3"/>
            <w:shd w:val="clear" w:color="auto" w:fill="E6E6E6"/>
          </w:tcPr>
          <w:p w14:paraId="6D6F331B"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4. Precondiciones</w:t>
            </w:r>
          </w:p>
        </w:tc>
      </w:tr>
      <w:tr w:rsidR="00A5095E" w:rsidRPr="0004213E" w14:paraId="176B69A1" w14:textId="77777777" w:rsidTr="00FB2C6A">
        <w:tc>
          <w:tcPr>
            <w:tcW w:w="9297" w:type="dxa"/>
            <w:gridSpan w:val="3"/>
          </w:tcPr>
          <w:p w14:paraId="068473E1" w14:textId="77777777" w:rsidR="00A5095E" w:rsidRDefault="00A5095E" w:rsidP="00FB2C6A">
            <w:pPr>
              <w:rPr>
                <w:rFonts w:cs="Arial"/>
                <w:sz w:val="20"/>
                <w:szCs w:val="18"/>
              </w:rPr>
            </w:pPr>
            <w:r>
              <w:rPr>
                <w:rFonts w:cs="Arial"/>
                <w:sz w:val="20"/>
                <w:szCs w:val="18"/>
              </w:rPr>
              <w:t>Que el caso de uso haya sido invocado.</w:t>
            </w:r>
          </w:p>
          <w:p w14:paraId="1078CD63" w14:textId="77777777" w:rsidR="00531FDC" w:rsidRDefault="00A5095E" w:rsidP="00FB2C6A">
            <w:pPr>
              <w:pStyle w:val="ListParagraph"/>
              <w:spacing w:before="120" w:after="120" w:line="276" w:lineRule="auto"/>
              <w:ind w:left="0"/>
              <w:rPr>
                <w:rFonts w:cs="Arial"/>
                <w:sz w:val="20"/>
                <w:szCs w:val="18"/>
              </w:rPr>
            </w:pPr>
            <w:r>
              <w:rPr>
                <w:rFonts w:cs="Arial"/>
                <w:sz w:val="20"/>
                <w:szCs w:val="18"/>
              </w:rPr>
              <w:t xml:space="preserve">El usuario debe tener </w:t>
            </w:r>
            <w:r w:rsidRPr="0030785B">
              <w:rPr>
                <w:rFonts w:cs="Arial"/>
                <w:sz w:val="20"/>
                <w:szCs w:val="18"/>
              </w:rPr>
              <w:t>activ</w:t>
            </w:r>
            <w:r>
              <w:rPr>
                <w:rFonts w:cs="Arial"/>
                <w:sz w:val="20"/>
                <w:szCs w:val="18"/>
              </w:rPr>
              <w:t xml:space="preserve">o </w:t>
            </w:r>
            <w:r w:rsidRPr="0030785B">
              <w:rPr>
                <w:rFonts w:cs="Arial"/>
                <w:sz w:val="20"/>
                <w:szCs w:val="18"/>
              </w:rPr>
              <w:t>su periodo de declaración (DJ).</w:t>
            </w:r>
          </w:p>
          <w:p w14:paraId="4C3DD1DB" w14:textId="1D0560FB" w:rsidR="00F93A21" w:rsidRPr="0030785B" w:rsidRDefault="00531FDC" w:rsidP="00FB2C6A">
            <w:pPr>
              <w:pStyle w:val="ListParagraph"/>
              <w:spacing w:before="120" w:after="120" w:line="276" w:lineRule="auto"/>
              <w:ind w:left="0"/>
              <w:rPr>
                <w:rFonts w:cs="Arial"/>
                <w:sz w:val="20"/>
                <w:szCs w:val="18"/>
              </w:rPr>
            </w:pPr>
            <w:r>
              <w:rPr>
                <w:rFonts w:cs="Arial"/>
                <w:sz w:val="20"/>
                <w:szCs w:val="18"/>
              </w:rPr>
              <w:t xml:space="preserve">El usuario </w:t>
            </w:r>
            <w:r w:rsidR="00DF3D0E">
              <w:rPr>
                <w:rFonts w:cs="Arial"/>
                <w:sz w:val="20"/>
                <w:szCs w:val="18"/>
              </w:rPr>
              <w:t xml:space="preserve">dueño del bien solo </w:t>
            </w:r>
            <w:r>
              <w:rPr>
                <w:rFonts w:cs="Arial"/>
                <w:sz w:val="20"/>
                <w:szCs w:val="18"/>
              </w:rPr>
              <w:t>puede cargar inventario inicial</w:t>
            </w:r>
            <w:r w:rsidR="00DF3D0E">
              <w:rPr>
                <w:rFonts w:cs="Arial"/>
                <w:sz w:val="20"/>
                <w:szCs w:val="18"/>
              </w:rPr>
              <w:t xml:space="preserve">, </w:t>
            </w:r>
            <w:r>
              <w:rPr>
                <w:rFonts w:cs="Arial"/>
                <w:sz w:val="20"/>
                <w:szCs w:val="18"/>
              </w:rPr>
              <w:t xml:space="preserve"> no </w:t>
            </w:r>
            <w:r w:rsidR="00DF3D0E">
              <w:rPr>
                <w:rFonts w:cs="Arial"/>
                <w:sz w:val="20"/>
                <w:szCs w:val="18"/>
              </w:rPr>
              <w:t>los usuarios</w:t>
            </w:r>
            <w:r>
              <w:rPr>
                <w:rFonts w:cs="Arial"/>
                <w:sz w:val="20"/>
                <w:szCs w:val="18"/>
              </w:rPr>
              <w:t xml:space="preserve"> de servicios a terceros.</w:t>
            </w:r>
          </w:p>
          <w:p w14:paraId="101B77CA" w14:textId="77777777" w:rsidR="00A5095E" w:rsidRPr="00170D40" w:rsidRDefault="00A5095E" w:rsidP="00FB2C6A">
            <w:pPr>
              <w:pStyle w:val="ListParagraph"/>
              <w:spacing w:before="120" w:after="120" w:line="276" w:lineRule="auto"/>
              <w:ind w:left="0"/>
              <w:rPr>
                <w:rFonts w:cs="Arial"/>
                <w:sz w:val="20"/>
                <w:szCs w:val="18"/>
              </w:rPr>
            </w:pPr>
            <w:r w:rsidRPr="00170D40">
              <w:rPr>
                <w:rFonts w:cs="Arial"/>
                <w:sz w:val="20"/>
                <w:szCs w:val="18"/>
              </w:rPr>
              <w:t>Es requisito que tanto las presentaciones como los establecimientos estén activos y vigentes en el RCBF en el periodo de la presentación de dicho inventario.</w:t>
            </w:r>
          </w:p>
          <w:p w14:paraId="08CF3489" w14:textId="77777777" w:rsidR="00A5095E" w:rsidRPr="00170D40" w:rsidRDefault="00A5095E" w:rsidP="00FB2C6A">
            <w:pPr>
              <w:pStyle w:val="ListParagraph"/>
              <w:spacing w:before="120" w:after="120" w:line="276" w:lineRule="auto"/>
              <w:ind w:left="0"/>
              <w:rPr>
                <w:rFonts w:cs="Arial"/>
                <w:sz w:val="20"/>
                <w:szCs w:val="18"/>
              </w:rPr>
            </w:pPr>
            <w:r w:rsidRPr="00170D40">
              <w:rPr>
                <w:rFonts w:cs="Arial"/>
                <w:sz w:val="20"/>
                <w:szCs w:val="18"/>
              </w:rPr>
              <w:t>Para la DJ del Inventario inicial el estado inicia como “en plazo” y el envío en estado “pendiente”</w:t>
            </w:r>
          </w:p>
          <w:p w14:paraId="101F2F6F" w14:textId="77777777" w:rsidR="00A5095E" w:rsidRPr="0004213E" w:rsidRDefault="00A5095E" w:rsidP="00FB2C6A">
            <w:pPr>
              <w:pStyle w:val="ListParagraph"/>
              <w:spacing w:before="120" w:after="120" w:line="276" w:lineRule="auto"/>
              <w:ind w:left="0"/>
              <w:rPr>
                <w:rFonts w:cs="Arial"/>
                <w:sz w:val="20"/>
                <w:szCs w:val="18"/>
              </w:rPr>
            </w:pPr>
          </w:p>
        </w:tc>
      </w:tr>
      <w:tr w:rsidR="00A5095E" w:rsidRPr="001A40A5" w14:paraId="7482BBA0" w14:textId="77777777" w:rsidTr="00FB2C6A">
        <w:tc>
          <w:tcPr>
            <w:tcW w:w="9297" w:type="dxa"/>
            <w:gridSpan w:val="3"/>
            <w:shd w:val="clear" w:color="auto" w:fill="E6E6E6"/>
          </w:tcPr>
          <w:p w14:paraId="0EBFF0BA"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5. Post condiciones</w:t>
            </w:r>
          </w:p>
        </w:tc>
      </w:tr>
      <w:tr w:rsidR="00A5095E" w:rsidRPr="0004213E" w14:paraId="77389A31" w14:textId="77777777" w:rsidTr="00FB2C6A">
        <w:tc>
          <w:tcPr>
            <w:tcW w:w="9297" w:type="dxa"/>
            <w:gridSpan w:val="3"/>
          </w:tcPr>
          <w:p w14:paraId="5664E1D5" w14:textId="77777777" w:rsidR="00A5095E" w:rsidRPr="0004213E" w:rsidRDefault="00A5095E" w:rsidP="00FB2C6A">
            <w:pPr>
              <w:pStyle w:val="NormalWeb"/>
              <w:spacing w:before="0" w:beforeAutospacing="0" w:after="0" w:afterAutospacing="0"/>
              <w:rPr>
                <w:rFonts w:eastAsia="Times New Roman"/>
                <w:szCs w:val="18"/>
              </w:rPr>
            </w:pPr>
            <w:r>
              <w:rPr>
                <w:rFonts w:eastAsia="Times New Roman"/>
                <w:szCs w:val="18"/>
              </w:rPr>
              <w:t>Información resultante de la carga masiva, inventario inicial.</w:t>
            </w:r>
          </w:p>
        </w:tc>
      </w:tr>
      <w:tr w:rsidR="00A5095E" w:rsidRPr="001A40A5" w14:paraId="41228001" w14:textId="77777777" w:rsidTr="00FB2C6A">
        <w:trPr>
          <w:trHeight w:val="223"/>
        </w:trPr>
        <w:tc>
          <w:tcPr>
            <w:tcW w:w="9297" w:type="dxa"/>
            <w:gridSpan w:val="3"/>
            <w:shd w:val="clear" w:color="auto" w:fill="E6E6E6"/>
          </w:tcPr>
          <w:p w14:paraId="518046A1"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6. Flujo de eventos *</w:t>
            </w:r>
          </w:p>
        </w:tc>
      </w:tr>
      <w:tr w:rsidR="00A5095E" w:rsidRPr="001A40A5" w14:paraId="686F1FE0" w14:textId="77777777" w:rsidTr="00687883">
        <w:tc>
          <w:tcPr>
            <w:tcW w:w="539" w:type="dxa"/>
            <w:shd w:val="clear" w:color="auto" w:fill="E6E6E6"/>
          </w:tcPr>
          <w:p w14:paraId="63958752"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3010" w:type="dxa"/>
            <w:shd w:val="clear" w:color="auto" w:fill="E6E6E6"/>
          </w:tcPr>
          <w:p w14:paraId="7A753046"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Acción del Actor</w:t>
            </w:r>
          </w:p>
        </w:tc>
        <w:tc>
          <w:tcPr>
            <w:tcW w:w="5748" w:type="dxa"/>
            <w:shd w:val="clear" w:color="auto" w:fill="E6E6E6"/>
          </w:tcPr>
          <w:p w14:paraId="7CC9E550"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Respuesta del Sistema</w:t>
            </w:r>
          </w:p>
        </w:tc>
      </w:tr>
      <w:tr w:rsidR="00A5095E" w:rsidRPr="0004213E" w14:paraId="5A53AF2F" w14:textId="77777777" w:rsidTr="00687883">
        <w:tc>
          <w:tcPr>
            <w:tcW w:w="539" w:type="dxa"/>
          </w:tcPr>
          <w:p w14:paraId="0A26D149" w14:textId="77777777" w:rsidR="00A5095E" w:rsidRPr="0004213E" w:rsidRDefault="00A5095E" w:rsidP="00FB2C6A">
            <w:pPr>
              <w:pStyle w:val="Footer"/>
              <w:tabs>
                <w:tab w:val="clear" w:pos="4419"/>
                <w:tab w:val="clear" w:pos="8838"/>
              </w:tabs>
              <w:rPr>
                <w:szCs w:val="18"/>
                <w:lang w:val="es-ES"/>
              </w:rPr>
            </w:pPr>
            <w:r w:rsidRPr="0004213E">
              <w:rPr>
                <w:szCs w:val="18"/>
                <w:lang w:val="es-ES"/>
              </w:rPr>
              <w:t>1</w:t>
            </w:r>
          </w:p>
        </w:tc>
        <w:tc>
          <w:tcPr>
            <w:tcW w:w="3010" w:type="dxa"/>
          </w:tcPr>
          <w:p w14:paraId="0E378922" w14:textId="77777777" w:rsidR="00A5095E" w:rsidRDefault="00A5095E" w:rsidP="00FB2C6A">
            <w:pPr>
              <w:rPr>
                <w:rFonts w:cs="Arial"/>
                <w:sz w:val="20"/>
                <w:szCs w:val="18"/>
              </w:rPr>
            </w:pPr>
            <w:r>
              <w:rPr>
                <w:rFonts w:cs="Arial"/>
                <w:sz w:val="20"/>
                <w:szCs w:val="18"/>
              </w:rPr>
              <w:t>El caso de uso inicia cuando es invocado desde los CUS01.</w:t>
            </w:r>
          </w:p>
          <w:p w14:paraId="039485E4" w14:textId="77777777" w:rsidR="00A5095E" w:rsidRPr="0004213E" w:rsidRDefault="00A5095E" w:rsidP="00FB2C6A">
            <w:pPr>
              <w:rPr>
                <w:rFonts w:cs="Arial"/>
                <w:sz w:val="20"/>
                <w:szCs w:val="18"/>
              </w:rPr>
            </w:pPr>
          </w:p>
        </w:tc>
        <w:tc>
          <w:tcPr>
            <w:tcW w:w="5748" w:type="dxa"/>
          </w:tcPr>
          <w:p w14:paraId="73E13991" w14:textId="46D8FDC3" w:rsidR="00A5095E" w:rsidRDefault="00A5095E" w:rsidP="00FB2C6A">
            <w:pPr>
              <w:rPr>
                <w:rFonts w:cs="Arial"/>
                <w:sz w:val="20"/>
                <w:szCs w:val="18"/>
              </w:rPr>
            </w:pPr>
            <w:r>
              <w:rPr>
                <w:rFonts w:cs="Arial"/>
                <w:sz w:val="20"/>
                <w:szCs w:val="18"/>
              </w:rPr>
              <w:t xml:space="preserve">El sistema abre la interfaz </w:t>
            </w:r>
            <w:r w:rsidR="00680E7A">
              <w:rPr>
                <w:rFonts w:cs="Arial"/>
                <w:b/>
                <w:sz w:val="20"/>
                <w:szCs w:val="18"/>
              </w:rPr>
              <w:t>IU03B</w:t>
            </w:r>
            <w:r w:rsidR="00A01D04">
              <w:rPr>
                <w:rFonts w:cs="Arial"/>
                <w:b/>
                <w:sz w:val="20"/>
                <w:szCs w:val="18"/>
              </w:rPr>
              <w:t xml:space="preserve"> Cargar Inv. Inicial desde el archivo plano</w:t>
            </w:r>
            <w:r>
              <w:rPr>
                <w:rFonts w:cs="Arial"/>
                <w:sz w:val="20"/>
                <w:szCs w:val="18"/>
              </w:rPr>
              <w:t>, teniendo en cuenta las siguientes consideraciones:</w:t>
            </w:r>
          </w:p>
          <w:p w14:paraId="226A634B" w14:textId="77777777" w:rsidR="00A5095E" w:rsidRDefault="00A5095E" w:rsidP="00FB2C6A">
            <w:pPr>
              <w:rPr>
                <w:rFonts w:cs="Arial"/>
                <w:sz w:val="20"/>
                <w:szCs w:val="18"/>
              </w:rPr>
            </w:pPr>
          </w:p>
          <w:p w14:paraId="666FF236" w14:textId="77777777" w:rsidR="00A5095E" w:rsidRPr="00C06D77" w:rsidRDefault="00A5095E" w:rsidP="00B836BC">
            <w:pPr>
              <w:pStyle w:val="ListParagraph"/>
              <w:numPr>
                <w:ilvl w:val="0"/>
                <w:numId w:val="39"/>
              </w:numPr>
              <w:rPr>
                <w:rFonts w:cs="Arial"/>
                <w:sz w:val="20"/>
                <w:szCs w:val="18"/>
              </w:rPr>
            </w:pPr>
            <w:r w:rsidRPr="00C06D77">
              <w:rPr>
                <w:rFonts w:cs="Arial"/>
                <w:sz w:val="20"/>
                <w:szCs w:val="18"/>
              </w:rPr>
              <w:t>Botón : Seleccione un archivo ( habilitado)</w:t>
            </w:r>
          </w:p>
          <w:p w14:paraId="6FABE3C5" w14:textId="77777777" w:rsidR="00A5095E" w:rsidRPr="00C06D77" w:rsidRDefault="00A5095E" w:rsidP="00C06D77">
            <w:pPr>
              <w:rPr>
                <w:rFonts w:cs="Arial"/>
                <w:sz w:val="20"/>
                <w:szCs w:val="18"/>
              </w:rPr>
            </w:pPr>
            <w:r w:rsidRPr="00C06D77">
              <w:rPr>
                <w:rFonts w:cs="Arial"/>
                <w:sz w:val="20"/>
                <w:szCs w:val="18"/>
              </w:rPr>
              <w:t xml:space="preserve">Campo de dato: Para ingresar el nombre del archivo, por defecto muestra el texto: “Ningún archivo seleccionado”. </w:t>
            </w:r>
          </w:p>
          <w:p w14:paraId="304DFAD2" w14:textId="77777777" w:rsidR="00A5095E" w:rsidRDefault="00A5095E" w:rsidP="00C06D77">
            <w:pPr>
              <w:rPr>
                <w:rFonts w:cs="Arial"/>
                <w:sz w:val="20"/>
                <w:szCs w:val="18"/>
              </w:rPr>
            </w:pPr>
            <w:r w:rsidRPr="00C06D77">
              <w:rPr>
                <w:rFonts w:cs="Arial"/>
                <w:sz w:val="20"/>
                <w:szCs w:val="18"/>
              </w:rPr>
              <w:t xml:space="preserve">La caja de texto: Observaciones (inicializado en blanco). </w:t>
            </w:r>
          </w:p>
          <w:p w14:paraId="27DB3B7D" w14:textId="74D07229" w:rsidR="00F01CE9" w:rsidRPr="00F01CE9" w:rsidRDefault="00F01CE9" w:rsidP="00B836BC">
            <w:pPr>
              <w:pStyle w:val="ListParagraph"/>
              <w:numPr>
                <w:ilvl w:val="0"/>
                <w:numId w:val="40"/>
              </w:numPr>
              <w:rPr>
                <w:rFonts w:cs="Arial"/>
                <w:sz w:val="20"/>
                <w:szCs w:val="18"/>
              </w:rPr>
            </w:pPr>
            <w:r w:rsidRPr="00C06D77">
              <w:rPr>
                <w:rFonts w:cs="Arial"/>
                <w:sz w:val="20"/>
                <w:szCs w:val="18"/>
              </w:rPr>
              <w:t>Botón : Cancelar (habilitado)</w:t>
            </w:r>
          </w:p>
          <w:p w14:paraId="3A9C26AD" w14:textId="77777777" w:rsidR="00A5095E" w:rsidRPr="00C06D77" w:rsidRDefault="00A5095E" w:rsidP="00B836BC">
            <w:pPr>
              <w:pStyle w:val="ListParagraph"/>
              <w:numPr>
                <w:ilvl w:val="0"/>
                <w:numId w:val="40"/>
              </w:numPr>
              <w:rPr>
                <w:rFonts w:cs="Arial"/>
                <w:sz w:val="20"/>
                <w:szCs w:val="18"/>
              </w:rPr>
            </w:pPr>
            <w:r w:rsidRPr="00C06D77">
              <w:rPr>
                <w:rFonts w:cs="Arial"/>
                <w:sz w:val="20"/>
                <w:szCs w:val="18"/>
              </w:rPr>
              <w:t>Botón : Enviar (deshabilitado)</w:t>
            </w:r>
          </w:p>
          <w:p w14:paraId="60125811" w14:textId="77777777" w:rsidR="00A5095E" w:rsidRPr="00C06D77" w:rsidRDefault="00A5095E" w:rsidP="00C06D77">
            <w:pPr>
              <w:rPr>
                <w:rFonts w:cs="Arial"/>
                <w:sz w:val="20"/>
                <w:szCs w:val="18"/>
              </w:rPr>
            </w:pPr>
            <w:r w:rsidRPr="00C06D77">
              <w:rPr>
                <w:rFonts w:cs="Arial"/>
                <w:sz w:val="20"/>
                <w:szCs w:val="18"/>
              </w:rPr>
              <w:t>Enlace: Instrucciones para él envió.</w:t>
            </w:r>
          </w:p>
          <w:p w14:paraId="2A2C1710" w14:textId="77777777" w:rsidR="00C06D77" w:rsidRDefault="00C06D77" w:rsidP="00C06D77">
            <w:pPr>
              <w:rPr>
                <w:rFonts w:cs="Arial"/>
                <w:sz w:val="20"/>
                <w:szCs w:val="18"/>
              </w:rPr>
            </w:pPr>
          </w:p>
          <w:p w14:paraId="2D915AB3" w14:textId="472710D8" w:rsidR="00C06D77" w:rsidRDefault="00C06D77" w:rsidP="00C06D77">
            <w:pPr>
              <w:rPr>
                <w:rFonts w:cs="Arial"/>
                <w:sz w:val="20"/>
                <w:szCs w:val="18"/>
              </w:rPr>
            </w:pPr>
            <w:r>
              <w:rPr>
                <w:rFonts w:cs="Arial"/>
                <w:sz w:val="20"/>
                <w:szCs w:val="18"/>
              </w:rPr>
              <w:t>Muestra sección : Historial de envíos</w:t>
            </w:r>
          </w:p>
          <w:p w14:paraId="18C85046" w14:textId="30D5D2B9" w:rsidR="00C06D77" w:rsidRPr="00C06D77" w:rsidRDefault="00C06D77" w:rsidP="00C06D77">
            <w:pPr>
              <w:rPr>
                <w:rFonts w:cs="Arial"/>
                <w:sz w:val="20"/>
                <w:szCs w:val="18"/>
              </w:rPr>
            </w:pPr>
            <w:r>
              <w:rPr>
                <w:rFonts w:cs="Arial"/>
                <w:sz w:val="20"/>
                <w:szCs w:val="18"/>
              </w:rPr>
              <w:t>Con las columnas:</w:t>
            </w:r>
          </w:p>
          <w:p w14:paraId="22EB28B2" w14:textId="417505E4" w:rsidR="00486BAE" w:rsidRPr="00C06D77" w:rsidRDefault="00C06D77" w:rsidP="00B836BC">
            <w:pPr>
              <w:pStyle w:val="ListParagraph"/>
              <w:numPr>
                <w:ilvl w:val="0"/>
                <w:numId w:val="35"/>
              </w:numPr>
              <w:rPr>
                <w:rFonts w:cs="Arial"/>
                <w:sz w:val="20"/>
                <w:szCs w:val="18"/>
              </w:rPr>
            </w:pPr>
            <w:r w:rsidRPr="00C06D77">
              <w:rPr>
                <w:rFonts w:cs="Arial"/>
                <w:sz w:val="20"/>
                <w:szCs w:val="18"/>
              </w:rPr>
              <w:t>Periodo de Presentación</w:t>
            </w:r>
          </w:p>
          <w:p w14:paraId="1601DCF9" w14:textId="77777777" w:rsidR="00C06D77" w:rsidRPr="00C06D77" w:rsidRDefault="00C06D77" w:rsidP="00B836BC">
            <w:pPr>
              <w:pStyle w:val="ListParagraph"/>
              <w:numPr>
                <w:ilvl w:val="0"/>
                <w:numId w:val="35"/>
              </w:numPr>
              <w:rPr>
                <w:rFonts w:cs="Arial"/>
                <w:sz w:val="20"/>
                <w:szCs w:val="18"/>
              </w:rPr>
            </w:pPr>
            <w:r w:rsidRPr="00C06D77">
              <w:rPr>
                <w:rFonts w:cs="Arial"/>
                <w:sz w:val="20"/>
                <w:szCs w:val="18"/>
              </w:rPr>
              <w:t>Estado DJ</w:t>
            </w:r>
          </w:p>
          <w:p w14:paraId="372A8D68" w14:textId="6F1D88DE" w:rsidR="00C06D77" w:rsidRPr="00C06D77" w:rsidRDefault="00C06D77" w:rsidP="00B836BC">
            <w:pPr>
              <w:pStyle w:val="ListParagraph"/>
              <w:numPr>
                <w:ilvl w:val="0"/>
                <w:numId w:val="35"/>
              </w:numPr>
              <w:rPr>
                <w:rFonts w:cs="Arial"/>
                <w:sz w:val="20"/>
                <w:szCs w:val="18"/>
              </w:rPr>
            </w:pPr>
            <w:r w:rsidRPr="00C06D77">
              <w:rPr>
                <w:rFonts w:cs="Arial"/>
                <w:sz w:val="20"/>
                <w:szCs w:val="18"/>
              </w:rPr>
              <w:t xml:space="preserve">Estado de </w:t>
            </w:r>
            <w:r w:rsidR="00F01CE9">
              <w:rPr>
                <w:rFonts w:cs="Arial"/>
                <w:sz w:val="20"/>
                <w:szCs w:val="18"/>
              </w:rPr>
              <w:t>E</w:t>
            </w:r>
            <w:r w:rsidRPr="00C06D77">
              <w:rPr>
                <w:rFonts w:cs="Arial"/>
                <w:sz w:val="20"/>
                <w:szCs w:val="18"/>
              </w:rPr>
              <w:t xml:space="preserve">nvío </w:t>
            </w:r>
          </w:p>
          <w:p w14:paraId="18A8C221" w14:textId="5BA384D7" w:rsidR="00C06D77" w:rsidRPr="00C06D77" w:rsidRDefault="00C06D77" w:rsidP="00B836BC">
            <w:pPr>
              <w:pStyle w:val="ListParagraph"/>
              <w:numPr>
                <w:ilvl w:val="0"/>
                <w:numId w:val="35"/>
              </w:numPr>
              <w:rPr>
                <w:rFonts w:cs="Arial"/>
                <w:sz w:val="20"/>
                <w:szCs w:val="18"/>
              </w:rPr>
            </w:pPr>
            <w:r w:rsidRPr="00C06D77">
              <w:rPr>
                <w:rFonts w:cs="Arial"/>
                <w:sz w:val="20"/>
                <w:szCs w:val="18"/>
              </w:rPr>
              <w:t xml:space="preserve">Fecha de </w:t>
            </w:r>
            <w:r w:rsidR="00F01CE9">
              <w:rPr>
                <w:rFonts w:cs="Arial"/>
                <w:sz w:val="20"/>
                <w:szCs w:val="18"/>
              </w:rPr>
              <w:t>E</w:t>
            </w:r>
            <w:r w:rsidRPr="00C06D77">
              <w:rPr>
                <w:rFonts w:cs="Arial"/>
                <w:sz w:val="20"/>
                <w:szCs w:val="18"/>
              </w:rPr>
              <w:t>nvió</w:t>
            </w:r>
          </w:p>
          <w:p w14:paraId="41C85E01" w14:textId="663045CC" w:rsidR="00C06D77" w:rsidRPr="00C06D77" w:rsidRDefault="00C06D77" w:rsidP="00B836BC">
            <w:pPr>
              <w:pStyle w:val="ListParagraph"/>
              <w:numPr>
                <w:ilvl w:val="0"/>
                <w:numId w:val="35"/>
              </w:numPr>
              <w:rPr>
                <w:rFonts w:cs="Arial"/>
                <w:sz w:val="20"/>
                <w:szCs w:val="18"/>
              </w:rPr>
            </w:pPr>
            <w:r w:rsidRPr="00C06D77">
              <w:rPr>
                <w:rFonts w:cs="Arial"/>
                <w:sz w:val="20"/>
                <w:szCs w:val="18"/>
              </w:rPr>
              <w:t>Número de confirmación</w:t>
            </w:r>
          </w:p>
          <w:p w14:paraId="64F28590" w14:textId="4A2B2581" w:rsidR="00C06D77" w:rsidRDefault="00C06D77" w:rsidP="00B836BC">
            <w:pPr>
              <w:pStyle w:val="ListParagraph"/>
              <w:numPr>
                <w:ilvl w:val="0"/>
                <w:numId w:val="35"/>
              </w:numPr>
              <w:rPr>
                <w:rFonts w:cs="Arial"/>
                <w:sz w:val="20"/>
                <w:szCs w:val="18"/>
              </w:rPr>
            </w:pPr>
            <w:r w:rsidRPr="00C06D77">
              <w:rPr>
                <w:rFonts w:cs="Arial"/>
                <w:sz w:val="20"/>
                <w:szCs w:val="18"/>
              </w:rPr>
              <w:t>Resultado</w:t>
            </w:r>
            <w:r>
              <w:rPr>
                <w:rFonts w:cs="Arial"/>
                <w:sz w:val="20"/>
                <w:szCs w:val="18"/>
              </w:rPr>
              <w:t xml:space="preserve"> (muestra enlace de log de errores si lo tuviera)</w:t>
            </w:r>
          </w:p>
          <w:p w14:paraId="744AB085" w14:textId="2B2C07F8" w:rsidR="00C06D77" w:rsidRDefault="00C06D77" w:rsidP="00C06D77">
            <w:pPr>
              <w:rPr>
                <w:rFonts w:cs="Arial"/>
                <w:sz w:val="20"/>
                <w:szCs w:val="18"/>
              </w:rPr>
            </w:pPr>
            <w:r>
              <w:rPr>
                <w:rFonts w:cs="Arial"/>
                <w:sz w:val="20"/>
                <w:szCs w:val="18"/>
              </w:rPr>
              <w:t xml:space="preserve">Todas las columnas están en modo consulta, excepto la columna resultado si tiene </w:t>
            </w:r>
            <w:r w:rsidR="00F01CE9">
              <w:rPr>
                <w:rFonts w:cs="Arial"/>
                <w:sz w:val="20"/>
                <w:szCs w:val="18"/>
              </w:rPr>
              <w:t xml:space="preserve">el </w:t>
            </w:r>
            <w:r>
              <w:rPr>
                <w:rFonts w:cs="Arial"/>
                <w:sz w:val="20"/>
                <w:szCs w:val="18"/>
              </w:rPr>
              <w:t>log de errores.</w:t>
            </w:r>
          </w:p>
          <w:p w14:paraId="3EAA0B8B" w14:textId="77777777" w:rsidR="00914CE1" w:rsidRDefault="00914CE1" w:rsidP="00C06D77">
            <w:pPr>
              <w:rPr>
                <w:rFonts w:cs="Arial"/>
                <w:sz w:val="20"/>
                <w:szCs w:val="18"/>
              </w:rPr>
            </w:pPr>
          </w:p>
          <w:p w14:paraId="5F664E47" w14:textId="5789333A" w:rsidR="00914CE1" w:rsidRDefault="00914CE1" w:rsidP="004A4CC3">
            <w:pPr>
              <w:rPr>
                <w:rFonts w:cs="Arial"/>
                <w:sz w:val="20"/>
                <w:szCs w:val="18"/>
              </w:rPr>
            </w:pPr>
            <w:r>
              <w:rPr>
                <w:rFonts w:cs="Arial"/>
                <w:sz w:val="20"/>
                <w:szCs w:val="18"/>
              </w:rPr>
              <w:t>El sistema r</w:t>
            </w:r>
            <w:r w:rsidR="004A4CC3">
              <w:rPr>
                <w:rFonts w:cs="Arial"/>
                <w:sz w:val="20"/>
                <w:szCs w:val="18"/>
              </w:rPr>
              <w:t>ealiza la siguiente validación:</w:t>
            </w:r>
          </w:p>
          <w:p w14:paraId="04E6B5C8" w14:textId="38E88468" w:rsidR="000417E3" w:rsidRPr="00914CE1" w:rsidRDefault="000417E3" w:rsidP="00914CE1">
            <w:pPr>
              <w:spacing w:before="120" w:after="120" w:line="276" w:lineRule="auto"/>
              <w:rPr>
                <w:rFonts w:cs="Arial"/>
                <w:sz w:val="20"/>
                <w:szCs w:val="18"/>
              </w:rPr>
            </w:pPr>
            <w:r w:rsidRPr="000417E3">
              <w:rPr>
                <w:rFonts w:cs="Arial"/>
                <w:sz w:val="20"/>
                <w:szCs w:val="18"/>
              </w:rPr>
              <w:lastRenderedPageBreak/>
              <w:t>La fecha del Inventario Inicial corresponde a un día antes del inicio de su primer periodo exigible a declarar dicho periodo y que corresponde a la fecha de alta en el RCBF, o si ya pasó la citada fecha corresponde a un día antes de la fecha de alta del BF, establecimiento o presentación que van a declarar.</w:t>
            </w:r>
          </w:p>
          <w:p w14:paraId="449DA213" w14:textId="36C0FF96" w:rsidR="00914CE1" w:rsidRPr="00C06D77" w:rsidRDefault="00037017" w:rsidP="00037017">
            <w:pPr>
              <w:spacing w:before="120" w:after="120" w:line="276" w:lineRule="auto"/>
              <w:rPr>
                <w:rFonts w:cs="Arial"/>
                <w:sz w:val="20"/>
                <w:szCs w:val="18"/>
              </w:rPr>
            </w:pPr>
            <w:r w:rsidRPr="00914CE1">
              <w:rPr>
                <w:rFonts w:cs="Arial"/>
                <w:sz w:val="20"/>
                <w:szCs w:val="18"/>
              </w:rPr>
              <w:t>Para la baja por fin de vigencia</w:t>
            </w:r>
            <w:r>
              <w:rPr>
                <w:rFonts w:cs="Arial"/>
                <w:sz w:val="20"/>
                <w:szCs w:val="18"/>
              </w:rPr>
              <w:t>,</w:t>
            </w:r>
            <w:r w:rsidRPr="00914CE1">
              <w:rPr>
                <w:rFonts w:cs="Arial"/>
                <w:sz w:val="20"/>
                <w:szCs w:val="18"/>
              </w:rPr>
              <w:t xml:space="preserve"> el usuario debe registrar todas sus operaciones hasta la fecha de fin de vigencia. La fecha de Baja se considera el día posterior a la fecha de fin de vigencia.</w:t>
            </w:r>
          </w:p>
          <w:p w14:paraId="7A5FABF5" w14:textId="40C3DCE9" w:rsidR="00EA331D" w:rsidRDefault="00EA331D" w:rsidP="00925445">
            <w:pPr>
              <w:rPr>
                <w:rFonts w:cs="Arial"/>
                <w:sz w:val="20"/>
                <w:szCs w:val="18"/>
              </w:rPr>
            </w:pPr>
            <w:r>
              <w:rPr>
                <w:rFonts w:cs="Arial"/>
                <w:sz w:val="20"/>
                <w:szCs w:val="18"/>
              </w:rPr>
              <w:t>Los valores de los Estados:</w:t>
            </w:r>
          </w:p>
          <w:p w14:paraId="55E307FE" w14:textId="56978118" w:rsidR="00C06D77" w:rsidRDefault="00EA331D" w:rsidP="00925445">
            <w:pPr>
              <w:rPr>
                <w:rFonts w:cs="Arial"/>
                <w:sz w:val="20"/>
                <w:szCs w:val="18"/>
              </w:rPr>
            </w:pPr>
            <w:r>
              <w:rPr>
                <w:rFonts w:cs="Arial"/>
                <w:sz w:val="20"/>
                <w:szCs w:val="18"/>
              </w:rPr>
              <w:t xml:space="preserve">Estado de la  DJ, </w:t>
            </w:r>
            <w:r w:rsidRPr="00EA331D">
              <w:rPr>
                <w:rFonts w:cs="Arial"/>
                <w:b/>
                <w:sz w:val="20"/>
                <w:szCs w:val="18"/>
              </w:rPr>
              <w:t>ver Anexo 5</w:t>
            </w:r>
          </w:p>
          <w:p w14:paraId="3AC95F24" w14:textId="79EAD394" w:rsidR="00EA331D" w:rsidRPr="00486BAE" w:rsidRDefault="00EA331D" w:rsidP="00925445">
            <w:pPr>
              <w:rPr>
                <w:rFonts w:cs="Arial"/>
                <w:sz w:val="20"/>
                <w:szCs w:val="18"/>
              </w:rPr>
            </w:pPr>
            <w:r>
              <w:rPr>
                <w:rFonts w:cs="Arial"/>
                <w:sz w:val="20"/>
                <w:szCs w:val="18"/>
              </w:rPr>
              <w:t xml:space="preserve">Estado de envío, </w:t>
            </w:r>
            <w:r w:rsidRPr="00EA331D">
              <w:rPr>
                <w:rFonts w:cs="Arial"/>
                <w:b/>
                <w:sz w:val="20"/>
                <w:szCs w:val="18"/>
              </w:rPr>
              <w:t>ver Anexo 22</w:t>
            </w:r>
          </w:p>
        </w:tc>
      </w:tr>
      <w:tr w:rsidR="00A5095E" w:rsidRPr="0004213E" w14:paraId="4FE1B1FF" w14:textId="77777777" w:rsidTr="00687883">
        <w:tc>
          <w:tcPr>
            <w:tcW w:w="539" w:type="dxa"/>
          </w:tcPr>
          <w:p w14:paraId="57748660" w14:textId="4354DB3A" w:rsidR="00A5095E" w:rsidRPr="0004213E" w:rsidRDefault="00A5095E" w:rsidP="00FB2C6A">
            <w:pPr>
              <w:jc w:val="center"/>
              <w:rPr>
                <w:rFonts w:cs="Arial"/>
                <w:sz w:val="20"/>
                <w:szCs w:val="18"/>
              </w:rPr>
            </w:pPr>
            <w:r w:rsidRPr="0004213E">
              <w:rPr>
                <w:rFonts w:cs="Arial"/>
                <w:sz w:val="20"/>
                <w:szCs w:val="18"/>
              </w:rPr>
              <w:lastRenderedPageBreak/>
              <w:t>2</w:t>
            </w:r>
          </w:p>
        </w:tc>
        <w:tc>
          <w:tcPr>
            <w:tcW w:w="3010" w:type="dxa"/>
          </w:tcPr>
          <w:p w14:paraId="2C53E4B9" w14:textId="2AB23648" w:rsidR="00A5095E" w:rsidRDefault="002B58BC" w:rsidP="00FB2C6A">
            <w:pPr>
              <w:rPr>
                <w:rFonts w:cs="Arial"/>
                <w:sz w:val="20"/>
                <w:szCs w:val="18"/>
              </w:rPr>
            </w:pPr>
            <w:r>
              <w:rPr>
                <w:rFonts w:cs="Arial"/>
                <w:sz w:val="20"/>
                <w:szCs w:val="18"/>
              </w:rPr>
              <w:t>El</w:t>
            </w:r>
            <w:r w:rsidR="00A5095E">
              <w:rPr>
                <w:rFonts w:cs="Arial"/>
                <w:sz w:val="20"/>
                <w:szCs w:val="18"/>
              </w:rPr>
              <w:t xml:space="preserve"> actor da clic en el botón “</w:t>
            </w:r>
            <w:r w:rsidR="00A5095E" w:rsidRPr="00646340">
              <w:rPr>
                <w:rFonts w:cs="Arial"/>
                <w:b/>
                <w:sz w:val="20"/>
                <w:szCs w:val="18"/>
              </w:rPr>
              <w:t>Seleccione un Archivo</w:t>
            </w:r>
            <w:r w:rsidR="00A5095E">
              <w:rPr>
                <w:rFonts w:cs="Arial"/>
                <w:sz w:val="20"/>
                <w:szCs w:val="18"/>
              </w:rPr>
              <w:t>”.</w:t>
            </w:r>
          </w:p>
          <w:p w14:paraId="297A4A80" w14:textId="77777777" w:rsidR="00A5095E" w:rsidRDefault="00A5095E" w:rsidP="00FB2C6A">
            <w:pPr>
              <w:rPr>
                <w:rFonts w:cs="Arial"/>
                <w:sz w:val="20"/>
                <w:szCs w:val="18"/>
              </w:rPr>
            </w:pPr>
          </w:p>
          <w:p w14:paraId="5388DA4E" w14:textId="77777777" w:rsidR="00A5095E" w:rsidRPr="00227431" w:rsidRDefault="00A5095E" w:rsidP="00FB2C6A">
            <w:pPr>
              <w:rPr>
                <w:rFonts w:cs="Arial"/>
                <w:sz w:val="20"/>
                <w:szCs w:val="18"/>
              </w:rPr>
            </w:pPr>
          </w:p>
        </w:tc>
        <w:tc>
          <w:tcPr>
            <w:tcW w:w="5748" w:type="dxa"/>
          </w:tcPr>
          <w:p w14:paraId="442BB8F4" w14:textId="77777777" w:rsidR="00A5095E" w:rsidRDefault="00A5095E" w:rsidP="00FB2C6A">
            <w:pPr>
              <w:rPr>
                <w:rFonts w:cs="Arial"/>
                <w:sz w:val="20"/>
                <w:szCs w:val="18"/>
              </w:rPr>
            </w:pPr>
            <w:r>
              <w:rPr>
                <w:rFonts w:cs="Arial"/>
                <w:sz w:val="20"/>
                <w:szCs w:val="18"/>
              </w:rPr>
              <w:t>El sistema m</w:t>
            </w:r>
            <w:r w:rsidRPr="00FF2A09">
              <w:rPr>
                <w:rFonts w:cs="Arial"/>
                <w:sz w:val="20"/>
                <w:szCs w:val="18"/>
              </w:rPr>
              <w:t>uestra una ventana emergente de búsqueda</w:t>
            </w:r>
            <w:r>
              <w:rPr>
                <w:rFonts w:cs="Arial"/>
                <w:sz w:val="20"/>
                <w:szCs w:val="18"/>
              </w:rPr>
              <w:t xml:space="preserve">, </w:t>
            </w:r>
            <w:r w:rsidRPr="00FF2A09">
              <w:rPr>
                <w:rFonts w:cs="Arial"/>
                <w:sz w:val="20"/>
                <w:szCs w:val="18"/>
              </w:rPr>
              <w:t xml:space="preserve"> para seleccionar el archivo a ser cargado. </w:t>
            </w:r>
          </w:p>
          <w:p w14:paraId="5C634194" w14:textId="77777777" w:rsidR="00A5095E" w:rsidRDefault="00A5095E" w:rsidP="00FB2C6A">
            <w:pPr>
              <w:rPr>
                <w:rFonts w:cs="Arial"/>
                <w:sz w:val="20"/>
                <w:szCs w:val="18"/>
              </w:rPr>
            </w:pPr>
          </w:p>
          <w:p w14:paraId="66D7BBE8" w14:textId="4F89F2E9" w:rsidR="00A5095E" w:rsidRPr="00FF2A09" w:rsidRDefault="00B01C88" w:rsidP="00FB2C6A">
            <w:pPr>
              <w:rPr>
                <w:rFonts w:cs="Arial"/>
                <w:sz w:val="20"/>
                <w:szCs w:val="18"/>
              </w:rPr>
            </w:pPr>
            <w:r>
              <w:rPr>
                <w:rFonts w:cs="Arial"/>
                <w:sz w:val="20"/>
                <w:szCs w:val="18"/>
              </w:rPr>
              <w:t>E</w:t>
            </w:r>
            <w:r w:rsidR="00A5095E" w:rsidRPr="00FF2A09">
              <w:rPr>
                <w:rFonts w:cs="Arial"/>
                <w:sz w:val="20"/>
                <w:szCs w:val="18"/>
              </w:rPr>
              <w:t xml:space="preserve">jecuta el </w:t>
            </w:r>
            <w:r w:rsidR="00A5095E" w:rsidRPr="00FF2A09">
              <w:rPr>
                <w:rFonts w:cs="Arial"/>
                <w:b/>
                <w:sz w:val="20"/>
                <w:szCs w:val="18"/>
              </w:rPr>
              <w:t xml:space="preserve">Flujo Alternativo </w:t>
            </w:r>
            <w:r w:rsidR="00A5095E">
              <w:rPr>
                <w:rFonts w:cs="Arial"/>
                <w:b/>
                <w:sz w:val="20"/>
                <w:szCs w:val="18"/>
              </w:rPr>
              <w:t>7</w:t>
            </w:r>
            <w:r w:rsidR="00A5095E" w:rsidRPr="00FF2A09">
              <w:rPr>
                <w:rFonts w:cs="Arial"/>
                <w:b/>
                <w:sz w:val="20"/>
                <w:szCs w:val="18"/>
              </w:rPr>
              <w:t>.1 B</w:t>
            </w:r>
            <w:r w:rsidR="00A5095E">
              <w:rPr>
                <w:rFonts w:cs="Arial"/>
                <w:b/>
                <w:sz w:val="20"/>
                <w:szCs w:val="18"/>
              </w:rPr>
              <w:t>uscar</w:t>
            </w:r>
            <w:r w:rsidR="00A5095E" w:rsidRPr="00FF2A09">
              <w:rPr>
                <w:rFonts w:cs="Arial"/>
                <w:b/>
                <w:sz w:val="20"/>
                <w:szCs w:val="18"/>
              </w:rPr>
              <w:t xml:space="preserve"> Archivo Plano</w:t>
            </w:r>
          </w:p>
          <w:p w14:paraId="17DADD92" w14:textId="77777777" w:rsidR="00A5095E" w:rsidRDefault="00A5095E" w:rsidP="00FB2C6A">
            <w:pPr>
              <w:rPr>
                <w:rFonts w:cs="Arial"/>
                <w:sz w:val="20"/>
                <w:szCs w:val="18"/>
              </w:rPr>
            </w:pPr>
          </w:p>
          <w:p w14:paraId="4272F9B0" w14:textId="77777777" w:rsidR="00A5095E" w:rsidRPr="00B56382" w:rsidRDefault="00A5095E" w:rsidP="00FB2C6A">
            <w:pPr>
              <w:rPr>
                <w:rFonts w:cs="Arial"/>
                <w:sz w:val="20"/>
                <w:szCs w:val="18"/>
              </w:rPr>
            </w:pPr>
          </w:p>
        </w:tc>
      </w:tr>
      <w:tr w:rsidR="00A5095E" w:rsidRPr="0004213E" w14:paraId="09170416" w14:textId="77777777" w:rsidTr="00687883">
        <w:tc>
          <w:tcPr>
            <w:tcW w:w="539" w:type="dxa"/>
          </w:tcPr>
          <w:p w14:paraId="20767468" w14:textId="77777777" w:rsidR="00A5095E" w:rsidRPr="0004213E" w:rsidRDefault="00A5095E" w:rsidP="00FB2C6A">
            <w:pPr>
              <w:jc w:val="center"/>
              <w:rPr>
                <w:rFonts w:cs="Arial"/>
                <w:sz w:val="20"/>
                <w:szCs w:val="18"/>
              </w:rPr>
            </w:pPr>
            <w:r w:rsidRPr="0004213E">
              <w:rPr>
                <w:rFonts w:cs="Arial"/>
                <w:sz w:val="20"/>
                <w:szCs w:val="18"/>
              </w:rPr>
              <w:t>3</w:t>
            </w:r>
          </w:p>
        </w:tc>
        <w:tc>
          <w:tcPr>
            <w:tcW w:w="3010" w:type="dxa"/>
          </w:tcPr>
          <w:p w14:paraId="7B5C7B6A" w14:textId="457F1488" w:rsidR="00A5095E" w:rsidRDefault="002B58BC" w:rsidP="00FB2C6A">
            <w:pPr>
              <w:rPr>
                <w:rFonts w:cs="Arial"/>
                <w:sz w:val="20"/>
                <w:szCs w:val="18"/>
              </w:rPr>
            </w:pPr>
            <w:r>
              <w:rPr>
                <w:rFonts w:cs="Arial"/>
                <w:sz w:val="20"/>
                <w:szCs w:val="18"/>
              </w:rPr>
              <w:t>E</w:t>
            </w:r>
            <w:r w:rsidR="00A5095E">
              <w:rPr>
                <w:rFonts w:cs="Arial"/>
                <w:sz w:val="20"/>
                <w:szCs w:val="18"/>
              </w:rPr>
              <w:t xml:space="preserve">l actor da clic en </w:t>
            </w:r>
            <w:r w:rsidR="004A4CC3">
              <w:rPr>
                <w:rFonts w:cs="Arial"/>
                <w:sz w:val="20"/>
                <w:szCs w:val="18"/>
              </w:rPr>
              <w:t xml:space="preserve">el </w:t>
            </w:r>
            <w:r w:rsidR="00A5095E">
              <w:rPr>
                <w:rFonts w:cs="Arial"/>
                <w:sz w:val="20"/>
                <w:szCs w:val="18"/>
              </w:rPr>
              <w:t>enlace “</w:t>
            </w:r>
            <w:r w:rsidR="00A5095E">
              <w:rPr>
                <w:rFonts w:cs="Arial"/>
                <w:b/>
                <w:sz w:val="20"/>
                <w:szCs w:val="18"/>
              </w:rPr>
              <w:t>Instrucciones para el envío</w:t>
            </w:r>
            <w:r w:rsidR="00A5095E">
              <w:rPr>
                <w:rFonts w:cs="Arial"/>
                <w:sz w:val="20"/>
                <w:szCs w:val="18"/>
              </w:rPr>
              <w:t>”.</w:t>
            </w:r>
          </w:p>
          <w:p w14:paraId="25F79635" w14:textId="77777777" w:rsidR="00A5095E" w:rsidRPr="0004213E" w:rsidRDefault="00A5095E" w:rsidP="00FB2C6A">
            <w:pPr>
              <w:rPr>
                <w:rFonts w:cs="Arial"/>
                <w:sz w:val="20"/>
                <w:szCs w:val="18"/>
              </w:rPr>
            </w:pPr>
          </w:p>
        </w:tc>
        <w:tc>
          <w:tcPr>
            <w:tcW w:w="5748" w:type="dxa"/>
          </w:tcPr>
          <w:p w14:paraId="3D3D247A" w14:textId="77777777" w:rsidR="007A5E98" w:rsidRDefault="00F65813" w:rsidP="007A5E98">
            <w:pPr>
              <w:rPr>
                <w:rFonts w:cs="Arial"/>
                <w:b/>
                <w:sz w:val="20"/>
                <w:szCs w:val="18"/>
              </w:rPr>
            </w:pPr>
            <w:r>
              <w:rPr>
                <w:rFonts w:cs="Arial"/>
                <w:sz w:val="20"/>
                <w:szCs w:val="18"/>
              </w:rPr>
              <w:t xml:space="preserve">El sistema </w:t>
            </w:r>
            <w:r w:rsidRPr="00A968C0">
              <w:rPr>
                <w:rFonts w:cs="Arial"/>
                <w:sz w:val="20"/>
                <w:szCs w:val="18"/>
              </w:rPr>
              <w:t>cargará a modo de consulta la interfaz</w:t>
            </w:r>
            <w:r w:rsidR="007A5E98">
              <w:rPr>
                <w:rFonts w:cs="Arial"/>
                <w:sz w:val="20"/>
                <w:szCs w:val="18"/>
              </w:rPr>
              <w:t xml:space="preserve">: </w:t>
            </w:r>
            <w:r w:rsidR="007A5E98" w:rsidRPr="007A5E98">
              <w:rPr>
                <w:rFonts w:cs="Arial"/>
                <w:b/>
                <w:sz w:val="20"/>
                <w:szCs w:val="18"/>
              </w:rPr>
              <w:t>IU03C- Instrucciones para el envío del archivo plano</w:t>
            </w:r>
            <w:r w:rsidR="007A5E98">
              <w:rPr>
                <w:rFonts w:cs="Arial"/>
                <w:b/>
                <w:sz w:val="20"/>
                <w:szCs w:val="18"/>
              </w:rPr>
              <w:t>.</w:t>
            </w:r>
          </w:p>
          <w:p w14:paraId="264A3D1B" w14:textId="257A1D4E" w:rsidR="00F65813" w:rsidRPr="0004213E" w:rsidRDefault="00F65813" w:rsidP="007A5E98">
            <w:pPr>
              <w:rPr>
                <w:rFonts w:cs="Arial"/>
                <w:sz w:val="20"/>
                <w:szCs w:val="18"/>
              </w:rPr>
            </w:pPr>
            <w:r>
              <w:rPr>
                <w:rFonts w:cs="Arial"/>
                <w:sz w:val="20"/>
                <w:szCs w:val="18"/>
              </w:rPr>
              <w:t>E</w:t>
            </w:r>
            <w:r w:rsidRPr="00FF2A09">
              <w:rPr>
                <w:rFonts w:cs="Arial"/>
                <w:sz w:val="20"/>
                <w:szCs w:val="18"/>
              </w:rPr>
              <w:t xml:space="preserve">jecuta el </w:t>
            </w:r>
            <w:r w:rsidRPr="00FF2A09">
              <w:rPr>
                <w:rFonts w:cs="Arial"/>
                <w:b/>
                <w:sz w:val="20"/>
                <w:szCs w:val="18"/>
              </w:rPr>
              <w:t xml:space="preserve">Flujo Alternativo </w:t>
            </w:r>
            <w:r>
              <w:rPr>
                <w:rFonts w:cs="Arial"/>
                <w:b/>
                <w:sz w:val="20"/>
                <w:szCs w:val="18"/>
              </w:rPr>
              <w:t>7</w:t>
            </w:r>
            <w:r w:rsidRPr="00FF2A09">
              <w:rPr>
                <w:rFonts w:cs="Arial"/>
                <w:b/>
                <w:sz w:val="20"/>
                <w:szCs w:val="18"/>
              </w:rPr>
              <w:t>.</w:t>
            </w:r>
            <w:r w:rsidR="00F675E2">
              <w:rPr>
                <w:rFonts w:cs="Arial"/>
                <w:b/>
                <w:sz w:val="20"/>
                <w:szCs w:val="18"/>
              </w:rPr>
              <w:t>4</w:t>
            </w:r>
            <w:r w:rsidRPr="00FF2A09">
              <w:rPr>
                <w:rFonts w:cs="Arial"/>
                <w:b/>
                <w:sz w:val="20"/>
                <w:szCs w:val="18"/>
              </w:rPr>
              <w:t xml:space="preserve"> </w:t>
            </w:r>
            <w:r w:rsidRPr="00B17CF9">
              <w:rPr>
                <w:rFonts w:cs="Arial"/>
                <w:b/>
                <w:sz w:val="20"/>
                <w:szCs w:val="18"/>
              </w:rPr>
              <w:t>Cargar Instrucciones</w:t>
            </w:r>
            <w:r w:rsidRPr="0004213E">
              <w:rPr>
                <w:rFonts w:cs="Arial"/>
                <w:sz w:val="20"/>
                <w:szCs w:val="18"/>
              </w:rPr>
              <w:t xml:space="preserve"> </w:t>
            </w:r>
          </w:p>
        </w:tc>
      </w:tr>
      <w:tr w:rsidR="00A5095E" w:rsidRPr="0004213E" w14:paraId="4C0100BC" w14:textId="77777777" w:rsidTr="00687883">
        <w:tc>
          <w:tcPr>
            <w:tcW w:w="539" w:type="dxa"/>
          </w:tcPr>
          <w:p w14:paraId="53047A36" w14:textId="77777777" w:rsidR="00A5095E" w:rsidRPr="0004213E" w:rsidRDefault="00A5095E" w:rsidP="00FB2C6A">
            <w:pPr>
              <w:jc w:val="center"/>
              <w:rPr>
                <w:rFonts w:cs="Arial"/>
                <w:sz w:val="20"/>
                <w:szCs w:val="18"/>
              </w:rPr>
            </w:pPr>
            <w:r>
              <w:rPr>
                <w:rFonts w:cs="Arial"/>
                <w:sz w:val="20"/>
                <w:szCs w:val="18"/>
              </w:rPr>
              <w:t>4</w:t>
            </w:r>
          </w:p>
        </w:tc>
        <w:tc>
          <w:tcPr>
            <w:tcW w:w="3010" w:type="dxa"/>
          </w:tcPr>
          <w:p w14:paraId="6DD148A0" w14:textId="34D5B91F" w:rsidR="00A5095E" w:rsidRDefault="002B58BC" w:rsidP="00FB2C6A">
            <w:pPr>
              <w:rPr>
                <w:rFonts w:cs="Arial"/>
                <w:sz w:val="20"/>
                <w:szCs w:val="18"/>
              </w:rPr>
            </w:pPr>
            <w:r>
              <w:rPr>
                <w:rFonts w:cs="Arial"/>
                <w:sz w:val="20"/>
                <w:szCs w:val="18"/>
              </w:rPr>
              <w:t>E</w:t>
            </w:r>
            <w:r w:rsidR="00A5095E">
              <w:rPr>
                <w:rFonts w:cs="Arial"/>
                <w:sz w:val="20"/>
                <w:szCs w:val="18"/>
              </w:rPr>
              <w:t>l actor da clic en el botón “</w:t>
            </w:r>
            <w:r w:rsidR="00A5095E" w:rsidRPr="00B56382">
              <w:rPr>
                <w:rFonts w:cs="Arial"/>
                <w:b/>
                <w:sz w:val="20"/>
                <w:szCs w:val="18"/>
              </w:rPr>
              <w:t>Enviar</w:t>
            </w:r>
            <w:r w:rsidR="00A5095E">
              <w:rPr>
                <w:rFonts w:cs="Arial"/>
                <w:sz w:val="20"/>
                <w:szCs w:val="18"/>
              </w:rPr>
              <w:t>”.</w:t>
            </w:r>
          </w:p>
          <w:p w14:paraId="10DC0841" w14:textId="77777777" w:rsidR="00A5095E" w:rsidRPr="0004213E" w:rsidRDefault="00A5095E" w:rsidP="00FB2C6A">
            <w:pPr>
              <w:rPr>
                <w:rFonts w:cs="Arial"/>
                <w:sz w:val="20"/>
                <w:szCs w:val="18"/>
              </w:rPr>
            </w:pPr>
          </w:p>
        </w:tc>
        <w:tc>
          <w:tcPr>
            <w:tcW w:w="5748" w:type="dxa"/>
          </w:tcPr>
          <w:p w14:paraId="64356F44" w14:textId="3BFF99CE" w:rsidR="00A5095E" w:rsidRDefault="00A5095E" w:rsidP="00FB2C6A">
            <w:pPr>
              <w:rPr>
                <w:rFonts w:cs="Arial"/>
                <w:sz w:val="20"/>
                <w:szCs w:val="18"/>
              </w:rPr>
            </w:pPr>
            <w:r>
              <w:rPr>
                <w:rFonts w:cs="Arial"/>
                <w:sz w:val="20"/>
                <w:szCs w:val="18"/>
              </w:rPr>
              <w:t>El sistema realizará la siguiente validaci</w:t>
            </w:r>
            <w:r w:rsidR="00780908">
              <w:rPr>
                <w:rFonts w:cs="Arial"/>
                <w:sz w:val="20"/>
                <w:szCs w:val="18"/>
              </w:rPr>
              <w:t>ones</w:t>
            </w:r>
            <w:r>
              <w:rPr>
                <w:rFonts w:cs="Arial"/>
                <w:sz w:val="20"/>
                <w:szCs w:val="18"/>
              </w:rPr>
              <w:t>:</w:t>
            </w:r>
          </w:p>
          <w:p w14:paraId="6B0EE35D" w14:textId="77777777" w:rsidR="004D5A30" w:rsidRDefault="004D5A30" w:rsidP="00FB2C6A">
            <w:pPr>
              <w:rPr>
                <w:rFonts w:cs="Arial"/>
                <w:sz w:val="20"/>
                <w:szCs w:val="18"/>
              </w:rPr>
            </w:pPr>
          </w:p>
          <w:p w14:paraId="339CF47B" w14:textId="013BB802" w:rsidR="00780908" w:rsidRPr="004D5A30" w:rsidRDefault="000E0B76" w:rsidP="00B836BC">
            <w:pPr>
              <w:pStyle w:val="ListParagraph"/>
              <w:numPr>
                <w:ilvl w:val="0"/>
                <w:numId w:val="41"/>
              </w:numPr>
              <w:rPr>
                <w:rFonts w:cs="Arial"/>
                <w:sz w:val="20"/>
                <w:szCs w:val="18"/>
              </w:rPr>
            </w:pPr>
            <w:r w:rsidRPr="004D5A30">
              <w:rPr>
                <w:rFonts w:cs="Arial"/>
                <w:sz w:val="20"/>
                <w:szCs w:val="18"/>
              </w:rPr>
              <w:t xml:space="preserve">Sino no ha </w:t>
            </w:r>
            <w:r w:rsidR="00DF3D0E" w:rsidRPr="004D5A30">
              <w:rPr>
                <w:rFonts w:cs="Arial"/>
                <w:sz w:val="20"/>
                <w:szCs w:val="18"/>
              </w:rPr>
              <w:t>seleccionado un archivo</w:t>
            </w:r>
          </w:p>
          <w:p w14:paraId="530819EB" w14:textId="51475C77" w:rsidR="00780908" w:rsidRPr="001C593C" w:rsidRDefault="00780908" w:rsidP="00780908">
            <w:pPr>
              <w:rPr>
                <w:rFonts w:cs="Arial"/>
                <w:b/>
                <w:sz w:val="20"/>
                <w:szCs w:val="18"/>
              </w:rPr>
            </w:pPr>
            <w:r>
              <w:rPr>
                <w:rFonts w:cs="Arial"/>
                <w:sz w:val="20"/>
                <w:szCs w:val="18"/>
              </w:rPr>
              <w:t xml:space="preserve">    Se ejecuta la </w:t>
            </w:r>
            <w:r w:rsidRPr="001C593C">
              <w:rPr>
                <w:rFonts w:cs="Arial"/>
                <w:b/>
                <w:sz w:val="20"/>
                <w:szCs w:val="18"/>
              </w:rPr>
              <w:t>Excepción 0</w:t>
            </w:r>
            <w:r w:rsidR="00D36D3F">
              <w:rPr>
                <w:rFonts w:cs="Arial"/>
                <w:b/>
                <w:sz w:val="20"/>
                <w:szCs w:val="18"/>
              </w:rPr>
              <w:t>7</w:t>
            </w:r>
            <w:r w:rsidRPr="001C593C">
              <w:rPr>
                <w:rFonts w:cs="Arial"/>
                <w:b/>
                <w:sz w:val="20"/>
                <w:szCs w:val="18"/>
              </w:rPr>
              <w:t>.</w:t>
            </w:r>
          </w:p>
          <w:p w14:paraId="49E13E87" w14:textId="77777777" w:rsidR="00780908" w:rsidRDefault="00780908" w:rsidP="00FB2C6A">
            <w:pPr>
              <w:rPr>
                <w:rFonts w:cs="Arial"/>
                <w:sz w:val="20"/>
                <w:szCs w:val="18"/>
              </w:rPr>
            </w:pPr>
          </w:p>
          <w:p w14:paraId="23AA2A1A" w14:textId="77777777" w:rsidR="00AC2C2F" w:rsidRPr="00E14423" w:rsidRDefault="00AC2C2F" w:rsidP="00B836BC">
            <w:pPr>
              <w:pStyle w:val="ListParagraph"/>
              <w:numPr>
                <w:ilvl w:val="0"/>
                <w:numId w:val="41"/>
              </w:numPr>
              <w:rPr>
                <w:rFonts w:cs="Arial"/>
                <w:sz w:val="20"/>
                <w:szCs w:val="18"/>
              </w:rPr>
            </w:pPr>
            <w:r>
              <w:rPr>
                <w:rFonts w:cs="Arial"/>
                <w:sz w:val="20"/>
                <w:szCs w:val="18"/>
              </w:rPr>
              <w:t>Que maneje</w:t>
            </w:r>
            <w:r w:rsidRPr="00E14423">
              <w:rPr>
                <w:rFonts w:cs="Arial"/>
                <w:sz w:val="20"/>
                <w:szCs w:val="18"/>
              </w:rPr>
              <w:t xml:space="preserve"> un código de confirmación de envío en la presentación de la DJ y se debe garantizar la integridad de la información. Se guarda la relación del número de confirmación de envío por cada registro del Inventario Inicial.</w:t>
            </w:r>
          </w:p>
          <w:p w14:paraId="6A503FBD" w14:textId="77777777" w:rsidR="00AC2C2F" w:rsidRDefault="00AC2C2F" w:rsidP="00FB2C6A">
            <w:pPr>
              <w:rPr>
                <w:rFonts w:cs="Arial"/>
                <w:sz w:val="20"/>
                <w:szCs w:val="18"/>
              </w:rPr>
            </w:pPr>
          </w:p>
          <w:p w14:paraId="4B03AD25" w14:textId="47114753" w:rsidR="00A5095E" w:rsidRDefault="003C2BE2" w:rsidP="00B836BC">
            <w:pPr>
              <w:pStyle w:val="ListParagraph"/>
              <w:numPr>
                <w:ilvl w:val="0"/>
                <w:numId w:val="42"/>
              </w:numPr>
              <w:rPr>
                <w:rFonts w:cs="Arial"/>
                <w:sz w:val="20"/>
                <w:szCs w:val="18"/>
              </w:rPr>
            </w:pPr>
            <w:r>
              <w:rPr>
                <w:rFonts w:cs="Arial"/>
                <w:sz w:val="20"/>
                <w:szCs w:val="18"/>
              </w:rPr>
              <w:t>Evaluación p</w:t>
            </w:r>
            <w:r w:rsidR="00A5095E" w:rsidRPr="002A30B3">
              <w:rPr>
                <w:rFonts w:cs="Arial"/>
                <w:sz w:val="20"/>
                <w:szCs w:val="18"/>
              </w:rPr>
              <w:t>ara el archivo plano</w:t>
            </w:r>
          </w:p>
          <w:p w14:paraId="67163091" w14:textId="77777777" w:rsidR="00A5095E" w:rsidRPr="002A30B3" w:rsidRDefault="00A5095E" w:rsidP="00FB2C6A">
            <w:pPr>
              <w:pStyle w:val="ListParagraph"/>
              <w:rPr>
                <w:rFonts w:cs="Arial"/>
                <w:sz w:val="20"/>
                <w:szCs w:val="18"/>
              </w:rPr>
            </w:pPr>
          </w:p>
          <w:p w14:paraId="5952197E" w14:textId="77777777" w:rsidR="00A5095E" w:rsidRPr="0079669F" w:rsidRDefault="00A5095E" w:rsidP="00FB2C6A">
            <w:pPr>
              <w:rPr>
                <w:rFonts w:cs="Arial"/>
                <w:sz w:val="20"/>
                <w:szCs w:val="18"/>
              </w:rPr>
            </w:pPr>
            <w:r w:rsidRPr="0079669F">
              <w:rPr>
                <w:rFonts w:cs="Arial"/>
                <w:sz w:val="20"/>
                <w:szCs w:val="18"/>
              </w:rPr>
              <w:t>Solo se permitirá cargar archivos una sola vez para la presentación del primer Inventario Inicial y su periodo de DJRO debe estar en plazo o pendiente.</w:t>
            </w:r>
          </w:p>
          <w:p w14:paraId="3DA8E96A" w14:textId="77777777" w:rsidR="00A5095E" w:rsidRPr="001C593C" w:rsidRDefault="00A5095E" w:rsidP="00FB2C6A">
            <w:pPr>
              <w:rPr>
                <w:rFonts w:cs="Arial"/>
                <w:b/>
                <w:sz w:val="20"/>
                <w:szCs w:val="18"/>
              </w:rPr>
            </w:pPr>
            <w:r>
              <w:rPr>
                <w:rFonts w:cs="Arial"/>
                <w:sz w:val="20"/>
                <w:szCs w:val="18"/>
              </w:rPr>
              <w:t xml:space="preserve">Se ejecuta la </w:t>
            </w:r>
            <w:r w:rsidRPr="001C593C">
              <w:rPr>
                <w:rFonts w:cs="Arial"/>
                <w:b/>
                <w:sz w:val="20"/>
                <w:szCs w:val="18"/>
              </w:rPr>
              <w:t>Excepción 01.</w:t>
            </w:r>
          </w:p>
          <w:p w14:paraId="140F5DE7" w14:textId="77777777" w:rsidR="00A5095E" w:rsidRDefault="00A5095E" w:rsidP="00FB2C6A">
            <w:pPr>
              <w:rPr>
                <w:rFonts w:cs="Arial"/>
                <w:sz w:val="20"/>
                <w:szCs w:val="18"/>
              </w:rPr>
            </w:pPr>
          </w:p>
          <w:p w14:paraId="2C922AF4" w14:textId="047BFA95" w:rsidR="00A5095E" w:rsidRDefault="00A5095E" w:rsidP="00FB2C6A">
            <w:pPr>
              <w:rPr>
                <w:rFonts w:cs="Arial"/>
                <w:sz w:val="20"/>
                <w:szCs w:val="18"/>
              </w:rPr>
            </w:pPr>
            <w:r>
              <w:rPr>
                <w:rFonts w:cs="Arial"/>
                <w:sz w:val="20"/>
                <w:szCs w:val="18"/>
              </w:rPr>
              <w:t>Que el archivo</w:t>
            </w:r>
            <w:r w:rsidR="00497258">
              <w:rPr>
                <w:rFonts w:cs="Arial"/>
                <w:sz w:val="20"/>
                <w:szCs w:val="18"/>
              </w:rPr>
              <w:t xml:space="preserve"> </w:t>
            </w:r>
            <w:r>
              <w:rPr>
                <w:rFonts w:cs="Arial"/>
                <w:sz w:val="20"/>
                <w:szCs w:val="18"/>
              </w:rPr>
              <w:t xml:space="preserve">plano </w:t>
            </w:r>
            <w:r w:rsidR="00497258">
              <w:rPr>
                <w:rFonts w:cs="Arial"/>
                <w:sz w:val="20"/>
                <w:szCs w:val="18"/>
              </w:rPr>
              <w:t xml:space="preserve">no </w:t>
            </w:r>
            <w:r>
              <w:rPr>
                <w:rFonts w:cs="Arial"/>
                <w:sz w:val="20"/>
                <w:szCs w:val="18"/>
              </w:rPr>
              <w:t>tenga información (</w:t>
            </w:r>
            <w:r w:rsidR="00497258">
              <w:rPr>
                <w:rFonts w:cs="Arial"/>
                <w:sz w:val="20"/>
                <w:szCs w:val="18"/>
              </w:rPr>
              <w:t xml:space="preserve">archivo plano </w:t>
            </w:r>
            <w:r w:rsidR="004D5A30">
              <w:rPr>
                <w:rFonts w:cs="Arial"/>
                <w:sz w:val="20"/>
                <w:szCs w:val="18"/>
              </w:rPr>
              <w:t xml:space="preserve"> </w:t>
            </w:r>
            <w:r w:rsidR="005E6185">
              <w:rPr>
                <w:rFonts w:cs="Arial"/>
                <w:sz w:val="20"/>
                <w:szCs w:val="18"/>
              </w:rPr>
              <w:t>vacío</w:t>
            </w:r>
            <w:r>
              <w:rPr>
                <w:rFonts w:cs="Arial"/>
                <w:sz w:val="20"/>
                <w:szCs w:val="18"/>
              </w:rPr>
              <w:t>)</w:t>
            </w:r>
            <w:r w:rsidRPr="0022486B">
              <w:rPr>
                <w:rFonts w:cs="Arial"/>
                <w:sz w:val="20"/>
                <w:szCs w:val="18"/>
              </w:rPr>
              <w:t>.</w:t>
            </w:r>
          </w:p>
          <w:p w14:paraId="7E86A9C7" w14:textId="77777777" w:rsidR="00A5095E" w:rsidRDefault="00A5095E" w:rsidP="00FB2C6A">
            <w:pPr>
              <w:rPr>
                <w:rFonts w:cs="Arial"/>
                <w:b/>
                <w:sz w:val="20"/>
                <w:szCs w:val="18"/>
              </w:rPr>
            </w:pPr>
            <w:r>
              <w:rPr>
                <w:rFonts w:cs="Arial"/>
                <w:sz w:val="20"/>
                <w:szCs w:val="18"/>
              </w:rPr>
              <w:t xml:space="preserve">Se ejecuta la </w:t>
            </w:r>
            <w:r w:rsidRPr="009F1C14">
              <w:rPr>
                <w:rFonts w:cs="Arial"/>
                <w:b/>
                <w:sz w:val="20"/>
                <w:szCs w:val="18"/>
              </w:rPr>
              <w:t>Excepción 0</w:t>
            </w:r>
            <w:r>
              <w:rPr>
                <w:rFonts w:cs="Arial"/>
                <w:b/>
                <w:sz w:val="20"/>
                <w:szCs w:val="18"/>
              </w:rPr>
              <w:t>2.</w:t>
            </w:r>
          </w:p>
          <w:p w14:paraId="0F2C4104" w14:textId="77777777" w:rsidR="00A5095E" w:rsidRPr="0022486B" w:rsidRDefault="00A5095E" w:rsidP="00FB2C6A">
            <w:pPr>
              <w:rPr>
                <w:rFonts w:cs="Arial"/>
                <w:sz w:val="20"/>
                <w:szCs w:val="18"/>
              </w:rPr>
            </w:pPr>
          </w:p>
          <w:p w14:paraId="2FC6E489" w14:textId="77777777" w:rsidR="00A5095E" w:rsidRDefault="00A5095E" w:rsidP="00FB2C6A">
            <w:pPr>
              <w:rPr>
                <w:rFonts w:cs="Arial"/>
                <w:sz w:val="20"/>
                <w:szCs w:val="18"/>
              </w:rPr>
            </w:pPr>
            <w:r>
              <w:rPr>
                <w:rFonts w:cs="Arial"/>
                <w:sz w:val="20"/>
                <w:szCs w:val="18"/>
              </w:rPr>
              <w:t xml:space="preserve">Los </w:t>
            </w:r>
            <w:r w:rsidRPr="0022486B">
              <w:rPr>
                <w:rFonts w:cs="Arial"/>
                <w:sz w:val="20"/>
                <w:szCs w:val="18"/>
              </w:rPr>
              <w:t>campos del archivo plano deberán ser separados por ‘|’ (pipes).</w:t>
            </w:r>
          </w:p>
          <w:p w14:paraId="5E7B269D" w14:textId="77777777" w:rsidR="00A5095E" w:rsidRDefault="00A5095E" w:rsidP="00FB2C6A">
            <w:pPr>
              <w:rPr>
                <w:rFonts w:cs="Arial"/>
                <w:sz w:val="20"/>
                <w:szCs w:val="18"/>
              </w:rPr>
            </w:pPr>
            <w:r>
              <w:rPr>
                <w:rFonts w:cs="Arial"/>
                <w:sz w:val="20"/>
                <w:szCs w:val="18"/>
              </w:rPr>
              <w:t>L</w:t>
            </w:r>
            <w:r w:rsidRPr="0022486B">
              <w:rPr>
                <w:rFonts w:cs="Arial"/>
                <w:sz w:val="20"/>
                <w:szCs w:val="18"/>
              </w:rPr>
              <w:t>a estructura del archivo así como la definición de ca</w:t>
            </w:r>
            <w:r>
              <w:rPr>
                <w:rFonts w:cs="Arial"/>
                <w:sz w:val="20"/>
                <w:szCs w:val="18"/>
              </w:rPr>
              <w:t xml:space="preserve">da campo sean correctos. </w:t>
            </w:r>
          </w:p>
          <w:p w14:paraId="515E594E" w14:textId="5514B7AB" w:rsidR="00A5095E" w:rsidRDefault="00097D11" w:rsidP="00FB2C6A">
            <w:pPr>
              <w:rPr>
                <w:rFonts w:cs="Arial"/>
                <w:sz w:val="20"/>
                <w:szCs w:val="18"/>
              </w:rPr>
            </w:pPr>
            <w:r>
              <w:rPr>
                <w:rFonts w:cs="Arial"/>
                <w:sz w:val="20"/>
                <w:szCs w:val="18"/>
              </w:rPr>
              <w:t xml:space="preserve">El valor de la </w:t>
            </w:r>
            <w:r w:rsidR="00A5095E">
              <w:rPr>
                <w:rFonts w:cs="Arial"/>
                <w:sz w:val="20"/>
                <w:szCs w:val="18"/>
              </w:rPr>
              <w:t xml:space="preserve">cantidad </w:t>
            </w:r>
            <w:r>
              <w:rPr>
                <w:rFonts w:cs="Arial"/>
                <w:sz w:val="20"/>
                <w:szCs w:val="18"/>
              </w:rPr>
              <w:t xml:space="preserve">no debe </w:t>
            </w:r>
            <w:r w:rsidR="00A5095E">
              <w:rPr>
                <w:rFonts w:cs="Arial"/>
                <w:sz w:val="20"/>
                <w:szCs w:val="18"/>
              </w:rPr>
              <w:t xml:space="preserve">estar vacío, </w:t>
            </w:r>
            <w:r w:rsidR="004D5A30">
              <w:rPr>
                <w:rFonts w:cs="Arial"/>
                <w:sz w:val="20"/>
                <w:szCs w:val="18"/>
              </w:rPr>
              <w:t>deben</w:t>
            </w:r>
            <w:r w:rsidR="00A5095E">
              <w:rPr>
                <w:rFonts w:cs="Arial"/>
                <w:sz w:val="20"/>
                <w:szCs w:val="18"/>
              </w:rPr>
              <w:t xml:space="preserve"> </w:t>
            </w:r>
            <w:r w:rsidR="004D5A30">
              <w:rPr>
                <w:rFonts w:cs="Arial"/>
                <w:sz w:val="20"/>
                <w:szCs w:val="18"/>
              </w:rPr>
              <w:t xml:space="preserve">tener </w:t>
            </w:r>
            <w:r w:rsidR="00A5095E">
              <w:rPr>
                <w:rFonts w:cs="Arial"/>
                <w:sz w:val="20"/>
                <w:szCs w:val="18"/>
              </w:rPr>
              <w:t xml:space="preserve">valores mayores o igual a </w:t>
            </w:r>
            <w:r w:rsidR="00A5095E" w:rsidRPr="0022486B">
              <w:rPr>
                <w:rFonts w:cs="Arial"/>
                <w:sz w:val="20"/>
                <w:szCs w:val="18"/>
              </w:rPr>
              <w:t>cero.</w:t>
            </w:r>
          </w:p>
          <w:p w14:paraId="51CA5C28" w14:textId="09260CBC" w:rsidR="002A3DB7" w:rsidRDefault="0013778D" w:rsidP="00FB2C6A">
            <w:pPr>
              <w:rPr>
                <w:rFonts w:cs="Arial"/>
                <w:b/>
                <w:i/>
                <w:sz w:val="20"/>
                <w:szCs w:val="18"/>
                <w:u w:val="single"/>
              </w:rPr>
            </w:pPr>
            <w:r w:rsidRPr="002A3DB7">
              <w:rPr>
                <w:rFonts w:cs="Arial"/>
                <w:sz w:val="20"/>
                <w:szCs w:val="18"/>
              </w:rPr>
              <w:t>Para la evaluación de la estructura</w:t>
            </w:r>
            <w:r w:rsidR="00097D11">
              <w:rPr>
                <w:rFonts w:cs="Arial"/>
                <w:sz w:val="20"/>
                <w:szCs w:val="18"/>
              </w:rPr>
              <w:t>, ver</w:t>
            </w:r>
            <w:r w:rsidRPr="002A3DB7">
              <w:rPr>
                <w:rFonts w:cs="Arial"/>
                <w:sz w:val="20"/>
                <w:szCs w:val="18"/>
              </w:rPr>
              <w:t xml:space="preserve"> </w:t>
            </w:r>
            <w:r w:rsidR="00097D11" w:rsidRPr="00097D11">
              <w:rPr>
                <w:rFonts w:cs="Arial"/>
                <w:b/>
                <w:sz w:val="20"/>
                <w:szCs w:val="18"/>
              </w:rPr>
              <w:t>A</w:t>
            </w:r>
            <w:r w:rsidRPr="00097D11">
              <w:rPr>
                <w:rFonts w:cs="Arial"/>
                <w:b/>
                <w:sz w:val="20"/>
                <w:szCs w:val="18"/>
              </w:rPr>
              <w:t>n</w:t>
            </w:r>
            <w:r w:rsidRPr="0098365D">
              <w:rPr>
                <w:rFonts w:cs="Arial"/>
                <w:b/>
                <w:sz w:val="20"/>
                <w:szCs w:val="18"/>
              </w:rPr>
              <w:t>exo 23</w:t>
            </w:r>
            <w:r w:rsidRPr="002A3DB7">
              <w:rPr>
                <w:rFonts w:cs="Arial"/>
                <w:sz w:val="20"/>
                <w:szCs w:val="18"/>
              </w:rPr>
              <w:t>.</w:t>
            </w:r>
          </w:p>
          <w:p w14:paraId="2DFDD743" w14:textId="77777777" w:rsidR="0013778D" w:rsidRPr="00893BC0" w:rsidRDefault="0013778D" w:rsidP="00FB2C6A">
            <w:pPr>
              <w:rPr>
                <w:rFonts w:cs="Arial"/>
                <w:b/>
                <w:i/>
                <w:sz w:val="20"/>
                <w:szCs w:val="18"/>
                <w:u w:val="single"/>
              </w:rPr>
            </w:pPr>
          </w:p>
          <w:p w14:paraId="7E499EC4" w14:textId="139252F8" w:rsidR="005E6185" w:rsidRDefault="005E6185" w:rsidP="005E6185">
            <w:pPr>
              <w:rPr>
                <w:rFonts w:cs="Arial"/>
                <w:sz w:val="20"/>
                <w:szCs w:val="18"/>
              </w:rPr>
            </w:pPr>
            <w:r>
              <w:rPr>
                <w:rFonts w:cs="Arial"/>
                <w:sz w:val="20"/>
                <w:szCs w:val="18"/>
              </w:rPr>
              <w:t xml:space="preserve">En la evaluación de los registros del archivo plano, toma en cuenta  el catálogo de errores de la carga del archivo </w:t>
            </w:r>
            <w:r w:rsidR="00097D11">
              <w:rPr>
                <w:rFonts w:cs="Arial"/>
                <w:sz w:val="20"/>
                <w:szCs w:val="18"/>
              </w:rPr>
              <w:t>plano para</w:t>
            </w:r>
            <w:r>
              <w:rPr>
                <w:rFonts w:cs="Arial"/>
                <w:sz w:val="20"/>
                <w:szCs w:val="18"/>
              </w:rPr>
              <w:t xml:space="preserve"> generar el archivo log. </w:t>
            </w:r>
            <w:r w:rsidR="00097D11">
              <w:rPr>
                <w:rFonts w:cs="Arial"/>
                <w:sz w:val="20"/>
                <w:szCs w:val="18"/>
              </w:rPr>
              <w:t xml:space="preserve"> </w:t>
            </w:r>
            <w:r w:rsidR="00097D11" w:rsidRPr="00097D11">
              <w:rPr>
                <w:rFonts w:cs="Arial"/>
                <w:b/>
                <w:sz w:val="20"/>
                <w:szCs w:val="18"/>
              </w:rPr>
              <w:t>Ver anexo 24.</w:t>
            </w:r>
          </w:p>
          <w:p w14:paraId="31FE3446" w14:textId="1AA31AD8" w:rsidR="005E6185" w:rsidRDefault="005E6185" w:rsidP="005E6185">
            <w:pPr>
              <w:rPr>
                <w:rFonts w:cs="Arial"/>
                <w:sz w:val="20"/>
                <w:szCs w:val="18"/>
              </w:rPr>
            </w:pPr>
          </w:p>
          <w:p w14:paraId="3640F4ED" w14:textId="7441C803" w:rsidR="005E6185" w:rsidRDefault="005E6185" w:rsidP="005E6185">
            <w:pPr>
              <w:rPr>
                <w:rFonts w:cs="Arial"/>
                <w:sz w:val="20"/>
                <w:szCs w:val="18"/>
              </w:rPr>
            </w:pPr>
            <w:r>
              <w:rPr>
                <w:rFonts w:cs="Arial"/>
                <w:sz w:val="20"/>
                <w:szCs w:val="18"/>
              </w:rPr>
              <w:t>Si se p</w:t>
            </w:r>
            <w:r w:rsidRPr="0022486B">
              <w:rPr>
                <w:rFonts w:cs="Arial"/>
                <w:sz w:val="20"/>
                <w:szCs w:val="18"/>
              </w:rPr>
              <w:t>resenta algún error en la validación de la estructura o definición de los campos</w:t>
            </w:r>
            <w:r>
              <w:rPr>
                <w:rFonts w:cs="Arial"/>
                <w:sz w:val="20"/>
                <w:szCs w:val="18"/>
              </w:rPr>
              <w:t xml:space="preserve">. </w:t>
            </w:r>
          </w:p>
          <w:p w14:paraId="39600413" w14:textId="0E61A1E7" w:rsidR="005E6185" w:rsidRDefault="005E6185" w:rsidP="005E6185">
            <w:pPr>
              <w:rPr>
                <w:rFonts w:cs="Arial"/>
                <w:b/>
                <w:sz w:val="20"/>
                <w:szCs w:val="18"/>
              </w:rPr>
            </w:pPr>
            <w:r>
              <w:rPr>
                <w:rFonts w:cs="Arial"/>
                <w:sz w:val="20"/>
                <w:szCs w:val="18"/>
              </w:rPr>
              <w:t xml:space="preserve">El sistema ejecuta la </w:t>
            </w:r>
            <w:r w:rsidRPr="002A6F1D">
              <w:rPr>
                <w:rFonts w:cs="Arial"/>
                <w:b/>
                <w:sz w:val="20"/>
                <w:szCs w:val="18"/>
              </w:rPr>
              <w:t>Excepción 03.</w:t>
            </w:r>
          </w:p>
          <w:p w14:paraId="63885491" w14:textId="17BC6A0F" w:rsidR="00A5095E" w:rsidRPr="002A6F1D" w:rsidRDefault="005E6185" w:rsidP="00FB2C6A">
            <w:pPr>
              <w:rPr>
                <w:rFonts w:cs="Arial"/>
                <w:sz w:val="20"/>
                <w:szCs w:val="18"/>
              </w:rPr>
            </w:pPr>
            <w:r>
              <w:rPr>
                <w:rFonts w:cs="Arial"/>
                <w:sz w:val="20"/>
                <w:szCs w:val="18"/>
              </w:rPr>
              <w:lastRenderedPageBreak/>
              <w:t>G</w:t>
            </w:r>
            <w:r w:rsidR="00A5095E" w:rsidRPr="002A6F1D">
              <w:rPr>
                <w:rFonts w:cs="Arial"/>
                <w:sz w:val="20"/>
                <w:szCs w:val="18"/>
              </w:rPr>
              <w:t>enera un archivo de log de error</w:t>
            </w:r>
            <w:r w:rsidR="004D5A30">
              <w:rPr>
                <w:rFonts w:cs="Arial"/>
                <w:sz w:val="20"/>
                <w:szCs w:val="18"/>
              </w:rPr>
              <w:t xml:space="preserve">, asociado a la presentación. </w:t>
            </w:r>
            <w:r w:rsidR="00A5095E" w:rsidRPr="002A6F1D">
              <w:rPr>
                <w:rFonts w:cs="Arial"/>
                <w:sz w:val="20"/>
                <w:szCs w:val="18"/>
              </w:rPr>
              <w:t xml:space="preserve"> </w:t>
            </w:r>
          </w:p>
          <w:p w14:paraId="27E3AD78" w14:textId="0BBCAF5C" w:rsidR="00A5095E" w:rsidRDefault="005E6185" w:rsidP="00FB2C6A">
            <w:pPr>
              <w:rPr>
                <w:rFonts w:cs="Arial"/>
                <w:sz w:val="20"/>
                <w:szCs w:val="18"/>
              </w:rPr>
            </w:pPr>
            <w:r>
              <w:rPr>
                <w:rFonts w:cs="Arial"/>
                <w:b/>
                <w:sz w:val="20"/>
                <w:szCs w:val="18"/>
              </w:rPr>
              <w:t>G</w:t>
            </w:r>
            <w:r w:rsidR="00780908">
              <w:rPr>
                <w:rFonts w:cs="Arial"/>
                <w:sz w:val="20"/>
                <w:szCs w:val="18"/>
              </w:rPr>
              <w:t>enera un registro en el historial de envíos</w:t>
            </w:r>
            <w:r>
              <w:rPr>
                <w:rFonts w:cs="Arial"/>
                <w:sz w:val="20"/>
                <w:szCs w:val="18"/>
              </w:rPr>
              <w:t xml:space="preserve">, se asocia  </w:t>
            </w:r>
            <w:r w:rsidR="00780908">
              <w:rPr>
                <w:rFonts w:cs="Arial"/>
                <w:sz w:val="20"/>
                <w:szCs w:val="18"/>
              </w:rPr>
              <w:t xml:space="preserve">el </w:t>
            </w:r>
            <w:r w:rsidR="00A5095E" w:rsidRPr="002A6F1D">
              <w:rPr>
                <w:rFonts w:cs="Arial"/>
                <w:sz w:val="20"/>
                <w:szCs w:val="18"/>
              </w:rPr>
              <w:t>Log</w:t>
            </w:r>
            <w:r w:rsidR="00780908">
              <w:rPr>
                <w:rFonts w:cs="Arial"/>
                <w:sz w:val="20"/>
                <w:szCs w:val="18"/>
              </w:rPr>
              <w:t xml:space="preserve"> de errores generado</w:t>
            </w:r>
            <w:r>
              <w:rPr>
                <w:rFonts w:cs="Arial"/>
                <w:sz w:val="20"/>
                <w:szCs w:val="18"/>
              </w:rPr>
              <w:t xml:space="preserve"> </w:t>
            </w:r>
            <w:r w:rsidR="00097D11">
              <w:rPr>
                <w:rFonts w:cs="Arial"/>
                <w:sz w:val="20"/>
                <w:szCs w:val="18"/>
              </w:rPr>
              <w:t xml:space="preserve">con el </w:t>
            </w:r>
            <w:r w:rsidR="00A5095E" w:rsidRPr="002A6F1D">
              <w:rPr>
                <w:rFonts w:cs="Arial"/>
                <w:sz w:val="20"/>
                <w:szCs w:val="18"/>
              </w:rPr>
              <w:t>número de confirmación</w:t>
            </w:r>
            <w:r w:rsidR="00097D11">
              <w:rPr>
                <w:rFonts w:cs="Arial"/>
                <w:sz w:val="20"/>
                <w:szCs w:val="18"/>
              </w:rPr>
              <w:t xml:space="preserve"> generado</w:t>
            </w:r>
            <w:r w:rsidR="00A5095E" w:rsidRPr="002A6F1D">
              <w:rPr>
                <w:rFonts w:cs="Arial"/>
                <w:sz w:val="20"/>
                <w:szCs w:val="18"/>
              </w:rPr>
              <w:t>.</w:t>
            </w:r>
          </w:p>
          <w:p w14:paraId="028A9F99" w14:textId="0926182A" w:rsidR="00A5095E" w:rsidRPr="00170D40" w:rsidRDefault="00A5095E" w:rsidP="00FB2C6A">
            <w:pPr>
              <w:rPr>
                <w:rFonts w:cs="Arial"/>
                <w:sz w:val="20"/>
                <w:szCs w:val="18"/>
              </w:rPr>
            </w:pPr>
            <w:r w:rsidRPr="00170D40">
              <w:rPr>
                <w:rFonts w:cs="Arial"/>
                <w:sz w:val="20"/>
                <w:szCs w:val="18"/>
              </w:rPr>
              <w:t xml:space="preserve">Retorna a la </w:t>
            </w:r>
            <w:r w:rsidRPr="00097D11">
              <w:rPr>
                <w:rFonts w:cs="Arial"/>
                <w:b/>
                <w:sz w:val="20"/>
                <w:szCs w:val="18"/>
              </w:rPr>
              <w:t xml:space="preserve">interfaz </w:t>
            </w:r>
            <w:r w:rsidR="00680E7A" w:rsidRPr="00097D11">
              <w:rPr>
                <w:rFonts w:cs="Arial"/>
                <w:b/>
                <w:sz w:val="20"/>
                <w:szCs w:val="18"/>
              </w:rPr>
              <w:t>IU03B</w:t>
            </w:r>
            <w:r w:rsidRPr="00170D40">
              <w:rPr>
                <w:rFonts w:cs="Arial"/>
                <w:sz w:val="20"/>
                <w:szCs w:val="18"/>
              </w:rPr>
              <w:t>.</w:t>
            </w:r>
          </w:p>
          <w:p w14:paraId="1B19614A" w14:textId="77777777" w:rsidR="00A5095E" w:rsidRDefault="00A5095E" w:rsidP="00FB2C6A">
            <w:pPr>
              <w:rPr>
                <w:rFonts w:cs="Arial"/>
                <w:sz w:val="20"/>
                <w:szCs w:val="18"/>
              </w:rPr>
            </w:pPr>
          </w:p>
          <w:p w14:paraId="5837A61D" w14:textId="36AD19FA" w:rsidR="003C2BE2" w:rsidRDefault="003C2BE2" w:rsidP="00FB2C6A">
            <w:pPr>
              <w:rPr>
                <w:rFonts w:cs="Arial"/>
                <w:sz w:val="20"/>
                <w:szCs w:val="18"/>
              </w:rPr>
            </w:pPr>
            <w:r>
              <w:rPr>
                <w:rFonts w:cs="Arial"/>
                <w:sz w:val="20"/>
                <w:szCs w:val="18"/>
              </w:rPr>
              <w:t>Si no hay errores en el archivo plano</w:t>
            </w:r>
            <w:r w:rsidR="00655A0E">
              <w:rPr>
                <w:rFonts w:cs="Arial"/>
                <w:sz w:val="20"/>
                <w:szCs w:val="18"/>
              </w:rPr>
              <w:t>, se realiza la evaluación de stock.</w:t>
            </w:r>
          </w:p>
          <w:p w14:paraId="31E2E3BA" w14:textId="77777777" w:rsidR="00A5095E" w:rsidRDefault="00A5095E" w:rsidP="00FB2C6A">
            <w:pPr>
              <w:rPr>
                <w:rFonts w:cs="Arial"/>
                <w:sz w:val="20"/>
                <w:szCs w:val="18"/>
              </w:rPr>
            </w:pPr>
          </w:p>
          <w:p w14:paraId="68471D9A" w14:textId="62502444" w:rsidR="00A5095E" w:rsidRPr="002A30B3" w:rsidRDefault="003C2BE2" w:rsidP="00B836BC">
            <w:pPr>
              <w:pStyle w:val="ListParagraph"/>
              <w:numPr>
                <w:ilvl w:val="0"/>
                <w:numId w:val="42"/>
              </w:numPr>
              <w:rPr>
                <w:rFonts w:cs="Arial"/>
                <w:sz w:val="20"/>
                <w:szCs w:val="18"/>
              </w:rPr>
            </w:pPr>
            <w:r>
              <w:rPr>
                <w:rFonts w:cs="Arial"/>
                <w:sz w:val="20"/>
                <w:szCs w:val="18"/>
              </w:rPr>
              <w:t>Evaluación p</w:t>
            </w:r>
            <w:r w:rsidR="00A5095E">
              <w:rPr>
                <w:rFonts w:cs="Arial"/>
                <w:sz w:val="20"/>
                <w:szCs w:val="18"/>
              </w:rPr>
              <w:t>ara s</w:t>
            </w:r>
            <w:r w:rsidR="00A5095E" w:rsidRPr="002A30B3">
              <w:rPr>
                <w:rFonts w:cs="Arial"/>
                <w:sz w:val="20"/>
                <w:szCs w:val="18"/>
              </w:rPr>
              <w:t>aldos de Stock</w:t>
            </w:r>
          </w:p>
          <w:p w14:paraId="0B477E48" w14:textId="77777777" w:rsidR="00A5095E" w:rsidRDefault="00A5095E" w:rsidP="00FB2C6A">
            <w:pPr>
              <w:rPr>
                <w:rFonts w:cs="Arial"/>
                <w:sz w:val="20"/>
                <w:szCs w:val="18"/>
              </w:rPr>
            </w:pPr>
          </w:p>
          <w:p w14:paraId="15A872F3" w14:textId="7B71AABE" w:rsidR="00AC2C2F" w:rsidRDefault="00AC2C2F" w:rsidP="00AC2C2F">
            <w:pPr>
              <w:rPr>
                <w:rFonts w:cs="Arial"/>
                <w:sz w:val="20"/>
                <w:szCs w:val="18"/>
              </w:rPr>
            </w:pPr>
            <w:r w:rsidRPr="00AC2C2F">
              <w:rPr>
                <w:rFonts w:cs="Arial"/>
                <w:sz w:val="20"/>
                <w:szCs w:val="18"/>
              </w:rPr>
              <w:t xml:space="preserve">Que el Inventario Inicial de todas las presentaciones por establecimientos, </w:t>
            </w:r>
            <w:r w:rsidR="00B0393E">
              <w:rPr>
                <w:rFonts w:cs="Arial"/>
                <w:sz w:val="20"/>
                <w:szCs w:val="18"/>
              </w:rPr>
              <w:t xml:space="preserve">tenga </w:t>
            </w:r>
            <w:r w:rsidRPr="00AC2C2F">
              <w:rPr>
                <w:rFonts w:cs="Arial"/>
                <w:sz w:val="20"/>
                <w:szCs w:val="18"/>
              </w:rPr>
              <w:t xml:space="preserve">por lo menos </w:t>
            </w:r>
            <w:r w:rsidR="00B0393E">
              <w:rPr>
                <w:rFonts w:cs="Arial"/>
                <w:sz w:val="20"/>
                <w:szCs w:val="18"/>
              </w:rPr>
              <w:t xml:space="preserve">el valor </w:t>
            </w:r>
            <w:r w:rsidRPr="00AC2C2F">
              <w:rPr>
                <w:rFonts w:cs="Arial"/>
                <w:sz w:val="20"/>
                <w:szCs w:val="18"/>
              </w:rPr>
              <w:t>cero</w:t>
            </w:r>
            <w:r>
              <w:rPr>
                <w:rFonts w:cs="Arial"/>
                <w:sz w:val="20"/>
                <w:szCs w:val="18"/>
              </w:rPr>
              <w:t>.</w:t>
            </w:r>
          </w:p>
          <w:p w14:paraId="00D9E9CF" w14:textId="77777777" w:rsidR="00A5095E" w:rsidRDefault="00A5095E" w:rsidP="00FB2C6A">
            <w:pPr>
              <w:rPr>
                <w:rFonts w:cs="Arial"/>
                <w:sz w:val="20"/>
                <w:szCs w:val="18"/>
              </w:rPr>
            </w:pPr>
          </w:p>
          <w:p w14:paraId="0A3FCC53" w14:textId="77777777" w:rsidR="002821FC" w:rsidRDefault="002821FC" w:rsidP="002821FC">
            <w:pPr>
              <w:rPr>
                <w:rFonts w:cs="Arial"/>
                <w:sz w:val="20"/>
                <w:szCs w:val="18"/>
              </w:rPr>
            </w:pPr>
            <w:r>
              <w:rPr>
                <w:rFonts w:cs="Arial"/>
                <w:sz w:val="20"/>
                <w:szCs w:val="18"/>
              </w:rPr>
              <w:t>En la Actualización</w:t>
            </w:r>
          </w:p>
          <w:p w14:paraId="62CF0918" w14:textId="0B39B1FD" w:rsidR="002821FC" w:rsidRDefault="002821FC" w:rsidP="002821FC">
            <w:pPr>
              <w:rPr>
                <w:rFonts w:cs="Arial"/>
                <w:sz w:val="20"/>
                <w:szCs w:val="18"/>
              </w:rPr>
            </w:pPr>
            <w:r w:rsidRPr="002821FC">
              <w:rPr>
                <w:rFonts w:cs="Arial"/>
                <w:sz w:val="20"/>
                <w:szCs w:val="18"/>
              </w:rPr>
              <w:t xml:space="preserve">Para los nuevos BF, nuevos establecimientos o nuevas presentaciones  que corresponden a actualizaciones (ALTA) el Inventario Inicial afectaran el stock, la cantidad autorizada utilizada y la cantidad autorizada disponible a partir del mes de alta de dicho BF, establecimiento o presentación. Si la actualización (ALTA) corresponde tanto al establecimiento como a la presentación tomará la fecha más reciente para obtener el mes. </w:t>
            </w:r>
          </w:p>
          <w:p w14:paraId="3B9CD262" w14:textId="77777777" w:rsidR="002821FC" w:rsidRDefault="002821FC" w:rsidP="00FB2C6A">
            <w:pPr>
              <w:rPr>
                <w:rFonts w:cs="Arial"/>
                <w:sz w:val="20"/>
                <w:szCs w:val="18"/>
              </w:rPr>
            </w:pPr>
          </w:p>
          <w:p w14:paraId="3C6929E0" w14:textId="77777777" w:rsidR="00B0393E" w:rsidRDefault="00A5095E" w:rsidP="00FB2C6A">
            <w:pPr>
              <w:rPr>
                <w:rFonts w:cs="Arial"/>
                <w:sz w:val="20"/>
                <w:szCs w:val="18"/>
              </w:rPr>
            </w:pPr>
            <w:r>
              <w:rPr>
                <w:rFonts w:cs="Arial"/>
                <w:sz w:val="20"/>
                <w:szCs w:val="18"/>
              </w:rPr>
              <w:t xml:space="preserve">Que valide </w:t>
            </w:r>
            <w:r w:rsidRPr="00F13350">
              <w:rPr>
                <w:rFonts w:cs="Arial"/>
                <w:sz w:val="20"/>
                <w:szCs w:val="18"/>
              </w:rPr>
              <w:t>los stocks y la cantidad autorizada disponible los cuales serán mostrados al usuario como un resumen y confirmación de la carga manteniendo las mismas validaciones del R</w:t>
            </w:r>
            <w:r w:rsidR="00B0393E">
              <w:rPr>
                <w:rFonts w:cs="Arial"/>
                <w:sz w:val="20"/>
                <w:szCs w:val="18"/>
              </w:rPr>
              <w:t>F2.</w:t>
            </w:r>
          </w:p>
          <w:p w14:paraId="74A5CAA5" w14:textId="77777777" w:rsidR="00AC3DBE" w:rsidRDefault="00AC3DBE" w:rsidP="00FB2C6A">
            <w:pPr>
              <w:rPr>
                <w:rFonts w:cs="Arial"/>
                <w:sz w:val="20"/>
                <w:szCs w:val="18"/>
              </w:rPr>
            </w:pPr>
          </w:p>
          <w:p w14:paraId="4CD90CC9" w14:textId="315DA3EB" w:rsidR="00A5095E" w:rsidRDefault="00A5095E" w:rsidP="00FB2C6A">
            <w:pPr>
              <w:rPr>
                <w:rFonts w:cs="Arial"/>
                <w:i/>
                <w:sz w:val="20"/>
                <w:szCs w:val="18"/>
                <w:u w:val="single"/>
              </w:rPr>
            </w:pPr>
            <w:r>
              <w:rPr>
                <w:rFonts w:cs="Arial"/>
                <w:sz w:val="20"/>
                <w:szCs w:val="18"/>
              </w:rPr>
              <w:t>El sistema muestra la interfaz</w:t>
            </w:r>
            <w:r w:rsidR="00AC3DBE">
              <w:rPr>
                <w:rFonts w:cs="Arial"/>
                <w:sz w:val="20"/>
                <w:szCs w:val="18"/>
              </w:rPr>
              <w:t xml:space="preserve">: </w:t>
            </w:r>
            <w:r w:rsidR="00AC3DBE" w:rsidRPr="00AC3DBE">
              <w:rPr>
                <w:rFonts w:cs="Arial"/>
                <w:b/>
                <w:sz w:val="20"/>
                <w:szCs w:val="18"/>
              </w:rPr>
              <w:t>IU06-Vista previa de Inventario Inicial</w:t>
            </w:r>
            <w:r w:rsidR="00AC3DBE">
              <w:rPr>
                <w:rFonts w:cs="Arial"/>
                <w:b/>
                <w:sz w:val="20"/>
                <w:szCs w:val="18"/>
              </w:rPr>
              <w:t xml:space="preserve">.  </w:t>
            </w:r>
            <w:r w:rsidRPr="002B629D">
              <w:rPr>
                <w:rFonts w:cs="Arial"/>
                <w:i/>
                <w:sz w:val="20"/>
                <w:szCs w:val="18"/>
              </w:rPr>
              <w:t>(El sistema envía una vista previa, donde se muestra  al Usuario la información declarada para su revisión).</w:t>
            </w:r>
          </w:p>
          <w:p w14:paraId="4F3B4A59" w14:textId="77777777" w:rsidR="00A5095E" w:rsidRDefault="00A5095E" w:rsidP="00FB2C6A">
            <w:pPr>
              <w:rPr>
                <w:rFonts w:cs="Arial"/>
                <w:sz w:val="20"/>
                <w:szCs w:val="18"/>
              </w:rPr>
            </w:pPr>
          </w:p>
          <w:p w14:paraId="30A019D1" w14:textId="77777777" w:rsidR="00A5095E" w:rsidRDefault="00A5095E" w:rsidP="00FB2C6A">
            <w:pPr>
              <w:rPr>
                <w:rFonts w:cs="Arial"/>
                <w:b/>
                <w:sz w:val="20"/>
                <w:szCs w:val="18"/>
              </w:rPr>
            </w:pPr>
            <w:r>
              <w:rPr>
                <w:rFonts w:cs="Arial"/>
                <w:sz w:val="20"/>
                <w:szCs w:val="18"/>
              </w:rPr>
              <w:t>Se e</w:t>
            </w:r>
            <w:r w:rsidRPr="007056E4">
              <w:rPr>
                <w:rFonts w:cs="Arial"/>
                <w:sz w:val="20"/>
                <w:szCs w:val="18"/>
              </w:rPr>
              <w:t>jecuta</w:t>
            </w:r>
            <w:r>
              <w:rPr>
                <w:rFonts w:cs="Arial"/>
                <w:sz w:val="20"/>
                <w:szCs w:val="18"/>
              </w:rPr>
              <w:t>:</w:t>
            </w:r>
            <w:r>
              <w:rPr>
                <w:rFonts w:cs="Arial"/>
                <w:b/>
                <w:sz w:val="20"/>
                <w:szCs w:val="18"/>
              </w:rPr>
              <w:t xml:space="preserve"> Flujo Alternativo 7.2 </w:t>
            </w:r>
            <w:r w:rsidRPr="002D758E">
              <w:rPr>
                <w:rFonts w:cs="Arial"/>
                <w:b/>
                <w:sz w:val="20"/>
                <w:szCs w:val="18"/>
              </w:rPr>
              <w:t>Confirma</w:t>
            </w:r>
            <w:r>
              <w:rPr>
                <w:rFonts w:cs="Arial"/>
                <w:b/>
                <w:sz w:val="20"/>
                <w:szCs w:val="18"/>
              </w:rPr>
              <w:t>r</w:t>
            </w:r>
            <w:r w:rsidRPr="002D758E">
              <w:rPr>
                <w:rFonts w:cs="Arial"/>
                <w:b/>
                <w:sz w:val="20"/>
                <w:szCs w:val="18"/>
              </w:rPr>
              <w:t xml:space="preserve"> la</w:t>
            </w:r>
            <w:r>
              <w:rPr>
                <w:rFonts w:cs="Arial"/>
                <w:b/>
                <w:sz w:val="20"/>
                <w:szCs w:val="18"/>
              </w:rPr>
              <w:t xml:space="preserve"> carga.</w:t>
            </w:r>
          </w:p>
          <w:p w14:paraId="090B2678" w14:textId="77777777" w:rsidR="00A5095E" w:rsidRPr="00673AD2" w:rsidRDefault="00A5095E" w:rsidP="00FB2C6A">
            <w:pPr>
              <w:rPr>
                <w:rFonts w:cs="Arial"/>
                <w:b/>
                <w:sz w:val="20"/>
                <w:szCs w:val="18"/>
              </w:rPr>
            </w:pPr>
          </w:p>
          <w:p w14:paraId="0BCF7E46" w14:textId="77777777" w:rsidR="00A5095E" w:rsidRPr="00680E7A" w:rsidRDefault="00A5095E" w:rsidP="00FB2C6A">
            <w:pPr>
              <w:rPr>
                <w:rFonts w:cs="Arial"/>
                <w:sz w:val="20"/>
                <w:szCs w:val="18"/>
                <w:u w:val="single"/>
              </w:rPr>
            </w:pPr>
            <w:r w:rsidRPr="00680E7A">
              <w:rPr>
                <w:rFonts w:cs="Arial"/>
                <w:sz w:val="20"/>
                <w:szCs w:val="18"/>
                <w:u w:val="single"/>
              </w:rPr>
              <w:t>Si confirma la carga</w:t>
            </w:r>
          </w:p>
          <w:p w14:paraId="322BEB25" w14:textId="77777777" w:rsidR="00A5095E" w:rsidRDefault="00A5095E" w:rsidP="00FB2C6A">
            <w:pPr>
              <w:rPr>
                <w:rFonts w:cs="Arial"/>
                <w:sz w:val="20"/>
                <w:szCs w:val="18"/>
              </w:rPr>
            </w:pPr>
          </w:p>
          <w:p w14:paraId="59E8A842" w14:textId="71B8538D" w:rsidR="00A5095E" w:rsidRDefault="00A5095E" w:rsidP="00FB2C6A">
            <w:pPr>
              <w:rPr>
                <w:rFonts w:cs="Arial"/>
                <w:sz w:val="20"/>
                <w:szCs w:val="18"/>
              </w:rPr>
            </w:pPr>
            <w:r>
              <w:rPr>
                <w:rFonts w:cs="Arial"/>
                <w:sz w:val="20"/>
                <w:szCs w:val="18"/>
              </w:rPr>
              <w:t xml:space="preserve">El sistema </w:t>
            </w:r>
            <w:r w:rsidR="00543326">
              <w:rPr>
                <w:rFonts w:cs="Arial"/>
                <w:sz w:val="20"/>
                <w:szCs w:val="18"/>
              </w:rPr>
              <w:t xml:space="preserve">ejecutara </w:t>
            </w:r>
            <w:r>
              <w:rPr>
                <w:rFonts w:cs="Arial"/>
                <w:sz w:val="20"/>
                <w:szCs w:val="18"/>
              </w:rPr>
              <w:t xml:space="preserve">el </w:t>
            </w:r>
            <w:r w:rsidRPr="00B73468">
              <w:rPr>
                <w:rFonts w:cs="Arial"/>
                <w:sz w:val="20"/>
                <w:szCs w:val="18"/>
              </w:rPr>
              <w:t>proceso en fondo</w:t>
            </w:r>
            <w:r>
              <w:rPr>
                <w:rFonts w:cs="Arial"/>
                <w:sz w:val="20"/>
                <w:szCs w:val="18"/>
              </w:rPr>
              <w:t>.</w:t>
            </w:r>
          </w:p>
          <w:p w14:paraId="4D8BC032" w14:textId="77777777" w:rsidR="00A5095E" w:rsidRPr="00E548FD" w:rsidRDefault="00A5095E" w:rsidP="00FB2C6A">
            <w:pPr>
              <w:rPr>
                <w:rFonts w:cs="Arial"/>
                <w:sz w:val="20"/>
                <w:szCs w:val="18"/>
              </w:rPr>
            </w:pPr>
            <w:r>
              <w:rPr>
                <w:rFonts w:cs="Arial"/>
                <w:sz w:val="20"/>
                <w:szCs w:val="18"/>
              </w:rPr>
              <w:t xml:space="preserve">Se ejecuta la </w:t>
            </w:r>
            <w:r w:rsidRPr="009F1C14">
              <w:rPr>
                <w:rFonts w:cs="Arial"/>
                <w:b/>
                <w:sz w:val="20"/>
                <w:szCs w:val="18"/>
              </w:rPr>
              <w:t>Excepción 0</w:t>
            </w:r>
            <w:r>
              <w:rPr>
                <w:rFonts w:cs="Arial"/>
                <w:b/>
                <w:sz w:val="20"/>
                <w:szCs w:val="18"/>
              </w:rPr>
              <w:t>4</w:t>
            </w:r>
          </w:p>
          <w:p w14:paraId="05591E4D" w14:textId="77777777" w:rsidR="00A5095E" w:rsidRPr="00B73468" w:rsidRDefault="00A5095E" w:rsidP="00FB2C6A">
            <w:pPr>
              <w:rPr>
                <w:rFonts w:cs="Arial"/>
                <w:sz w:val="20"/>
                <w:szCs w:val="18"/>
              </w:rPr>
            </w:pPr>
            <w:r>
              <w:rPr>
                <w:rFonts w:cs="Arial"/>
                <w:sz w:val="20"/>
                <w:szCs w:val="18"/>
              </w:rPr>
              <w:t>(Muestra mensaje</w:t>
            </w:r>
            <w:r w:rsidRPr="00B73468">
              <w:rPr>
                <w:rFonts w:cs="Arial"/>
                <w:sz w:val="20"/>
                <w:szCs w:val="18"/>
              </w:rPr>
              <w:t xml:space="preserve"> indicándole al usuario que se le enviará un mensaje a su buzón SOL al terminar la carga</w:t>
            </w:r>
            <w:r>
              <w:rPr>
                <w:rFonts w:cs="Arial"/>
                <w:sz w:val="20"/>
                <w:szCs w:val="18"/>
              </w:rPr>
              <w:t>)</w:t>
            </w:r>
            <w:r w:rsidRPr="00B73468">
              <w:rPr>
                <w:rFonts w:cs="Arial"/>
                <w:sz w:val="20"/>
                <w:szCs w:val="18"/>
              </w:rPr>
              <w:t>.</w:t>
            </w:r>
          </w:p>
          <w:p w14:paraId="46EC252C" w14:textId="77777777" w:rsidR="00A5095E" w:rsidRDefault="00A5095E" w:rsidP="00FB2C6A">
            <w:pPr>
              <w:rPr>
                <w:rFonts w:cs="Arial"/>
                <w:sz w:val="20"/>
                <w:szCs w:val="18"/>
              </w:rPr>
            </w:pPr>
          </w:p>
          <w:p w14:paraId="6C5AE179" w14:textId="178D4692" w:rsidR="00A5095E" w:rsidRDefault="00543326" w:rsidP="00FB2C6A">
            <w:pPr>
              <w:rPr>
                <w:rFonts w:cs="Arial"/>
                <w:sz w:val="20"/>
                <w:szCs w:val="18"/>
              </w:rPr>
            </w:pPr>
            <w:r>
              <w:rPr>
                <w:rFonts w:cs="Arial"/>
                <w:sz w:val="20"/>
                <w:szCs w:val="18"/>
              </w:rPr>
              <w:t>C</w:t>
            </w:r>
            <w:r w:rsidR="00A5095E">
              <w:rPr>
                <w:rFonts w:cs="Arial"/>
                <w:sz w:val="20"/>
                <w:szCs w:val="18"/>
              </w:rPr>
              <w:t>argara el archivo según la</w:t>
            </w:r>
            <w:r w:rsidR="00A5095E" w:rsidRPr="0022486B">
              <w:rPr>
                <w:rFonts w:cs="Arial"/>
                <w:sz w:val="20"/>
                <w:szCs w:val="18"/>
              </w:rPr>
              <w:t xml:space="preserve"> secuencia enviada por el usuario.</w:t>
            </w:r>
          </w:p>
          <w:p w14:paraId="6CE15CDD" w14:textId="77777777" w:rsidR="002B629D" w:rsidRPr="0022486B" w:rsidRDefault="002B629D" w:rsidP="00FB2C6A">
            <w:pPr>
              <w:rPr>
                <w:rFonts w:cs="Arial"/>
                <w:sz w:val="20"/>
                <w:szCs w:val="18"/>
              </w:rPr>
            </w:pPr>
          </w:p>
          <w:p w14:paraId="7588CCA6" w14:textId="77777777" w:rsidR="00A5095E" w:rsidRDefault="00A5095E" w:rsidP="00FB2C6A">
            <w:pPr>
              <w:rPr>
                <w:rFonts w:cs="Arial"/>
                <w:sz w:val="20"/>
                <w:szCs w:val="18"/>
              </w:rPr>
            </w:pPr>
            <w:r>
              <w:rPr>
                <w:rFonts w:cs="Arial"/>
                <w:sz w:val="20"/>
                <w:szCs w:val="18"/>
              </w:rPr>
              <w:t>Si el proceso de carga termina de manera exitosa</w:t>
            </w:r>
          </w:p>
          <w:p w14:paraId="3C5E1D30" w14:textId="6889CF85" w:rsidR="00A5095E" w:rsidRDefault="002B629D" w:rsidP="00FB2C6A">
            <w:pPr>
              <w:rPr>
                <w:rFonts w:cs="Arial"/>
                <w:sz w:val="20"/>
                <w:szCs w:val="18"/>
              </w:rPr>
            </w:pPr>
            <w:r>
              <w:rPr>
                <w:rFonts w:cs="Arial"/>
                <w:sz w:val="20"/>
                <w:szCs w:val="18"/>
              </w:rPr>
              <w:t xml:space="preserve">    Se g</w:t>
            </w:r>
            <w:r w:rsidR="00A5095E">
              <w:rPr>
                <w:rFonts w:cs="Arial"/>
                <w:sz w:val="20"/>
                <w:szCs w:val="18"/>
              </w:rPr>
              <w:t xml:space="preserve">uardara </w:t>
            </w:r>
            <w:r w:rsidR="00A5095E" w:rsidRPr="00476CDA">
              <w:rPr>
                <w:rFonts w:cs="Arial"/>
                <w:sz w:val="20"/>
                <w:szCs w:val="18"/>
              </w:rPr>
              <w:t>la relación del número de confirmación de envío por cada registro del Inventario Inicial.</w:t>
            </w:r>
          </w:p>
          <w:p w14:paraId="01929BEC" w14:textId="77777777" w:rsidR="00A5095E" w:rsidRPr="00476CDA" w:rsidRDefault="00A5095E" w:rsidP="00FB2C6A">
            <w:pPr>
              <w:rPr>
                <w:rFonts w:cs="Arial"/>
                <w:sz w:val="20"/>
                <w:szCs w:val="18"/>
              </w:rPr>
            </w:pPr>
          </w:p>
          <w:p w14:paraId="70746C45" w14:textId="476A2E93" w:rsidR="00A5095E" w:rsidRPr="00476CDA" w:rsidRDefault="00543326" w:rsidP="00FB2C6A">
            <w:pPr>
              <w:rPr>
                <w:rFonts w:cs="Arial"/>
                <w:sz w:val="20"/>
                <w:szCs w:val="18"/>
              </w:rPr>
            </w:pPr>
            <w:r>
              <w:rPr>
                <w:rFonts w:cs="Arial"/>
                <w:sz w:val="20"/>
                <w:szCs w:val="18"/>
              </w:rPr>
              <w:t xml:space="preserve">    </w:t>
            </w:r>
            <w:r w:rsidR="00A5095E" w:rsidRPr="00476CDA">
              <w:rPr>
                <w:rFonts w:cs="Arial"/>
                <w:sz w:val="20"/>
                <w:szCs w:val="18"/>
              </w:rPr>
              <w:t xml:space="preserve">Con el código de confirmación de envío a SUNAT y con el envío completo realizado se deberá incrementar la cantidad autorizada utilizada y como consecuencia se disminuirá la cantidad autorizada disponible y calcular el stock por establecimiento. </w:t>
            </w:r>
          </w:p>
          <w:p w14:paraId="3D6A9478" w14:textId="77777777" w:rsidR="00A5095E" w:rsidRDefault="00A5095E" w:rsidP="00FB2C6A">
            <w:pPr>
              <w:rPr>
                <w:rFonts w:cs="Arial"/>
                <w:sz w:val="20"/>
                <w:szCs w:val="18"/>
              </w:rPr>
            </w:pPr>
          </w:p>
          <w:p w14:paraId="1CFADA99" w14:textId="4F899C09" w:rsidR="003A5E1A" w:rsidRDefault="00543326" w:rsidP="00FB2C6A">
            <w:pPr>
              <w:rPr>
                <w:rFonts w:cs="Arial"/>
                <w:sz w:val="20"/>
                <w:szCs w:val="18"/>
              </w:rPr>
            </w:pPr>
            <w:r>
              <w:rPr>
                <w:rFonts w:cs="Arial"/>
                <w:sz w:val="20"/>
                <w:szCs w:val="18"/>
              </w:rPr>
              <w:t xml:space="preserve">    </w:t>
            </w:r>
            <w:r w:rsidR="003A5E1A">
              <w:rPr>
                <w:rFonts w:cs="Arial"/>
                <w:sz w:val="20"/>
                <w:szCs w:val="18"/>
              </w:rPr>
              <w:t>El sistema realiza el envío de mensajes al buzó</w:t>
            </w:r>
            <w:r>
              <w:rPr>
                <w:rFonts w:cs="Arial"/>
                <w:sz w:val="20"/>
                <w:szCs w:val="18"/>
              </w:rPr>
              <w:t>n SOL en los siguientes casos:</w:t>
            </w:r>
          </w:p>
          <w:p w14:paraId="4347BBD6" w14:textId="77777777" w:rsidR="003A5E1A" w:rsidRDefault="003A5E1A" w:rsidP="00FB2C6A">
            <w:pPr>
              <w:rPr>
                <w:rFonts w:cs="Arial"/>
                <w:sz w:val="20"/>
                <w:szCs w:val="18"/>
              </w:rPr>
            </w:pPr>
          </w:p>
          <w:p w14:paraId="64B65F8F" w14:textId="39C92300" w:rsidR="003A5E1A" w:rsidRPr="003A5E1A" w:rsidRDefault="00A5095E" w:rsidP="003A5E1A">
            <w:pPr>
              <w:rPr>
                <w:rFonts w:cs="Arial"/>
                <w:b/>
                <w:sz w:val="20"/>
                <w:szCs w:val="18"/>
              </w:rPr>
            </w:pPr>
            <w:r>
              <w:rPr>
                <w:rFonts w:cs="Arial"/>
                <w:sz w:val="20"/>
                <w:szCs w:val="18"/>
              </w:rPr>
              <w:t xml:space="preserve">   </w:t>
            </w:r>
            <w:r w:rsidRPr="003A5E1A">
              <w:rPr>
                <w:rFonts w:cs="Arial"/>
                <w:b/>
                <w:sz w:val="20"/>
                <w:szCs w:val="18"/>
              </w:rPr>
              <w:t>Envía un mensaje al buzón SOL del Usuario</w:t>
            </w:r>
            <w:r w:rsidRPr="00585CEF">
              <w:rPr>
                <w:rFonts w:cs="Arial"/>
                <w:sz w:val="20"/>
                <w:szCs w:val="18"/>
              </w:rPr>
              <w:t xml:space="preserve"> con el resumen del inventario inicial, el stock por presentación y la cantidad autorizada disponible por BF, si la cantidad autorizada disponible es negativo se consignara en el mensaje la </w:t>
            </w:r>
            <w:r w:rsidRPr="00585CEF">
              <w:rPr>
                <w:rFonts w:cs="Arial"/>
                <w:sz w:val="20"/>
                <w:szCs w:val="18"/>
              </w:rPr>
              <w:lastRenderedPageBreak/>
              <w:t>observación correspondiente</w:t>
            </w:r>
            <w:r w:rsidR="00543326">
              <w:rPr>
                <w:rFonts w:cs="Arial"/>
                <w:sz w:val="20"/>
                <w:szCs w:val="18"/>
              </w:rPr>
              <w:t>.</w:t>
            </w:r>
            <w:r w:rsidRPr="00585CEF">
              <w:rPr>
                <w:rFonts w:cs="Arial"/>
                <w:sz w:val="20"/>
                <w:szCs w:val="18"/>
              </w:rPr>
              <w:t xml:space="preserve"> Debe aplicar la etiqueta NO DISPONIBLE</w:t>
            </w:r>
            <w:r w:rsidR="007832FD">
              <w:rPr>
                <w:rFonts w:cs="Arial"/>
                <w:sz w:val="20"/>
                <w:szCs w:val="18"/>
              </w:rPr>
              <w:t xml:space="preserve">. </w:t>
            </w:r>
            <w:r w:rsidR="003A5E1A" w:rsidRPr="003A5E1A">
              <w:rPr>
                <w:rFonts w:cs="Arial"/>
                <w:b/>
                <w:sz w:val="20"/>
                <w:szCs w:val="18"/>
              </w:rPr>
              <w:t>Ver anexo 2</w:t>
            </w:r>
            <w:r w:rsidR="003A5E1A">
              <w:rPr>
                <w:rFonts w:cs="Arial"/>
                <w:b/>
                <w:sz w:val="20"/>
                <w:szCs w:val="18"/>
              </w:rPr>
              <w:t>5.</w:t>
            </w:r>
          </w:p>
          <w:p w14:paraId="5083A0A3" w14:textId="77777777" w:rsidR="003A5E1A" w:rsidRDefault="003A5E1A" w:rsidP="00FB2C6A">
            <w:pPr>
              <w:rPr>
                <w:rFonts w:cs="Arial"/>
                <w:sz w:val="20"/>
                <w:szCs w:val="18"/>
              </w:rPr>
            </w:pPr>
          </w:p>
          <w:p w14:paraId="5CDB4941" w14:textId="77777777" w:rsidR="00A5095E" w:rsidRPr="00585CEF" w:rsidRDefault="00A5095E" w:rsidP="00FB2C6A">
            <w:pPr>
              <w:rPr>
                <w:rFonts w:cs="Arial"/>
                <w:sz w:val="20"/>
                <w:szCs w:val="18"/>
              </w:rPr>
            </w:pPr>
          </w:p>
          <w:p w14:paraId="24D98C95" w14:textId="4F6F693F" w:rsidR="00A5095E" w:rsidRPr="00ED170C" w:rsidRDefault="00A5095E" w:rsidP="00FB2C6A">
            <w:pPr>
              <w:rPr>
                <w:rFonts w:cs="Arial"/>
                <w:b/>
                <w:sz w:val="20"/>
                <w:szCs w:val="18"/>
              </w:rPr>
            </w:pPr>
            <w:r>
              <w:rPr>
                <w:rFonts w:cs="Arial"/>
                <w:sz w:val="20"/>
                <w:szCs w:val="18"/>
              </w:rPr>
              <w:t xml:space="preserve">   </w:t>
            </w:r>
            <w:r w:rsidRPr="003A5E1A">
              <w:rPr>
                <w:rFonts w:cs="Arial"/>
                <w:b/>
                <w:sz w:val="20"/>
                <w:szCs w:val="18"/>
              </w:rPr>
              <w:t>Envía un mensaje al buzón SOL de los prestadores de servicio</w:t>
            </w:r>
            <w:r w:rsidRPr="00585CEF">
              <w:rPr>
                <w:rFonts w:cs="Arial"/>
                <w:sz w:val="20"/>
                <w:szCs w:val="18"/>
              </w:rPr>
              <w:t xml:space="preserve"> informando de manera resumida el stock por cada presentación y establecimiento declarado por el Usuario en su Inventario Inicial y por cada rectificación que haga a sus DJ de Inventario Inicial. </w:t>
            </w:r>
            <w:r w:rsidR="003A5E1A" w:rsidRPr="003A5E1A">
              <w:rPr>
                <w:rFonts w:cs="Arial"/>
                <w:b/>
                <w:sz w:val="20"/>
                <w:szCs w:val="18"/>
              </w:rPr>
              <w:t>Ver anexo 26</w:t>
            </w:r>
          </w:p>
          <w:p w14:paraId="3B6A6CD5" w14:textId="77777777" w:rsidR="002821FC" w:rsidRDefault="002821FC" w:rsidP="00FB2C6A">
            <w:pPr>
              <w:rPr>
                <w:rFonts w:cs="Arial"/>
                <w:sz w:val="20"/>
                <w:szCs w:val="18"/>
              </w:rPr>
            </w:pPr>
          </w:p>
          <w:p w14:paraId="2D2BB3C7" w14:textId="77777777" w:rsidR="00A5095E" w:rsidRDefault="00A5095E" w:rsidP="00FB2C6A">
            <w:pPr>
              <w:rPr>
                <w:rFonts w:cs="Arial"/>
                <w:sz w:val="20"/>
                <w:szCs w:val="18"/>
              </w:rPr>
            </w:pPr>
            <w:r>
              <w:rPr>
                <w:rFonts w:cs="Arial"/>
                <w:sz w:val="20"/>
                <w:szCs w:val="18"/>
              </w:rPr>
              <w:t xml:space="preserve">    </w:t>
            </w:r>
            <w:r w:rsidRPr="00673AD2">
              <w:rPr>
                <w:rFonts w:cs="Arial"/>
                <w:sz w:val="20"/>
                <w:szCs w:val="18"/>
              </w:rPr>
              <w:t xml:space="preserve">Al final </w:t>
            </w:r>
            <w:r>
              <w:rPr>
                <w:rFonts w:cs="Arial"/>
                <w:sz w:val="20"/>
                <w:szCs w:val="18"/>
              </w:rPr>
              <w:t xml:space="preserve">del proceso de validación de </w:t>
            </w:r>
            <w:r w:rsidRPr="00673AD2">
              <w:rPr>
                <w:rFonts w:cs="Arial"/>
                <w:sz w:val="20"/>
                <w:szCs w:val="18"/>
              </w:rPr>
              <w:t>los stocks y la cantidad autorizada disponible</w:t>
            </w:r>
            <w:r>
              <w:rPr>
                <w:rFonts w:cs="Arial"/>
                <w:sz w:val="20"/>
                <w:szCs w:val="18"/>
              </w:rPr>
              <w:t>.</w:t>
            </w:r>
          </w:p>
          <w:p w14:paraId="009CAAAB" w14:textId="77777777" w:rsidR="00A5095E" w:rsidRDefault="00A5095E" w:rsidP="00FB2C6A">
            <w:pPr>
              <w:rPr>
                <w:rFonts w:cs="Arial"/>
                <w:sz w:val="20"/>
                <w:szCs w:val="18"/>
              </w:rPr>
            </w:pPr>
          </w:p>
          <w:p w14:paraId="154C1FA4" w14:textId="29547001" w:rsidR="00A5095E" w:rsidRPr="00D36D3F" w:rsidRDefault="00A5095E" w:rsidP="00FB2C6A">
            <w:pPr>
              <w:rPr>
                <w:rFonts w:cs="Arial"/>
                <w:b/>
                <w:sz w:val="20"/>
                <w:szCs w:val="18"/>
              </w:rPr>
            </w:pPr>
            <w:r>
              <w:rPr>
                <w:rFonts w:cs="Arial"/>
                <w:sz w:val="20"/>
                <w:szCs w:val="18"/>
              </w:rPr>
              <w:t xml:space="preserve">El sistema muestra la interfaz: </w:t>
            </w:r>
            <w:r w:rsidRPr="00D36D3F">
              <w:rPr>
                <w:rFonts w:cs="Arial"/>
                <w:b/>
                <w:sz w:val="20"/>
                <w:szCs w:val="18"/>
              </w:rPr>
              <w:t>IU0</w:t>
            </w:r>
            <w:r w:rsidR="00F26A42">
              <w:rPr>
                <w:rFonts w:cs="Arial"/>
                <w:b/>
                <w:sz w:val="20"/>
                <w:szCs w:val="18"/>
              </w:rPr>
              <w:t>5</w:t>
            </w:r>
            <w:r w:rsidRPr="00D36D3F">
              <w:rPr>
                <w:rFonts w:cs="Arial"/>
                <w:b/>
                <w:sz w:val="20"/>
                <w:szCs w:val="18"/>
              </w:rPr>
              <w:t xml:space="preserve">-Resumen de Inventario Inicial. </w:t>
            </w:r>
          </w:p>
          <w:p w14:paraId="24668EED" w14:textId="2C045D08" w:rsidR="00A5095E" w:rsidRDefault="00ED170C" w:rsidP="00FB2C6A">
            <w:pPr>
              <w:rPr>
                <w:rFonts w:cs="Arial"/>
                <w:b/>
                <w:sz w:val="20"/>
                <w:szCs w:val="18"/>
              </w:rPr>
            </w:pPr>
            <w:r>
              <w:rPr>
                <w:rFonts w:cs="Arial"/>
                <w:sz w:val="20"/>
                <w:szCs w:val="18"/>
              </w:rPr>
              <w:t>Ej</w:t>
            </w:r>
            <w:r w:rsidR="00A5095E">
              <w:rPr>
                <w:rFonts w:cs="Arial"/>
                <w:sz w:val="20"/>
                <w:szCs w:val="18"/>
              </w:rPr>
              <w:t>ecuta: Flujo</w:t>
            </w:r>
            <w:r w:rsidR="00A5095E" w:rsidRPr="00673AD2">
              <w:rPr>
                <w:rFonts w:cs="Arial"/>
                <w:b/>
                <w:sz w:val="20"/>
                <w:szCs w:val="18"/>
              </w:rPr>
              <w:t xml:space="preserve"> Alternativo 7.</w:t>
            </w:r>
            <w:r w:rsidR="00A5095E">
              <w:rPr>
                <w:rFonts w:cs="Arial"/>
                <w:b/>
                <w:sz w:val="20"/>
                <w:szCs w:val="18"/>
              </w:rPr>
              <w:t>3 Mostrar resumen de Inventario Inicial.</w:t>
            </w:r>
          </w:p>
          <w:p w14:paraId="460A7369" w14:textId="77777777" w:rsidR="00680E7A" w:rsidRDefault="00680E7A" w:rsidP="00FB2C6A">
            <w:pPr>
              <w:rPr>
                <w:rFonts w:cs="Arial"/>
                <w:b/>
                <w:sz w:val="20"/>
                <w:szCs w:val="18"/>
              </w:rPr>
            </w:pPr>
          </w:p>
          <w:p w14:paraId="632AC30E" w14:textId="35AF53C7" w:rsidR="00981A0D" w:rsidRDefault="00981A0D" w:rsidP="00981A0D">
            <w:pPr>
              <w:pStyle w:val="ListParagraph"/>
              <w:spacing w:before="120" w:after="120" w:line="276" w:lineRule="auto"/>
              <w:ind w:left="0"/>
              <w:rPr>
                <w:rFonts w:cs="Arial"/>
                <w:sz w:val="20"/>
                <w:szCs w:val="18"/>
              </w:rPr>
            </w:pPr>
            <w:r w:rsidRPr="006E66F0">
              <w:rPr>
                <w:rFonts w:cs="Arial"/>
                <w:sz w:val="20"/>
                <w:szCs w:val="18"/>
              </w:rPr>
              <w:t>El sistema guarda</w:t>
            </w:r>
            <w:r>
              <w:rPr>
                <w:rFonts w:cs="Arial"/>
                <w:sz w:val="20"/>
                <w:szCs w:val="18"/>
              </w:rPr>
              <w:t>ra</w:t>
            </w:r>
            <w:r w:rsidRPr="006E66F0">
              <w:rPr>
                <w:rFonts w:cs="Arial"/>
                <w:sz w:val="20"/>
                <w:szCs w:val="18"/>
              </w:rPr>
              <w:t xml:space="preserve"> la información del Usuario, fecha, hora, IP y código MAC desde donde se presentó el Inventario Inicial.</w:t>
            </w:r>
          </w:p>
          <w:p w14:paraId="7A89CC18" w14:textId="77777777" w:rsidR="00981A0D" w:rsidRDefault="00981A0D" w:rsidP="00981A0D">
            <w:pPr>
              <w:pStyle w:val="ListParagraph"/>
              <w:spacing w:before="120" w:after="120" w:line="276" w:lineRule="auto"/>
              <w:ind w:left="0"/>
              <w:rPr>
                <w:rFonts w:cs="Arial"/>
                <w:sz w:val="20"/>
                <w:szCs w:val="18"/>
              </w:rPr>
            </w:pPr>
          </w:p>
          <w:p w14:paraId="5EC01093" w14:textId="77777777" w:rsidR="00F94399" w:rsidRDefault="00F94399" w:rsidP="00F94399">
            <w:pPr>
              <w:pStyle w:val="ListParagraph"/>
              <w:spacing w:before="120" w:after="120" w:line="276" w:lineRule="auto"/>
              <w:ind w:left="0"/>
              <w:rPr>
                <w:rFonts w:cs="Arial"/>
                <w:sz w:val="20"/>
                <w:szCs w:val="18"/>
              </w:rPr>
            </w:pPr>
            <w:r>
              <w:rPr>
                <w:rFonts w:cs="Arial"/>
                <w:sz w:val="20"/>
                <w:szCs w:val="18"/>
              </w:rPr>
              <w:t xml:space="preserve">Para la DJ del Inventario inicial, </w:t>
            </w:r>
            <w:r w:rsidRPr="00680E7A">
              <w:rPr>
                <w:rFonts w:cs="Arial"/>
                <w:sz w:val="20"/>
                <w:szCs w:val="18"/>
              </w:rPr>
              <w:t>el estado inicia como “en plazo” y el envío en estado “pendiente”</w:t>
            </w:r>
            <w:r>
              <w:rPr>
                <w:rFonts w:cs="Arial"/>
                <w:sz w:val="20"/>
                <w:szCs w:val="18"/>
              </w:rPr>
              <w:t xml:space="preserve"> (la primera vez).</w:t>
            </w:r>
          </w:p>
          <w:p w14:paraId="552BF68F" w14:textId="29447AA4" w:rsidR="00D36D3F" w:rsidRPr="00E548FD" w:rsidRDefault="00D36D3F" w:rsidP="00D36D3F">
            <w:pPr>
              <w:rPr>
                <w:rFonts w:cs="Arial"/>
                <w:sz w:val="20"/>
                <w:szCs w:val="18"/>
              </w:rPr>
            </w:pPr>
            <w:r>
              <w:rPr>
                <w:rFonts w:cs="Arial"/>
                <w:sz w:val="20"/>
                <w:szCs w:val="18"/>
              </w:rPr>
              <w:t xml:space="preserve">Se ejecuta la </w:t>
            </w:r>
            <w:r w:rsidRPr="009F1C14">
              <w:rPr>
                <w:rFonts w:cs="Arial"/>
                <w:b/>
                <w:sz w:val="20"/>
                <w:szCs w:val="18"/>
              </w:rPr>
              <w:t>Excepción 0</w:t>
            </w:r>
            <w:r>
              <w:rPr>
                <w:rFonts w:cs="Arial"/>
                <w:b/>
                <w:sz w:val="20"/>
                <w:szCs w:val="18"/>
              </w:rPr>
              <w:t>6</w:t>
            </w:r>
          </w:p>
          <w:p w14:paraId="0D85EFDB" w14:textId="77777777" w:rsidR="00A5095E" w:rsidRDefault="00A5095E" w:rsidP="00FB2C6A">
            <w:pPr>
              <w:rPr>
                <w:rFonts w:cs="Arial"/>
                <w:b/>
                <w:sz w:val="20"/>
                <w:szCs w:val="18"/>
              </w:rPr>
            </w:pPr>
          </w:p>
          <w:p w14:paraId="664F66E8" w14:textId="601958E4" w:rsidR="00A5095E" w:rsidRPr="00680E7A" w:rsidRDefault="002B629D" w:rsidP="00FB2C6A">
            <w:pPr>
              <w:rPr>
                <w:rFonts w:cs="Arial"/>
                <w:sz w:val="20"/>
                <w:szCs w:val="18"/>
                <w:u w:val="single"/>
              </w:rPr>
            </w:pPr>
            <w:r>
              <w:rPr>
                <w:rFonts w:cs="Arial"/>
                <w:sz w:val="20"/>
                <w:szCs w:val="18"/>
                <w:u w:val="single"/>
              </w:rPr>
              <w:t>N</w:t>
            </w:r>
            <w:r w:rsidR="00A5095E" w:rsidRPr="00680E7A">
              <w:rPr>
                <w:rFonts w:cs="Arial"/>
                <w:sz w:val="20"/>
                <w:szCs w:val="18"/>
                <w:u w:val="single"/>
              </w:rPr>
              <w:t xml:space="preserve">o confirma </w:t>
            </w:r>
            <w:r>
              <w:rPr>
                <w:rFonts w:cs="Arial"/>
                <w:sz w:val="20"/>
                <w:szCs w:val="18"/>
                <w:u w:val="single"/>
              </w:rPr>
              <w:t>la carga</w:t>
            </w:r>
          </w:p>
          <w:p w14:paraId="0F2BB946" w14:textId="77777777" w:rsidR="00A5095E" w:rsidRPr="00E548FD" w:rsidRDefault="00A5095E" w:rsidP="00FB2C6A">
            <w:pPr>
              <w:rPr>
                <w:rFonts w:cs="Arial"/>
                <w:sz w:val="20"/>
                <w:szCs w:val="18"/>
              </w:rPr>
            </w:pPr>
            <w:r>
              <w:rPr>
                <w:rFonts w:cs="Arial"/>
                <w:sz w:val="20"/>
                <w:szCs w:val="18"/>
              </w:rPr>
              <w:t xml:space="preserve">Se ejecuta la </w:t>
            </w:r>
            <w:r w:rsidRPr="009F1C14">
              <w:rPr>
                <w:rFonts w:cs="Arial"/>
                <w:b/>
                <w:sz w:val="20"/>
                <w:szCs w:val="18"/>
              </w:rPr>
              <w:t>Excepción 0</w:t>
            </w:r>
            <w:r>
              <w:rPr>
                <w:rFonts w:cs="Arial"/>
                <w:b/>
                <w:sz w:val="20"/>
                <w:szCs w:val="18"/>
              </w:rPr>
              <w:t>5</w:t>
            </w:r>
          </w:p>
          <w:p w14:paraId="1B6F6C47" w14:textId="77777777" w:rsidR="00A5095E" w:rsidRPr="006D675B" w:rsidRDefault="00A5095E" w:rsidP="00FB2C6A">
            <w:pPr>
              <w:rPr>
                <w:rFonts w:cs="Arial"/>
                <w:sz w:val="20"/>
                <w:szCs w:val="18"/>
              </w:rPr>
            </w:pPr>
            <w:r w:rsidRPr="006D675B">
              <w:rPr>
                <w:rFonts w:cs="Arial"/>
                <w:sz w:val="20"/>
                <w:szCs w:val="18"/>
              </w:rPr>
              <w:t>Termina el caso de uso</w:t>
            </w:r>
          </w:p>
          <w:p w14:paraId="1C999BF6" w14:textId="0ACB7A78" w:rsidR="00A5095E" w:rsidRPr="002F7596" w:rsidRDefault="00A5095E" w:rsidP="00B82C6A">
            <w:pPr>
              <w:rPr>
                <w:rFonts w:cs="Arial"/>
                <w:sz w:val="20"/>
                <w:szCs w:val="18"/>
              </w:rPr>
            </w:pPr>
            <w:r>
              <w:rPr>
                <w:rFonts w:cs="Arial"/>
                <w:sz w:val="20"/>
                <w:szCs w:val="18"/>
              </w:rPr>
              <w:t xml:space="preserve">El sistema retorna al </w:t>
            </w:r>
            <w:r w:rsidR="00B82C6A">
              <w:rPr>
                <w:rFonts w:cs="Arial"/>
                <w:sz w:val="20"/>
                <w:szCs w:val="18"/>
              </w:rPr>
              <w:t>interfaz</w:t>
            </w:r>
            <w:r w:rsidR="00B82C6A">
              <w:rPr>
                <w:rFonts w:cs="Arial"/>
                <w:b/>
                <w:sz w:val="20"/>
                <w:szCs w:val="18"/>
              </w:rPr>
              <w:t xml:space="preserve"> IU03B Cargar Inv. Inicial desde el archivo plano.</w:t>
            </w:r>
          </w:p>
        </w:tc>
      </w:tr>
      <w:tr w:rsidR="002B58BC" w:rsidRPr="0004213E" w14:paraId="192119A0" w14:textId="77777777" w:rsidTr="00687883">
        <w:tc>
          <w:tcPr>
            <w:tcW w:w="539" w:type="dxa"/>
          </w:tcPr>
          <w:p w14:paraId="7F75F743" w14:textId="5B3E498A" w:rsidR="002B58BC" w:rsidRDefault="002B58BC" w:rsidP="00FB2C6A">
            <w:pPr>
              <w:jc w:val="center"/>
              <w:rPr>
                <w:rFonts w:cs="Arial"/>
                <w:sz w:val="20"/>
                <w:szCs w:val="18"/>
              </w:rPr>
            </w:pPr>
            <w:r>
              <w:rPr>
                <w:rFonts w:cs="Arial"/>
                <w:sz w:val="20"/>
                <w:szCs w:val="18"/>
              </w:rPr>
              <w:lastRenderedPageBreak/>
              <w:t>5</w:t>
            </w:r>
          </w:p>
        </w:tc>
        <w:tc>
          <w:tcPr>
            <w:tcW w:w="3010" w:type="dxa"/>
          </w:tcPr>
          <w:p w14:paraId="6B9BC192" w14:textId="7D274EFF" w:rsidR="002B58BC" w:rsidRDefault="002B58BC" w:rsidP="002B58BC">
            <w:pPr>
              <w:rPr>
                <w:rFonts w:cs="Arial"/>
                <w:sz w:val="20"/>
                <w:szCs w:val="18"/>
              </w:rPr>
            </w:pPr>
            <w:r>
              <w:rPr>
                <w:rFonts w:cs="Arial"/>
                <w:sz w:val="20"/>
                <w:szCs w:val="18"/>
              </w:rPr>
              <w:t>El actor da clic en algún “</w:t>
            </w:r>
            <w:r w:rsidRPr="002B58BC">
              <w:rPr>
                <w:rFonts w:cs="Arial"/>
                <w:b/>
                <w:sz w:val="20"/>
                <w:szCs w:val="18"/>
              </w:rPr>
              <w:t>log_errores</w:t>
            </w:r>
            <w:r>
              <w:rPr>
                <w:rFonts w:cs="Arial"/>
                <w:sz w:val="20"/>
                <w:szCs w:val="18"/>
              </w:rPr>
              <w:t>” de la columna resultado.</w:t>
            </w:r>
          </w:p>
        </w:tc>
        <w:tc>
          <w:tcPr>
            <w:tcW w:w="5748" w:type="dxa"/>
          </w:tcPr>
          <w:p w14:paraId="6B1EF297" w14:textId="77777777" w:rsidR="002B58BC" w:rsidRDefault="002B58BC" w:rsidP="002B58BC">
            <w:pPr>
              <w:rPr>
                <w:rFonts w:cs="Arial"/>
                <w:sz w:val="20"/>
                <w:szCs w:val="18"/>
              </w:rPr>
            </w:pPr>
            <w:r>
              <w:rPr>
                <w:rFonts w:cs="Arial"/>
                <w:sz w:val="20"/>
                <w:szCs w:val="18"/>
              </w:rPr>
              <w:t>El sistema muestra un reporte del archivo plano a ser cargado con las observaciones encontradas en cada registro observado.</w:t>
            </w:r>
          </w:p>
          <w:p w14:paraId="1D4D7F5F" w14:textId="77777777" w:rsidR="002B58BC" w:rsidRDefault="002B58BC" w:rsidP="002B58BC">
            <w:pPr>
              <w:rPr>
                <w:rFonts w:cs="Arial"/>
                <w:sz w:val="20"/>
                <w:szCs w:val="18"/>
              </w:rPr>
            </w:pPr>
          </w:p>
          <w:p w14:paraId="515DDE2C" w14:textId="6FAC2793" w:rsidR="002B58BC" w:rsidRDefault="002B58BC" w:rsidP="002B58BC">
            <w:pPr>
              <w:rPr>
                <w:rFonts w:cs="Arial"/>
                <w:sz w:val="20"/>
                <w:szCs w:val="18"/>
              </w:rPr>
            </w:pPr>
            <w:r>
              <w:rPr>
                <w:rFonts w:cs="Arial"/>
                <w:sz w:val="20"/>
                <w:szCs w:val="18"/>
              </w:rPr>
              <w:t>Este enlace “</w:t>
            </w:r>
            <w:r w:rsidRPr="001A168D">
              <w:rPr>
                <w:rFonts w:cs="Arial"/>
                <w:b/>
                <w:sz w:val="20"/>
                <w:szCs w:val="18"/>
              </w:rPr>
              <w:t>log_Errores</w:t>
            </w:r>
            <w:r>
              <w:rPr>
                <w:rFonts w:cs="Arial"/>
                <w:sz w:val="20"/>
                <w:szCs w:val="18"/>
              </w:rPr>
              <w:t>”  solo se mostrara si en la carga de inventario inicial del archivo plano hubo inconsistencias.</w:t>
            </w:r>
          </w:p>
        </w:tc>
      </w:tr>
      <w:tr w:rsidR="00A5095E" w:rsidRPr="0004213E" w14:paraId="37DC520A" w14:textId="77777777" w:rsidTr="00687883">
        <w:tc>
          <w:tcPr>
            <w:tcW w:w="539" w:type="dxa"/>
          </w:tcPr>
          <w:p w14:paraId="5D861A5D" w14:textId="04800F97" w:rsidR="00A5095E" w:rsidRDefault="002B58BC" w:rsidP="002B58BC">
            <w:pPr>
              <w:jc w:val="center"/>
              <w:rPr>
                <w:rFonts w:cs="Arial"/>
                <w:sz w:val="20"/>
                <w:szCs w:val="18"/>
              </w:rPr>
            </w:pPr>
            <w:r>
              <w:rPr>
                <w:rFonts w:cs="Arial"/>
                <w:sz w:val="20"/>
                <w:szCs w:val="18"/>
              </w:rPr>
              <w:t>6</w:t>
            </w:r>
          </w:p>
        </w:tc>
        <w:tc>
          <w:tcPr>
            <w:tcW w:w="3010" w:type="dxa"/>
          </w:tcPr>
          <w:p w14:paraId="7CAE5B77" w14:textId="2A497149" w:rsidR="00A5095E" w:rsidRDefault="002B58BC" w:rsidP="00FB2C6A">
            <w:pPr>
              <w:rPr>
                <w:rFonts w:cs="Arial"/>
                <w:sz w:val="20"/>
                <w:szCs w:val="18"/>
              </w:rPr>
            </w:pPr>
            <w:r>
              <w:rPr>
                <w:rFonts w:cs="Arial"/>
                <w:sz w:val="20"/>
                <w:szCs w:val="18"/>
              </w:rPr>
              <w:t>El</w:t>
            </w:r>
            <w:r w:rsidR="00A5095E">
              <w:rPr>
                <w:rFonts w:cs="Arial"/>
                <w:sz w:val="20"/>
                <w:szCs w:val="18"/>
              </w:rPr>
              <w:t xml:space="preserve"> actor da clic en el botón “</w:t>
            </w:r>
            <w:r w:rsidR="00A5095E">
              <w:rPr>
                <w:rFonts w:cs="Arial"/>
                <w:b/>
                <w:sz w:val="20"/>
                <w:szCs w:val="18"/>
              </w:rPr>
              <w:t>Cancelar</w:t>
            </w:r>
            <w:r w:rsidR="00A5095E">
              <w:rPr>
                <w:rFonts w:cs="Arial"/>
                <w:sz w:val="20"/>
                <w:szCs w:val="18"/>
              </w:rPr>
              <w:t>”.</w:t>
            </w:r>
          </w:p>
          <w:p w14:paraId="47F7E3D5" w14:textId="77777777" w:rsidR="00A5095E" w:rsidRDefault="00A5095E" w:rsidP="00FB2C6A">
            <w:pPr>
              <w:rPr>
                <w:rFonts w:cs="Arial"/>
                <w:sz w:val="20"/>
                <w:szCs w:val="18"/>
              </w:rPr>
            </w:pPr>
          </w:p>
        </w:tc>
        <w:tc>
          <w:tcPr>
            <w:tcW w:w="5748" w:type="dxa"/>
          </w:tcPr>
          <w:p w14:paraId="0BEC491C" w14:textId="40FF949D" w:rsidR="00A5095E" w:rsidRDefault="00A5095E" w:rsidP="00FB2C6A">
            <w:pPr>
              <w:rPr>
                <w:rFonts w:cs="Arial"/>
                <w:sz w:val="20"/>
                <w:szCs w:val="18"/>
              </w:rPr>
            </w:pPr>
            <w:r>
              <w:rPr>
                <w:rFonts w:cs="Arial"/>
                <w:sz w:val="20"/>
                <w:szCs w:val="18"/>
              </w:rPr>
              <w:t xml:space="preserve">El sistema cierra la </w:t>
            </w:r>
            <w:r w:rsidR="00D563AA">
              <w:rPr>
                <w:rFonts w:cs="Arial"/>
                <w:sz w:val="20"/>
                <w:szCs w:val="18"/>
              </w:rPr>
              <w:t xml:space="preserve">interfaz </w:t>
            </w:r>
            <w:r w:rsidR="00680E7A" w:rsidRPr="00D36D3F">
              <w:rPr>
                <w:rFonts w:cs="Arial"/>
                <w:b/>
                <w:sz w:val="20"/>
                <w:szCs w:val="18"/>
              </w:rPr>
              <w:t>IU03B</w:t>
            </w:r>
            <w:r>
              <w:rPr>
                <w:rFonts w:cs="Arial"/>
                <w:sz w:val="20"/>
                <w:szCs w:val="18"/>
              </w:rPr>
              <w:t xml:space="preserve"> y retorna a la interfaz </w:t>
            </w:r>
            <w:r w:rsidR="00680E7A" w:rsidRPr="00D36D3F">
              <w:rPr>
                <w:rFonts w:cs="Arial"/>
                <w:b/>
                <w:sz w:val="20"/>
                <w:szCs w:val="18"/>
              </w:rPr>
              <w:t>IU0</w:t>
            </w:r>
            <w:r w:rsidR="00D36D3F" w:rsidRPr="00D36D3F">
              <w:rPr>
                <w:rFonts w:cs="Arial"/>
                <w:b/>
                <w:sz w:val="20"/>
                <w:szCs w:val="18"/>
              </w:rPr>
              <w:t>2</w:t>
            </w:r>
            <w:r>
              <w:rPr>
                <w:rFonts w:cs="Arial"/>
                <w:sz w:val="20"/>
                <w:szCs w:val="18"/>
              </w:rPr>
              <w:t>.</w:t>
            </w:r>
          </w:p>
          <w:p w14:paraId="02BD6BC7" w14:textId="77777777" w:rsidR="00A5095E" w:rsidRDefault="00A5095E" w:rsidP="00FB2C6A">
            <w:pPr>
              <w:rPr>
                <w:rFonts w:cs="Arial"/>
                <w:sz w:val="20"/>
                <w:szCs w:val="18"/>
              </w:rPr>
            </w:pPr>
            <w:r>
              <w:rPr>
                <w:rFonts w:cs="Arial"/>
                <w:sz w:val="20"/>
                <w:szCs w:val="18"/>
              </w:rPr>
              <w:t>El sistema finalizará el caso de uso.</w:t>
            </w:r>
          </w:p>
        </w:tc>
      </w:tr>
      <w:tr w:rsidR="00A5095E" w:rsidRPr="0004213E" w14:paraId="31F2C306" w14:textId="77777777" w:rsidTr="00687883">
        <w:tc>
          <w:tcPr>
            <w:tcW w:w="539" w:type="dxa"/>
          </w:tcPr>
          <w:p w14:paraId="1A440B93" w14:textId="7C7E3D18" w:rsidR="00A5095E" w:rsidRPr="0004213E" w:rsidRDefault="002B58BC" w:rsidP="002B58BC">
            <w:pPr>
              <w:jc w:val="center"/>
              <w:rPr>
                <w:rFonts w:cs="Arial"/>
                <w:sz w:val="20"/>
                <w:szCs w:val="18"/>
              </w:rPr>
            </w:pPr>
            <w:r>
              <w:rPr>
                <w:rFonts w:cs="Arial"/>
                <w:sz w:val="20"/>
                <w:szCs w:val="18"/>
              </w:rPr>
              <w:t>7</w:t>
            </w:r>
          </w:p>
        </w:tc>
        <w:tc>
          <w:tcPr>
            <w:tcW w:w="3010" w:type="dxa"/>
          </w:tcPr>
          <w:p w14:paraId="3F7CCAE3" w14:textId="3C4E5317" w:rsidR="00A5095E" w:rsidRDefault="00A5095E" w:rsidP="00FB2C6A">
            <w:pPr>
              <w:rPr>
                <w:rFonts w:cs="Arial"/>
                <w:sz w:val="20"/>
                <w:szCs w:val="18"/>
              </w:rPr>
            </w:pPr>
            <w:r>
              <w:rPr>
                <w:rFonts w:cs="Arial"/>
                <w:sz w:val="20"/>
                <w:szCs w:val="18"/>
              </w:rPr>
              <w:t xml:space="preserve">El </w:t>
            </w:r>
            <w:r w:rsidR="002B58BC">
              <w:rPr>
                <w:rFonts w:cs="Arial"/>
                <w:sz w:val="20"/>
                <w:szCs w:val="18"/>
              </w:rPr>
              <w:t xml:space="preserve">actor </w:t>
            </w:r>
            <w:r>
              <w:rPr>
                <w:rFonts w:cs="Arial"/>
                <w:sz w:val="20"/>
                <w:szCs w:val="18"/>
              </w:rPr>
              <w:t>selecciona otra opción del menú del sistema o cierra la interfaz</w:t>
            </w:r>
          </w:p>
          <w:p w14:paraId="3180410E" w14:textId="77777777" w:rsidR="00A5095E" w:rsidRPr="0004213E" w:rsidRDefault="00A5095E" w:rsidP="00FB2C6A">
            <w:pPr>
              <w:rPr>
                <w:rFonts w:cs="Arial"/>
                <w:sz w:val="20"/>
                <w:szCs w:val="18"/>
              </w:rPr>
            </w:pPr>
          </w:p>
        </w:tc>
        <w:tc>
          <w:tcPr>
            <w:tcW w:w="5748" w:type="dxa"/>
          </w:tcPr>
          <w:p w14:paraId="204C80B7" w14:textId="77777777" w:rsidR="00A5095E" w:rsidRPr="0004213E" w:rsidRDefault="00A5095E" w:rsidP="00FB2C6A">
            <w:pPr>
              <w:rPr>
                <w:rFonts w:cs="Arial"/>
                <w:sz w:val="20"/>
                <w:szCs w:val="18"/>
              </w:rPr>
            </w:pPr>
            <w:r>
              <w:rPr>
                <w:rFonts w:cs="Arial"/>
                <w:sz w:val="20"/>
                <w:szCs w:val="18"/>
              </w:rPr>
              <w:t>El sistema finalizará el caso de uso.</w:t>
            </w:r>
          </w:p>
        </w:tc>
      </w:tr>
      <w:tr w:rsidR="00A5095E" w:rsidRPr="001A40A5" w14:paraId="66F09A11" w14:textId="77777777" w:rsidTr="00FB2C6A">
        <w:trPr>
          <w:trHeight w:val="223"/>
        </w:trPr>
        <w:tc>
          <w:tcPr>
            <w:tcW w:w="9297" w:type="dxa"/>
            <w:gridSpan w:val="3"/>
            <w:shd w:val="clear" w:color="auto" w:fill="E6E6E6"/>
          </w:tcPr>
          <w:p w14:paraId="49308F27"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7. Flujos alternativos / Sub-flujos</w:t>
            </w:r>
          </w:p>
        </w:tc>
      </w:tr>
      <w:tr w:rsidR="00A5095E" w:rsidRPr="001A40A5" w14:paraId="14EE3169" w14:textId="77777777" w:rsidTr="00FB2C6A">
        <w:trPr>
          <w:trHeight w:val="223"/>
        </w:trPr>
        <w:tc>
          <w:tcPr>
            <w:tcW w:w="9297" w:type="dxa"/>
            <w:gridSpan w:val="3"/>
            <w:shd w:val="clear" w:color="auto" w:fill="E6E6E6"/>
          </w:tcPr>
          <w:p w14:paraId="37536248" w14:textId="77777777" w:rsidR="00A5095E" w:rsidRPr="001A40A5"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7.</w:t>
            </w:r>
            <w:r>
              <w:rPr>
                <w:rFonts w:eastAsia="Times New Roman"/>
                <w:b/>
                <w:sz w:val="18"/>
                <w:szCs w:val="18"/>
              </w:rPr>
              <w:t>1</w:t>
            </w:r>
            <w:r w:rsidRPr="001A40A5">
              <w:rPr>
                <w:rFonts w:eastAsia="Times New Roman"/>
                <w:b/>
                <w:sz w:val="18"/>
                <w:szCs w:val="18"/>
              </w:rPr>
              <w:t xml:space="preserve"> Flujos alternativos </w:t>
            </w:r>
            <w:r>
              <w:rPr>
                <w:rFonts w:eastAsia="Times New Roman"/>
                <w:b/>
                <w:sz w:val="18"/>
                <w:szCs w:val="18"/>
              </w:rPr>
              <w:t xml:space="preserve">: </w:t>
            </w:r>
            <w:r w:rsidRPr="003F7D7A">
              <w:rPr>
                <w:rFonts w:eastAsia="Times New Roman"/>
                <w:b/>
                <w:sz w:val="18"/>
                <w:szCs w:val="18"/>
              </w:rPr>
              <w:t>B</w:t>
            </w:r>
            <w:r>
              <w:rPr>
                <w:rFonts w:eastAsia="Times New Roman"/>
                <w:b/>
                <w:sz w:val="18"/>
                <w:szCs w:val="18"/>
              </w:rPr>
              <w:t xml:space="preserve">uscar </w:t>
            </w:r>
            <w:r w:rsidRPr="003F7D7A">
              <w:rPr>
                <w:rFonts w:eastAsia="Times New Roman"/>
                <w:b/>
                <w:sz w:val="18"/>
                <w:szCs w:val="18"/>
              </w:rPr>
              <w:t>Archivo Plano</w:t>
            </w:r>
          </w:p>
        </w:tc>
      </w:tr>
      <w:tr w:rsidR="00A5095E" w:rsidRPr="001A40A5" w14:paraId="5F992EE3" w14:textId="77777777" w:rsidTr="00687883">
        <w:tc>
          <w:tcPr>
            <w:tcW w:w="539" w:type="dxa"/>
            <w:shd w:val="clear" w:color="auto" w:fill="E6E6E6"/>
          </w:tcPr>
          <w:p w14:paraId="10EA470A"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3010" w:type="dxa"/>
            <w:shd w:val="clear" w:color="auto" w:fill="E6E6E6"/>
          </w:tcPr>
          <w:p w14:paraId="06B3FF76"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Acción del Actor</w:t>
            </w:r>
          </w:p>
        </w:tc>
        <w:tc>
          <w:tcPr>
            <w:tcW w:w="5748" w:type="dxa"/>
            <w:shd w:val="clear" w:color="auto" w:fill="E6E6E6"/>
          </w:tcPr>
          <w:p w14:paraId="425C0784"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Respuesta del Sistema</w:t>
            </w:r>
          </w:p>
        </w:tc>
      </w:tr>
      <w:tr w:rsidR="00A5095E" w:rsidRPr="0004213E" w14:paraId="7285191B" w14:textId="77777777" w:rsidTr="00687883">
        <w:tc>
          <w:tcPr>
            <w:tcW w:w="539" w:type="dxa"/>
          </w:tcPr>
          <w:p w14:paraId="12A8B5CD" w14:textId="77777777" w:rsidR="00A5095E" w:rsidRPr="0004213E" w:rsidRDefault="00A5095E" w:rsidP="00FB2C6A">
            <w:pPr>
              <w:pStyle w:val="Footer"/>
              <w:tabs>
                <w:tab w:val="clear" w:pos="4419"/>
                <w:tab w:val="clear" w:pos="8838"/>
              </w:tabs>
              <w:rPr>
                <w:szCs w:val="18"/>
                <w:lang w:val="es-ES"/>
              </w:rPr>
            </w:pPr>
            <w:r>
              <w:rPr>
                <w:szCs w:val="18"/>
                <w:lang w:val="es-ES"/>
              </w:rPr>
              <w:t>1</w:t>
            </w:r>
          </w:p>
        </w:tc>
        <w:tc>
          <w:tcPr>
            <w:tcW w:w="3010" w:type="dxa"/>
          </w:tcPr>
          <w:p w14:paraId="6D532C32" w14:textId="77777777" w:rsidR="00A5095E" w:rsidRDefault="00A5095E" w:rsidP="00FB2C6A">
            <w:pPr>
              <w:rPr>
                <w:rFonts w:cs="Arial"/>
                <w:sz w:val="20"/>
                <w:szCs w:val="18"/>
              </w:rPr>
            </w:pPr>
            <w:r>
              <w:rPr>
                <w:rFonts w:cs="Arial"/>
                <w:sz w:val="20"/>
                <w:szCs w:val="18"/>
              </w:rPr>
              <w:t>El actor selecciona una de las opciones:</w:t>
            </w:r>
          </w:p>
          <w:p w14:paraId="2AD3793E" w14:textId="2009952F" w:rsidR="00A5095E" w:rsidRPr="002C6CAC" w:rsidRDefault="00A5095E" w:rsidP="00B836BC">
            <w:pPr>
              <w:pStyle w:val="ListParagraph"/>
              <w:numPr>
                <w:ilvl w:val="0"/>
                <w:numId w:val="26"/>
              </w:numPr>
              <w:rPr>
                <w:rFonts w:cs="Arial"/>
                <w:sz w:val="20"/>
                <w:szCs w:val="18"/>
              </w:rPr>
            </w:pPr>
            <w:r w:rsidRPr="002C6CAC">
              <w:rPr>
                <w:rFonts w:cs="Arial"/>
                <w:sz w:val="20"/>
                <w:szCs w:val="18"/>
              </w:rPr>
              <w:t>La opción de Búsqueda del  Archivo Plano</w:t>
            </w:r>
            <w:r w:rsidR="00F01CE9">
              <w:rPr>
                <w:rFonts w:cs="Arial"/>
                <w:sz w:val="20"/>
                <w:szCs w:val="18"/>
              </w:rPr>
              <w:t xml:space="preserve"> en una carpeta de la computadora</w:t>
            </w:r>
            <w:r w:rsidRPr="002C6CAC">
              <w:rPr>
                <w:rFonts w:cs="Arial"/>
                <w:sz w:val="20"/>
                <w:szCs w:val="18"/>
              </w:rPr>
              <w:t>.</w:t>
            </w:r>
          </w:p>
          <w:p w14:paraId="0DDF1BC3" w14:textId="77777777" w:rsidR="00A5095E" w:rsidRPr="002C6CAC" w:rsidRDefault="00A5095E" w:rsidP="00B836BC">
            <w:pPr>
              <w:pStyle w:val="ListParagraph"/>
              <w:numPr>
                <w:ilvl w:val="0"/>
                <w:numId w:val="26"/>
              </w:numPr>
              <w:rPr>
                <w:rFonts w:cs="Arial"/>
                <w:sz w:val="20"/>
                <w:szCs w:val="18"/>
              </w:rPr>
            </w:pPr>
            <w:r w:rsidRPr="002C6CAC">
              <w:rPr>
                <w:rFonts w:cs="Arial"/>
                <w:sz w:val="20"/>
                <w:szCs w:val="18"/>
              </w:rPr>
              <w:t>Ingresar el nombre del archivo plano.</w:t>
            </w:r>
          </w:p>
        </w:tc>
        <w:tc>
          <w:tcPr>
            <w:tcW w:w="5748" w:type="dxa"/>
          </w:tcPr>
          <w:p w14:paraId="169049B1" w14:textId="77777777" w:rsidR="006B3DBA" w:rsidRDefault="00A5095E" w:rsidP="00FB2C6A">
            <w:pPr>
              <w:rPr>
                <w:rFonts w:cs="Arial"/>
                <w:sz w:val="20"/>
                <w:szCs w:val="18"/>
              </w:rPr>
            </w:pPr>
            <w:r>
              <w:rPr>
                <w:rFonts w:cs="Arial"/>
                <w:sz w:val="20"/>
                <w:szCs w:val="18"/>
              </w:rPr>
              <w:t xml:space="preserve">El sistema </w:t>
            </w:r>
            <w:r w:rsidR="006B3DBA">
              <w:rPr>
                <w:rFonts w:cs="Arial"/>
                <w:sz w:val="20"/>
                <w:szCs w:val="18"/>
              </w:rPr>
              <w:t xml:space="preserve">realiza la siguiente validación </w:t>
            </w:r>
          </w:p>
          <w:p w14:paraId="4338D252" w14:textId="28383D60" w:rsidR="00A5095E" w:rsidRDefault="006B3DBA" w:rsidP="00FB2C6A">
            <w:pPr>
              <w:rPr>
                <w:rFonts w:cs="Arial"/>
                <w:sz w:val="20"/>
                <w:szCs w:val="18"/>
              </w:rPr>
            </w:pPr>
            <w:r>
              <w:rPr>
                <w:rFonts w:cs="Arial"/>
                <w:sz w:val="20"/>
                <w:szCs w:val="18"/>
              </w:rPr>
              <w:t>Si la opción ingresa es :</w:t>
            </w:r>
          </w:p>
          <w:p w14:paraId="75E95C64" w14:textId="77777777" w:rsidR="00A5095E" w:rsidRDefault="00A5095E" w:rsidP="00B836BC">
            <w:pPr>
              <w:pStyle w:val="ListParagraph"/>
              <w:numPr>
                <w:ilvl w:val="0"/>
                <w:numId w:val="27"/>
              </w:numPr>
              <w:rPr>
                <w:rFonts w:cs="Arial"/>
                <w:sz w:val="20"/>
                <w:szCs w:val="18"/>
              </w:rPr>
            </w:pPr>
            <w:r>
              <w:rPr>
                <w:rFonts w:cs="Arial"/>
                <w:sz w:val="20"/>
                <w:szCs w:val="18"/>
              </w:rPr>
              <w:t>El sistema permite la búsqueda en las carpetas del computador</w:t>
            </w:r>
          </w:p>
          <w:p w14:paraId="148A68E8" w14:textId="77777777" w:rsidR="00A5095E" w:rsidRPr="002C6CAC" w:rsidRDefault="00A5095E" w:rsidP="00B836BC">
            <w:pPr>
              <w:pStyle w:val="ListParagraph"/>
              <w:numPr>
                <w:ilvl w:val="0"/>
                <w:numId w:val="27"/>
              </w:numPr>
              <w:rPr>
                <w:rFonts w:cs="Arial"/>
                <w:sz w:val="20"/>
                <w:szCs w:val="18"/>
              </w:rPr>
            </w:pPr>
            <w:r>
              <w:rPr>
                <w:rFonts w:cs="Arial"/>
                <w:sz w:val="20"/>
                <w:szCs w:val="18"/>
              </w:rPr>
              <w:t>El sistema permite el ingreso del nombre del archivo plano.</w:t>
            </w:r>
          </w:p>
          <w:p w14:paraId="1CE75A6F" w14:textId="77777777" w:rsidR="00A5095E" w:rsidRPr="0004213E" w:rsidRDefault="00A5095E" w:rsidP="00FB2C6A">
            <w:pPr>
              <w:rPr>
                <w:rFonts w:cs="Arial"/>
                <w:sz w:val="20"/>
                <w:szCs w:val="18"/>
              </w:rPr>
            </w:pPr>
          </w:p>
        </w:tc>
      </w:tr>
      <w:tr w:rsidR="00A5095E" w:rsidRPr="0004213E" w14:paraId="269EC810" w14:textId="77777777" w:rsidTr="00687883">
        <w:tc>
          <w:tcPr>
            <w:tcW w:w="539" w:type="dxa"/>
          </w:tcPr>
          <w:p w14:paraId="77211744" w14:textId="3867B87C" w:rsidR="00A5095E" w:rsidRDefault="00A5095E" w:rsidP="00FB2C6A">
            <w:pPr>
              <w:pStyle w:val="Footer"/>
              <w:tabs>
                <w:tab w:val="clear" w:pos="4419"/>
                <w:tab w:val="clear" w:pos="8838"/>
              </w:tabs>
              <w:rPr>
                <w:szCs w:val="18"/>
                <w:lang w:val="es-ES"/>
              </w:rPr>
            </w:pPr>
            <w:r>
              <w:rPr>
                <w:szCs w:val="18"/>
                <w:lang w:val="es-ES"/>
              </w:rPr>
              <w:t>2</w:t>
            </w:r>
          </w:p>
        </w:tc>
        <w:tc>
          <w:tcPr>
            <w:tcW w:w="3010" w:type="dxa"/>
          </w:tcPr>
          <w:p w14:paraId="4B8692A6" w14:textId="77777777" w:rsidR="00A5095E" w:rsidRDefault="00A5095E" w:rsidP="00FB2C6A">
            <w:pPr>
              <w:rPr>
                <w:rFonts w:cs="Arial"/>
                <w:sz w:val="20"/>
                <w:szCs w:val="18"/>
              </w:rPr>
            </w:pPr>
            <w:r>
              <w:rPr>
                <w:rFonts w:cs="Arial"/>
                <w:sz w:val="20"/>
                <w:szCs w:val="18"/>
              </w:rPr>
              <w:t>El actor registra el nombre del archivo a cargar.</w:t>
            </w:r>
          </w:p>
        </w:tc>
        <w:tc>
          <w:tcPr>
            <w:tcW w:w="5748" w:type="dxa"/>
          </w:tcPr>
          <w:p w14:paraId="04B4C965" w14:textId="77777777" w:rsidR="00A5095E" w:rsidRDefault="00A5095E" w:rsidP="00FB2C6A">
            <w:pPr>
              <w:rPr>
                <w:rFonts w:cs="Arial"/>
                <w:sz w:val="20"/>
                <w:szCs w:val="18"/>
              </w:rPr>
            </w:pPr>
            <w:r>
              <w:rPr>
                <w:rFonts w:cs="Arial"/>
                <w:sz w:val="20"/>
                <w:szCs w:val="18"/>
              </w:rPr>
              <w:t>El sistema muestra el nombre del archivo a ser cargado</w:t>
            </w:r>
          </w:p>
        </w:tc>
      </w:tr>
      <w:tr w:rsidR="00701A8B" w:rsidRPr="0004213E" w14:paraId="4D16CD1D" w14:textId="77777777" w:rsidTr="00687883">
        <w:tc>
          <w:tcPr>
            <w:tcW w:w="539" w:type="dxa"/>
          </w:tcPr>
          <w:p w14:paraId="3B8BD5FB" w14:textId="7EC7C0E0" w:rsidR="00701A8B" w:rsidRDefault="00701A8B" w:rsidP="00FB2C6A">
            <w:pPr>
              <w:pStyle w:val="Footer"/>
              <w:tabs>
                <w:tab w:val="clear" w:pos="4419"/>
                <w:tab w:val="clear" w:pos="8838"/>
              </w:tabs>
              <w:rPr>
                <w:szCs w:val="18"/>
                <w:lang w:val="es-ES"/>
              </w:rPr>
            </w:pPr>
            <w:r>
              <w:rPr>
                <w:szCs w:val="18"/>
                <w:lang w:val="es-ES"/>
              </w:rPr>
              <w:t>3</w:t>
            </w:r>
          </w:p>
        </w:tc>
        <w:tc>
          <w:tcPr>
            <w:tcW w:w="3010" w:type="dxa"/>
          </w:tcPr>
          <w:p w14:paraId="7E9CD6F8" w14:textId="5D32BBDC" w:rsidR="00701A8B" w:rsidRDefault="00701A8B" w:rsidP="00FB2C6A">
            <w:pPr>
              <w:rPr>
                <w:rFonts w:cs="Arial"/>
                <w:sz w:val="20"/>
                <w:szCs w:val="18"/>
              </w:rPr>
            </w:pPr>
            <w:r>
              <w:rPr>
                <w:rFonts w:cs="Arial"/>
                <w:sz w:val="20"/>
                <w:szCs w:val="18"/>
              </w:rPr>
              <w:t>El actor selecciona el archivo a cargar de la carpeta.</w:t>
            </w:r>
          </w:p>
        </w:tc>
        <w:tc>
          <w:tcPr>
            <w:tcW w:w="5748" w:type="dxa"/>
          </w:tcPr>
          <w:p w14:paraId="61EFF1A9" w14:textId="15C238CD" w:rsidR="00701A8B" w:rsidRDefault="00701A8B" w:rsidP="00FB2C6A">
            <w:pPr>
              <w:rPr>
                <w:rFonts w:cs="Arial"/>
                <w:sz w:val="20"/>
                <w:szCs w:val="18"/>
              </w:rPr>
            </w:pPr>
            <w:r>
              <w:rPr>
                <w:rFonts w:cs="Arial"/>
                <w:sz w:val="20"/>
                <w:szCs w:val="18"/>
              </w:rPr>
              <w:t>El sistema muestra el nombre del archivo a ser cargado</w:t>
            </w:r>
          </w:p>
        </w:tc>
      </w:tr>
      <w:tr w:rsidR="00A5095E" w:rsidRPr="0004213E" w14:paraId="7ADD02C8" w14:textId="77777777" w:rsidTr="00687883">
        <w:tc>
          <w:tcPr>
            <w:tcW w:w="539" w:type="dxa"/>
          </w:tcPr>
          <w:p w14:paraId="346DD346" w14:textId="77777777" w:rsidR="00A5095E" w:rsidRDefault="00A5095E" w:rsidP="00FB2C6A">
            <w:pPr>
              <w:pStyle w:val="Footer"/>
              <w:tabs>
                <w:tab w:val="clear" w:pos="4419"/>
                <w:tab w:val="clear" w:pos="8838"/>
              </w:tabs>
              <w:rPr>
                <w:szCs w:val="18"/>
                <w:lang w:val="es-ES"/>
              </w:rPr>
            </w:pPr>
            <w:r>
              <w:rPr>
                <w:szCs w:val="18"/>
                <w:lang w:val="es-ES"/>
              </w:rPr>
              <w:lastRenderedPageBreak/>
              <w:t>3</w:t>
            </w:r>
          </w:p>
        </w:tc>
        <w:tc>
          <w:tcPr>
            <w:tcW w:w="3010" w:type="dxa"/>
          </w:tcPr>
          <w:p w14:paraId="744EE683" w14:textId="33EF5EBC" w:rsidR="00A5095E" w:rsidRDefault="00A5095E" w:rsidP="00701A8B">
            <w:pPr>
              <w:rPr>
                <w:rFonts w:cs="Arial"/>
                <w:sz w:val="20"/>
                <w:szCs w:val="18"/>
              </w:rPr>
            </w:pPr>
            <w:r>
              <w:rPr>
                <w:rFonts w:cs="Arial"/>
                <w:sz w:val="20"/>
                <w:szCs w:val="18"/>
              </w:rPr>
              <w:t>El actor da clic en el botón “</w:t>
            </w:r>
            <w:r w:rsidRPr="00B232AB">
              <w:rPr>
                <w:rFonts w:cs="Arial"/>
                <w:b/>
                <w:sz w:val="20"/>
                <w:szCs w:val="18"/>
              </w:rPr>
              <w:t>Aceptar</w:t>
            </w:r>
            <w:r w:rsidR="00701A8B">
              <w:rPr>
                <w:rFonts w:cs="Arial"/>
                <w:sz w:val="20"/>
                <w:szCs w:val="18"/>
              </w:rPr>
              <w:t>”.</w:t>
            </w:r>
          </w:p>
        </w:tc>
        <w:tc>
          <w:tcPr>
            <w:tcW w:w="5748" w:type="dxa"/>
          </w:tcPr>
          <w:p w14:paraId="11EE37BD" w14:textId="44C731E9" w:rsidR="00A5095E" w:rsidRDefault="00A5095E" w:rsidP="00FB2C6A">
            <w:pPr>
              <w:rPr>
                <w:rFonts w:cs="Arial"/>
                <w:sz w:val="20"/>
                <w:szCs w:val="18"/>
              </w:rPr>
            </w:pPr>
            <w:r>
              <w:rPr>
                <w:rFonts w:cs="Arial"/>
                <w:sz w:val="20"/>
                <w:szCs w:val="18"/>
              </w:rPr>
              <w:t xml:space="preserve">El sistema elimina la ventana de búsqueda de archivo y muestra la interfaz </w:t>
            </w:r>
            <w:r w:rsidR="00680E7A">
              <w:rPr>
                <w:rFonts w:cs="Arial"/>
                <w:sz w:val="20"/>
                <w:szCs w:val="18"/>
              </w:rPr>
              <w:t>IU03B</w:t>
            </w:r>
            <w:r>
              <w:rPr>
                <w:rFonts w:cs="Arial"/>
                <w:sz w:val="20"/>
                <w:szCs w:val="18"/>
              </w:rPr>
              <w:t xml:space="preserve">, con el nombre del archivo seleccionado en el campo: Seleccione un archivo. </w:t>
            </w:r>
          </w:p>
        </w:tc>
      </w:tr>
      <w:tr w:rsidR="00A5095E" w:rsidRPr="0004213E" w14:paraId="69E9D38A" w14:textId="77777777" w:rsidTr="00687883">
        <w:tc>
          <w:tcPr>
            <w:tcW w:w="539" w:type="dxa"/>
          </w:tcPr>
          <w:p w14:paraId="0BC0AA8C" w14:textId="77777777" w:rsidR="00A5095E" w:rsidRDefault="00A5095E" w:rsidP="00FB2C6A">
            <w:pPr>
              <w:pStyle w:val="Footer"/>
              <w:tabs>
                <w:tab w:val="clear" w:pos="4419"/>
                <w:tab w:val="clear" w:pos="8838"/>
              </w:tabs>
              <w:rPr>
                <w:szCs w:val="18"/>
                <w:lang w:val="es-ES"/>
              </w:rPr>
            </w:pPr>
            <w:r>
              <w:rPr>
                <w:szCs w:val="18"/>
                <w:lang w:val="es-ES"/>
              </w:rPr>
              <w:t>4</w:t>
            </w:r>
          </w:p>
        </w:tc>
        <w:tc>
          <w:tcPr>
            <w:tcW w:w="3010" w:type="dxa"/>
          </w:tcPr>
          <w:p w14:paraId="795B61F2" w14:textId="77777777" w:rsidR="00A5095E" w:rsidRDefault="00A5095E" w:rsidP="00FB2C6A">
            <w:pPr>
              <w:rPr>
                <w:rFonts w:cs="Arial"/>
                <w:sz w:val="20"/>
                <w:szCs w:val="18"/>
              </w:rPr>
            </w:pPr>
            <w:r>
              <w:rPr>
                <w:rFonts w:cs="Arial"/>
                <w:sz w:val="20"/>
                <w:szCs w:val="18"/>
              </w:rPr>
              <w:t>El actor da clic en el botón “</w:t>
            </w:r>
            <w:r w:rsidRPr="002C6CAC">
              <w:rPr>
                <w:rFonts w:cs="Arial"/>
                <w:b/>
                <w:sz w:val="20"/>
                <w:szCs w:val="18"/>
              </w:rPr>
              <w:t>Cancelar</w:t>
            </w:r>
            <w:r>
              <w:rPr>
                <w:rFonts w:cs="Arial"/>
                <w:sz w:val="20"/>
                <w:szCs w:val="18"/>
              </w:rPr>
              <w:t>”</w:t>
            </w:r>
          </w:p>
        </w:tc>
        <w:tc>
          <w:tcPr>
            <w:tcW w:w="5748" w:type="dxa"/>
          </w:tcPr>
          <w:p w14:paraId="41C97DBF" w14:textId="77777777" w:rsidR="00A5095E" w:rsidRDefault="00A5095E" w:rsidP="00FB2C6A">
            <w:pPr>
              <w:rPr>
                <w:rFonts w:cs="Arial"/>
                <w:sz w:val="20"/>
                <w:szCs w:val="18"/>
              </w:rPr>
            </w:pPr>
            <w:r>
              <w:rPr>
                <w:rFonts w:cs="Arial"/>
                <w:sz w:val="20"/>
                <w:szCs w:val="18"/>
              </w:rPr>
              <w:t>El sistema cierra la interfaz de carga del archivo plano</w:t>
            </w:r>
          </w:p>
        </w:tc>
      </w:tr>
      <w:tr w:rsidR="00A5095E" w:rsidRPr="0004213E" w14:paraId="27D8EBD8" w14:textId="77777777" w:rsidTr="00FB2C6A">
        <w:tc>
          <w:tcPr>
            <w:tcW w:w="9297" w:type="dxa"/>
            <w:gridSpan w:val="3"/>
            <w:shd w:val="clear" w:color="auto" w:fill="D9D9D9" w:themeFill="background1" w:themeFillShade="D9"/>
          </w:tcPr>
          <w:p w14:paraId="4A653617" w14:textId="77777777" w:rsidR="00A5095E" w:rsidRDefault="00A5095E" w:rsidP="00FB2C6A">
            <w:pPr>
              <w:rPr>
                <w:rFonts w:cs="Arial"/>
                <w:sz w:val="20"/>
                <w:szCs w:val="18"/>
              </w:rPr>
            </w:pPr>
            <w:r w:rsidRPr="001A40A5">
              <w:rPr>
                <w:b/>
                <w:sz w:val="18"/>
                <w:szCs w:val="18"/>
              </w:rPr>
              <w:t>7.</w:t>
            </w:r>
            <w:r>
              <w:rPr>
                <w:b/>
                <w:sz w:val="18"/>
                <w:szCs w:val="18"/>
              </w:rPr>
              <w:t>2</w:t>
            </w:r>
            <w:r w:rsidRPr="001A40A5">
              <w:rPr>
                <w:b/>
                <w:sz w:val="18"/>
                <w:szCs w:val="18"/>
              </w:rPr>
              <w:t xml:space="preserve"> Flujos alternativos </w:t>
            </w:r>
            <w:r>
              <w:rPr>
                <w:b/>
                <w:sz w:val="18"/>
                <w:szCs w:val="18"/>
              </w:rPr>
              <w:t>: Confirmar la carga</w:t>
            </w:r>
          </w:p>
        </w:tc>
      </w:tr>
      <w:tr w:rsidR="00A5095E" w:rsidRPr="0004213E" w14:paraId="0FB821CA" w14:textId="77777777" w:rsidTr="00687883">
        <w:tc>
          <w:tcPr>
            <w:tcW w:w="539" w:type="dxa"/>
            <w:shd w:val="clear" w:color="auto" w:fill="D9D9D9" w:themeFill="background1" w:themeFillShade="D9"/>
          </w:tcPr>
          <w:p w14:paraId="47DC8EFE" w14:textId="77777777" w:rsidR="00A5095E" w:rsidRDefault="00A5095E" w:rsidP="00FB2C6A">
            <w:pPr>
              <w:rPr>
                <w:rFonts w:cs="Arial"/>
                <w:sz w:val="20"/>
                <w:szCs w:val="18"/>
              </w:rPr>
            </w:pPr>
            <w:r w:rsidRPr="001A40A5">
              <w:rPr>
                <w:b/>
                <w:sz w:val="18"/>
                <w:szCs w:val="18"/>
              </w:rPr>
              <w:t>Nro.</w:t>
            </w:r>
          </w:p>
        </w:tc>
        <w:tc>
          <w:tcPr>
            <w:tcW w:w="3010" w:type="dxa"/>
            <w:shd w:val="clear" w:color="auto" w:fill="D9D9D9" w:themeFill="background1" w:themeFillShade="D9"/>
          </w:tcPr>
          <w:p w14:paraId="736671B9" w14:textId="77777777" w:rsidR="00A5095E" w:rsidRDefault="00A5095E" w:rsidP="00FB2C6A">
            <w:pPr>
              <w:rPr>
                <w:rFonts w:cs="Arial"/>
                <w:sz w:val="20"/>
                <w:szCs w:val="18"/>
              </w:rPr>
            </w:pPr>
            <w:r w:rsidRPr="001A40A5">
              <w:rPr>
                <w:b/>
                <w:sz w:val="18"/>
                <w:szCs w:val="18"/>
              </w:rPr>
              <w:t>Acción del Actor</w:t>
            </w:r>
          </w:p>
        </w:tc>
        <w:tc>
          <w:tcPr>
            <w:tcW w:w="5748" w:type="dxa"/>
            <w:shd w:val="clear" w:color="auto" w:fill="D9D9D9" w:themeFill="background1" w:themeFillShade="D9"/>
          </w:tcPr>
          <w:p w14:paraId="3C25C30A" w14:textId="77777777" w:rsidR="00A5095E" w:rsidRDefault="00A5095E" w:rsidP="00FB2C6A">
            <w:pPr>
              <w:rPr>
                <w:rFonts w:cs="Arial"/>
                <w:sz w:val="20"/>
                <w:szCs w:val="18"/>
              </w:rPr>
            </w:pPr>
            <w:r w:rsidRPr="001A40A5">
              <w:rPr>
                <w:b/>
                <w:sz w:val="18"/>
                <w:szCs w:val="18"/>
              </w:rPr>
              <w:t>Respuesta del Sistema</w:t>
            </w:r>
          </w:p>
        </w:tc>
      </w:tr>
      <w:tr w:rsidR="00A5095E" w:rsidRPr="0004213E" w14:paraId="21AFAC29" w14:textId="77777777" w:rsidTr="00687883">
        <w:tc>
          <w:tcPr>
            <w:tcW w:w="539" w:type="dxa"/>
            <w:shd w:val="clear" w:color="auto" w:fill="FFFFFF" w:themeFill="background1"/>
          </w:tcPr>
          <w:p w14:paraId="25F4FCFB" w14:textId="77777777" w:rsidR="00A5095E" w:rsidRPr="001A40A5" w:rsidRDefault="00A5095E" w:rsidP="00FB2C6A">
            <w:pPr>
              <w:pStyle w:val="Footer"/>
              <w:tabs>
                <w:tab w:val="clear" w:pos="4419"/>
                <w:tab w:val="clear" w:pos="8838"/>
              </w:tabs>
              <w:rPr>
                <w:b/>
                <w:sz w:val="18"/>
                <w:szCs w:val="18"/>
              </w:rPr>
            </w:pPr>
            <w:r>
              <w:rPr>
                <w:szCs w:val="18"/>
                <w:lang w:val="es-ES"/>
              </w:rPr>
              <w:t>1</w:t>
            </w:r>
          </w:p>
        </w:tc>
        <w:tc>
          <w:tcPr>
            <w:tcW w:w="3010" w:type="dxa"/>
            <w:shd w:val="clear" w:color="auto" w:fill="FFFFFF" w:themeFill="background1"/>
          </w:tcPr>
          <w:p w14:paraId="4299DE4F" w14:textId="77777777" w:rsidR="00A5095E" w:rsidRPr="001A40A5" w:rsidRDefault="00A5095E" w:rsidP="00FB2C6A">
            <w:pPr>
              <w:rPr>
                <w:b/>
                <w:sz w:val="18"/>
                <w:szCs w:val="18"/>
              </w:rPr>
            </w:pPr>
            <w:r>
              <w:rPr>
                <w:rFonts w:cs="Arial"/>
                <w:sz w:val="20"/>
                <w:szCs w:val="18"/>
              </w:rPr>
              <w:t>El actor da clic en el botón “</w:t>
            </w:r>
            <w:r w:rsidRPr="00A460D8">
              <w:rPr>
                <w:rFonts w:cs="Arial"/>
                <w:b/>
                <w:sz w:val="20"/>
                <w:szCs w:val="18"/>
              </w:rPr>
              <w:t>Confirmar</w:t>
            </w:r>
            <w:r>
              <w:rPr>
                <w:rFonts w:cs="Arial"/>
                <w:sz w:val="20"/>
                <w:szCs w:val="18"/>
              </w:rPr>
              <w:t>”.</w:t>
            </w:r>
          </w:p>
        </w:tc>
        <w:tc>
          <w:tcPr>
            <w:tcW w:w="5748" w:type="dxa"/>
            <w:shd w:val="clear" w:color="auto" w:fill="FFFFFF" w:themeFill="background1"/>
          </w:tcPr>
          <w:p w14:paraId="70EA84EF" w14:textId="77777777" w:rsidR="0078482C" w:rsidRDefault="00A5095E" w:rsidP="00FB2C6A">
            <w:pPr>
              <w:rPr>
                <w:rFonts w:cs="Arial"/>
                <w:sz w:val="20"/>
                <w:szCs w:val="18"/>
              </w:rPr>
            </w:pPr>
            <w:r>
              <w:rPr>
                <w:rFonts w:cs="Arial"/>
                <w:sz w:val="20"/>
                <w:szCs w:val="18"/>
              </w:rPr>
              <w:t xml:space="preserve">El sistema </w:t>
            </w:r>
          </w:p>
          <w:p w14:paraId="23F24E39" w14:textId="64519C10" w:rsidR="00A5095E" w:rsidRPr="0078482C" w:rsidRDefault="0078482C" w:rsidP="00FB2C6A">
            <w:pPr>
              <w:rPr>
                <w:rFonts w:cs="Arial"/>
                <w:sz w:val="20"/>
                <w:szCs w:val="18"/>
              </w:rPr>
            </w:pPr>
            <w:r>
              <w:rPr>
                <w:rFonts w:cs="Arial"/>
                <w:sz w:val="20"/>
                <w:szCs w:val="18"/>
              </w:rPr>
              <w:t>Oculta la interfaz</w:t>
            </w:r>
            <w:r w:rsidR="00F26A42" w:rsidRPr="009F1E7F">
              <w:rPr>
                <w:b/>
              </w:rPr>
              <w:t xml:space="preserve"> </w:t>
            </w:r>
            <w:r w:rsidR="00F26A42" w:rsidRPr="00F26A42">
              <w:rPr>
                <w:rFonts w:cs="Arial"/>
                <w:b/>
                <w:sz w:val="20"/>
                <w:szCs w:val="18"/>
              </w:rPr>
              <w:t>IU06-Vista previa de Inventario Inicial</w:t>
            </w:r>
            <w:r w:rsidR="00F26A42">
              <w:rPr>
                <w:rFonts w:cs="Arial"/>
                <w:b/>
                <w:sz w:val="20"/>
                <w:szCs w:val="18"/>
              </w:rPr>
              <w:t>.</w:t>
            </w:r>
          </w:p>
        </w:tc>
      </w:tr>
      <w:tr w:rsidR="00A5095E" w:rsidRPr="0004213E" w14:paraId="345B2045" w14:textId="77777777" w:rsidTr="00687883">
        <w:tc>
          <w:tcPr>
            <w:tcW w:w="539" w:type="dxa"/>
            <w:shd w:val="clear" w:color="auto" w:fill="FFFFFF" w:themeFill="background1"/>
          </w:tcPr>
          <w:p w14:paraId="6B6C775C" w14:textId="77777777" w:rsidR="00A5095E" w:rsidRDefault="00A5095E" w:rsidP="00FB2C6A">
            <w:pPr>
              <w:pStyle w:val="Footer"/>
              <w:tabs>
                <w:tab w:val="clear" w:pos="4419"/>
                <w:tab w:val="clear" w:pos="8838"/>
              </w:tabs>
              <w:rPr>
                <w:szCs w:val="18"/>
                <w:lang w:val="es-ES"/>
              </w:rPr>
            </w:pPr>
            <w:r>
              <w:rPr>
                <w:szCs w:val="18"/>
                <w:lang w:val="es-ES"/>
              </w:rPr>
              <w:t>2</w:t>
            </w:r>
          </w:p>
        </w:tc>
        <w:tc>
          <w:tcPr>
            <w:tcW w:w="3010" w:type="dxa"/>
            <w:shd w:val="clear" w:color="auto" w:fill="FFFFFF" w:themeFill="background1"/>
          </w:tcPr>
          <w:p w14:paraId="3B2BF5CA" w14:textId="77777777" w:rsidR="00A5095E" w:rsidRDefault="00A5095E" w:rsidP="00FB2C6A">
            <w:pPr>
              <w:rPr>
                <w:rFonts w:cs="Arial"/>
                <w:sz w:val="20"/>
                <w:szCs w:val="18"/>
              </w:rPr>
            </w:pPr>
            <w:r>
              <w:rPr>
                <w:rFonts w:cs="Arial"/>
                <w:sz w:val="20"/>
                <w:szCs w:val="18"/>
              </w:rPr>
              <w:t>El actor da clic en el botón “</w:t>
            </w:r>
            <w:r w:rsidRPr="008B1F4E">
              <w:rPr>
                <w:rFonts w:cs="Arial"/>
                <w:b/>
                <w:sz w:val="20"/>
                <w:szCs w:val="18"/>
              </w:rPr>
              <w:t>Cancelar</w:t>
            </w:r>
            <w:r>
              <w:rPr>
                <w:rFonts w:cs="Arial"/>
                <w:sz w:val="20"/>
                <w:szCs w:val="18"/>
              </w:rPr>
              <w:t>”.</w:t>
            </w:r>
          </w:p>
        </w:tc>
        <w:tc>
          <w:tcPr>
            <w:tcW w:w="5748" w:type="dxa"/>
            <w:shd w:val="clear" w:color="auto" w:fill="FFFFFF" w:themeFill="background1"/>
          </w:tcPr>
          <w:p w14:paraId="2081197B" w14:textId="77777777" w:rsidR="00A5095E" w:rsidRDefault="00A5095E" w:rsidP="00FB2C6A">
            <w:pPr>
              <w:rPr>
                <w:rFonts w:cs="Arial"/>
                <w:sz w:val="20"/>
                <w:szCs w:val="18"/>
              </w:rPr>
            </w:pPr>
            <w:r>
              <w:rPr>
                <w:rFonts w:cs="Arial"/>
                <w:sz w:val="20"/>
                <w:szCs w:val="18"/>
              </w:rPr>
              <w:t>El sistema realiza los siguientes pasos</w:t>
            </w:r>
          </w:p>
          <w:p w14:paraId="5857362B" w14:textId="39C88FDC" w:rsidR="0078482C" w:rsidRDefault="0078482C" w:rsidP="00FB2C6A">
            <w:pPr>
              <w:rPr>
                <w:rFonts w:cs="Arial"/>
                <w:sz w:val="20"/>
                <w:szCs w:val="18"/>
              </w:rPr>
            </w:pPr>
            <w:r>
              <w:rPr>
                <w:rFonts w:cs="Arial"/>
                <w:sz w:val="20"/>
                <w:szCs w:val="18"/>
              </w:rPr>
              <w:t xml:space="preserve">Oculta la interfaz </w:t>
            </w:r>
            <w:r w:rsidRPr="00A2448D">
              <w:rPr>
                <w:rFonts w:cs="Arial"/>
                <w:b/>
                <w:sz w:val="20"/>
                <w:szCs w:val="18"/>
              </w:rPr>
              <w:t xml:space="preserve"> </w:t>
            </w:r>
            <w:r w:rsidR="00F26A42" w:rsidRPr="00F26A42">
              <w:rPr>
                <w:rFonts w:cs="Arial"/>
                <w:b/>
                <w:sz w:val="20"/>
                <w:szCs w:val="18"/>
              </w:rPr>
              <w:t>IU06-Vista previa de Inventario Inicial</w:t>
            </w:r>
            <w:r w:rsidR="00F26A42">
              <w:rPr>
                <w:rFonts w:cs="Arial"/>
                <w:b/>
                <w:sz w:val="20"/>
                <w:szCs w:val="18"/>
              </w:rPr>
              <w:t>.</w:t>
            </w:r>
          </w:p>
          <w:p w14:paraId="13BB4805" w14:textId="77777777" w:rsidR="00A5095E" w:rsidRDefault="00A5095E" w:rsidP="00FB2C6A">
            <w:pPr>
              <w:rPr>
                <w:rFonts w:cs="Arial"/>
                <w:sz w:val="20"/>
                <w:szCs w:val="18"/>
              </w:rPr>
            </w:pPr>
            <w:r>
              <w:rPr>
                <w:rFonts w:cs="Arial"/>
                <w:sz w:val="20"/>
                <w:szCs w:val="18"/>
              </w:rPr>
              <w:t>Cancela el proceso de presentación de Inventario Inicial.</w:t>
            </w:r>
          </w:p>
          <w:p w14:paraId="6C063276" w14:textId="6CCC8E3B" w:rsidR="00A5095E" w:rsidRDefault="00A5095E" w:rsidP="00FB2C6A">
            <w:pPr>
              <w:rPr>
                <w:rFonts w:cs="Arial"/>
                <w:sz w:val="20"/>
                <w:szCs w:val="18"/>
              </w:rPr>
            </w:pPr>
            <w:r>
              <w:rPr>
                <w:rFonts w:cs="Arial"/>
                <w:sz w:val="20"/>
                <w:szCs w:val="18"/>
              </w:rPr>
              <w:t>Muestra</w:t>
            </w:r>
            <w:r w:rsidR="00B01C88">
              <w:rPr>
                <w:rFonts w:cs="Arial"/>
                <w:sz w:val="20"/>
                <w:szCs w:val="18"/>
              </w:rPr>
              <w:t xml:space="preserve"> la interfaz:</w:t>
            </w:r>
            <w:r>
              <w:rPr>
                <w:rFonts w:cs="Arial"/>
                <w:sz w:val="20"/>
                <w:szCs w:val="18"/>
              </w:rPr>
              <w:t xml:space="preserve"> </w:t>
            </w:r>
            <w:r w:rsidR="00680E7A" w:rsidRPr="007832FD">
              <w:rPr>
                <w:rFonts w:cs="Arial"/>
                <w:b/>
                <w:sz w:val="20"/>
                <w:szCs w:val="18"/>
              </w:rPr>
              <w:t>IU03B</w:t>
            </w:r>
            <w:r>
              <w:rPr>
                <w:rFonts w:cs="Arial"/>
                <w:sz w:val="20"/>
                <w:szCs w:val="18"/>
              </w:rPr>
              <w:t>.</w:t>
            </w:r>
          </w:p>
          <w:p w14:paraId="44CAD506" w14:textId="77777777" w:rsidR="00A5095E" w:rsidRDefault="00A5095E" w:rsidP="00FB2C6A">
            <w:pPr>
              <w:rPr>
                <w:rFonts w:cs="Arial"/>
                <w:sz w:val="20"/>
                <w:szCs w:val="18"/>
              </w:rPr>
            </w:pPr>
          </w:p>
        </w:tc>
      </w:tr>
      <w:tr w:rsidR="00A5095E" w:rsidRPr="0004213E" w14:paraId="25BD07E5" w14:textId="77777777" w:rsidTr="00FB2C6A">
        <w:tc>
          <w:tcPr>
            <w:tcW w:w="9297" w:type="dxa"/>
            <w:gridSpan w:val="3"/>
            <w:shd w:val="clear" w:color="auto" w:fill="D9D9D9" w:themeFill="background1" w:themeFillShade="D9"/>
          </w:tcPr>
          <w:p w14:paraId="26F1CFC9" w14:textId="77777777" w:rsidR="00A5095E" w:rsidRDefault="00A5095E" w:rsidP="00FB2C6A">
            <w:pPr>
              <w:rPr>
                <w:rFonts w:cs="Arial"/>
                <w:sz w:val="20"/>
                <w:szCs w:val="18"/>
              </w:rPr>
            </w:pPr>
            <w:r w:rsidRPr="001A40A5">
              <w:rPr>
                <w:b/>
                <w:sz w:val="18"/>
                <w:szCs w:val="18"/>
              </w:rPr>
              <w:t>7.</w:t>
            </w:r>
            <w:r>
              <w:rPr>
                <w:b/>
                <w:sz w:val="18"/>
                <w:szCs w:val="18"/>
              </w:rPr>
              <w:t>3</w:t>
            </w:r>
            <w:r w:rsidRPr="001A40A5">
              <w:rPr>
                <w:b/>
                <w:sz w:val="18"/>
                <w:szCs w:val="18"/>
              </w:rPr>
              <w:t xml:space="preserve"> Flujos alternativos:</w:t>
            </w:r>
            <w:r>
              <w:rPr>
                <w:b/>
                <w:sz w:val="18"/>
                <w:szCs w:val="18"/>
              </w:rPr>
              <w:t xml:space="preserve"> </w:t>
            </w:r>
            <w:r w:rsidRPr="002675E1">
              <w:rPr>
                <w:b/>
                <w:sz w:val="18"/>
                <w:szCs w:val="18"/>
              </w:rPr>
              <w:t>Mostrar resumen de Inventario Inicial.</w:t>
            </w:r>
          </w:p>
        </w:tc>
      </w:tr>
      <w:tr w:rsidR="00A5095E" w:rsidRPr="0004213E" w14:paraId="2856D031" w14:textId="77777777" w:rsidTr="00687883">
        <w:tc>
          <w:tcPr>
            <w:tcW w:w="539" w:type="dxa"/>
            <w:shd w:val="clear" w:color="auto" w:fill="D9D9D9" w:themeFill="background1" w:themeFillShade="D9"/>
          </w:tcPr>
          <w:p w14:paraId="5FE4A6AB" w14:textId="77777777" w:rsidR="00A5095E" w:rsidRPr="001A40A5" w:rsidRDefault="00A5095E" w:rsidP="00FB2C6A">
            <w:pPr>
              <w:rPr>
                <w:b/>
                <w:sz w:val="18"/>
                <w:szCs w:val="18"/>
              </w:rPr>
            </w:pPr>
            <w:r w:rsidRPr="001A40A5">
              <w:rPr>
                <w:b/>
                <w:sz w:val="18"/>
                <w:szCs w:val="18"/>
              </w:rPr>
              <w:t>Nro.</w:t>
            </w:r>
          </w:p>
        </w:tc>
        <w:tc>
          <w:tcPr>
            <w:tcW w:w="3010" w:type="dxa"/>
            <w:shd w:val="clear" w:color="auto" w:fill="D9D9D9" w:themeFill="background1" w:themeFillShade="D9"/>
          </w:tcPr>
          <w:p w14:paraId="61DADD17" w14:textId="77777777" w:rsidR="00A5095E" w:rsidRPr="001A40A5" w:rsidRDefault="00A5095E" w:rsidP="00FB2C6A">
            <w:pPr>
              <w:rPr>
                <w:b/>
                <w:sz w:val="18"/>
                <w:szCs w:val="18"/>
              </w:rPr>
            </w:pPr>
            <w:r w:rsidRPr="001A40A5">
              <w:rPr>
                <w:b/>
                <w:sz w:val="18"/>
                <w:szCs w:val="18"/>
              </w:rPr>
              <w:t>Acción del Actor</w:t>
            </w:r>
          </w:p>
        </w:tc>
        <w:tc>
          <w:tcPr>
            <w:tcW w:w="5748" w:type="dxa"/>
            <w:shd w:val="clear" w:color="auto" w:fill="D9D9D9" w:themeFill="background1" w:themeFillShade="D9"/>
          </w:tcPr>
          <w:p w14:paraId="24609592" w14:textId="77777777" w:rsidR="00A5095E" w:rsidRPr="001A40A5" w:rsidRDefault="00A5095E" w:rsidP="00FB2C6A">
            <w:pPr>
              <w:rPr>
                <w:b/>
                <w:sz w:val="18"/>
                <w:szCs w:val="18"/>
              </w:rPr>
            </w:pPr>
            <w:r w:rsidRPr="001A40A5">
              <w:rPr>
                <w:b/>
                <w:sz w:val="18"/>
                <w:szCs w:val="18"/>
              </w:rPr>
              <w:t>Respuesta del Sistema</w:t>
            </w:r>
          </w:p>
        </w:tc>
      </w:tr>
      <w:tr w:rsidR="00A5095E" w:rsidRPr="0004213E" w14:paraId="6CD5CF1A" w14:textId="77777777" w:rsidTr="00687883">
        <w:tc>
          <w:tcPr>
            <w:tcW w:w="539" w:type="dxa"/>
            <w:shd w:val="clear" w:color="auto" w:fill="FFFFFF" w:themeFill="background1"/>
          </w:tcPr>
          <w:p w14:paraId="257DAC96" w14:textId="77777777" w:rsidR="00A5095E" w:rsidRPr="001A40A5" w:rsidRDefault="00A5095E" w:rsidP="00FB2C6A">
            <w:pPr>
              <w:rPr>
                <w:b/>
                <w:sz w:val="18"/>
                <w:szCs w:val="18"/>
              </w:rPr>
            </w:pPr>
            <w:r>
              <w:rPr>
                <w:szCs w:val="18"/>
              </w:rPr>
              <w:t>1</w:t>
            </w:r>
          </w:p>
        </w:tc>
        <w:tc>
          <w:tcPr>
            <w:tcW w:w="3010" w:type="dxa"/>
            <w:shd w:val="clear" w:color="auto" w:fill="FFFFFF" w:themeFill="background1"/>
          </w:tcPr>
          <w:p w14:paraId="6152C697" w14:textId="013BF848" w:rsidR="00A5095E" w:rsidRPr="001A40A5" w:rsidRDefault="00A5095E" w:rsidP="00AA3D20">
            <w:pPr>
              <w:rPr>
                <w:b/>
                <w:sz w:val="18"/>
                <w:szCs w:val="18"/>
              </w:rPr>
            </w:pPr>
            <w:r>
              <w:rPr>
                <w:rFonts w:cs="Arial"/>
                <w:sz w:val="20"/>
                <w:szCs w:val="18"/>
              </w:rPr>
              <w:t>El actor selecciona</w:t>
            </w:r>
            <w:r w:rsidR="004300E5">
              <w:rPr>
                <w:rFonts w:cs="Arial"/>
                <w:sz w:val="20"/>
                <w:szCs w:val="18"/>
              </w:rPr>
              <w:t xml:space="preserve"> y da clic en </w:t>
            </w:r>
            <w:r>
              <w:rPr>
                <w:rFonts w:cs="Arial"/>
                <w:sz w:val="20"/>
                <w:szCs w:val="18"/>
              </w:rPr>
              <w:t xml:space="preserve"> algún</w:t>
            </w:r>
            <w:r w:rsidR="00AA3D20">
              <w:rPr>
                <w:rFonts w:cs="Arial"/>
                <w:sz w:val="20"/>
                <w:szCs w:val="18"/>
              </w:rPr>
              <w:t xml:space="preserve"> BF:</w:t>
            </w:r>
            <w:r>
              <w:rPr>
                <w:rFonts w:cs="Arial"/>
                <w:sz w:val="20"/>
                <w:szCs w:val="18"/>
              </w:rPr>
              <w:t xml:space="preserve"> “</w:t>
            </w:r>
            <w:r w:rsidRPr="00A54D4C">
              <w:rPr>
                <w:rFonts w:cs="Arial"/>
                <w:b/>
                <w:sz w:val="20"/>
                <w:szCs w:val="18"/>
              </w:rPr>
              <w:t>Bien Fiscalizable</w:t>
            </w:r>
            <w:r>
              <w:rPr>
                <w:rFonts w:cs="Arial"/>
                <w:sz w:val="20"/>
                <w:szCs w:val="18"/>
              </w:rPr>
              <w:t>”</w:t>
            </w:r>
          </w:p>
        </w:tc>
        <w:tc>
          <w:tcPr>
            <w:tcW w:w="5748" w:type="dxa"/>
            <w:shd w:val="clear" w:color="auto" w:fill="FFFFFF" w:themeFill="background1"/>
          </w:tcPr>
          <w:p w14:paraId="00DC311C" w14:textId="7659C461" w:rsidR="004300E5" w:rsidRDefault="00A5095E" w:rsidP="004300E5">
            <w:pPr>
              <w:rPr>
                <w:rFonts w:cs="Arial"/>
                <w:sz w:val="20"/>
                <w:szCs w:val="18"/>
              </w:rPr>
            </w:pPr>
            <w:r>
              <w:rPr>
                <w:rFonts w:cs="Arial"/>
                <w:sz w:val="20"/>
                <w:szCs w:val="18"/>
              </w:rPr>
              <w:t>El sistema despliega la información del Bien Fiscalizable</w:t>
            </w:r>
            <w:r w:rsidR="004300E5">
              <w:rPr>
                <w:rFonts w:cs="Arial"/>
                <w:sz w:val="20"/>
                <w:szCs w:val="18"/>
              </w:rPr>
              <w:t xml:space="preserve">, con información de </w:t>
            </w:r>
            <w:r w:rsidR="004300E5" w:rsidRPr="004300E5">
              <w:rPr>
                <w:rFonts w:cs="Arial"/>
                <w:sz w:val="20"/>
                <w:szCs w:val="18"/>
              </w:rPr>
              <w:t>CAA: Cantidad Autorizada Anual</w:t>
            </w:r>
            <w:r w:rsidR="004300E5">
              <w:rPr>
                <w:rFonts w:cs="Arial"/>
                <w:sz w:val="20"/>
                <w:szCs w:val="18"/>
              </w:rPr>
              <w:t xml:space="preserve">, </w:t>
            </w:r>
            <w:r w:rsidR="004300E5" w:rsidRPr="004300E5">
              <w:rPr>
                <w:rFonts w:cs="Arial"/>
                <w:sz w:val="20"/>
                <w:szCs w:val="18"/>
              </w:rPr>
              <w:t>CAU: Cantidad Autorizada Utilizada</w:t>
            </w:r>
            <w:r w:rsidR="004300E5">
              <w:rPr>
                <w:rFonts w:cs="Arial"/>
                <w:sz w:val="20"/>
                <w:szCs w:val="18"/>
              </w:rPr>
              <w:t xml:space="preserve">, </w:t>
            </w:r>
            <w:r w:rsidR="004300E5" w:rsidRPr="004300E5">
              <w:rPr>
                <w:rFonts w:cs="Arial"/>
                <w:sz w:val="20"/>
                <w:szCs w:val="18"/>
              </w:rPr>
              <w:t>CAD: Cantidad Autorizada Disponible</w:t>
            </w:r>
            <w:r w:rsidR="004300E5">
              <w:rPr>
                <w:rFonts w:cs="Arial"/>
                <w:sz w:val="20"/>
                <w:szCs w:val="18"/>
              </w:rPr>
              <w:t>.</w:t>
            </w:r>
          </w:p>
          <w:p w14:paraId="15FE8620" w14:textId="77777777" w:rsidR="004300E5" w:rsidRDefault="004300E5" w:rsidP="00FB2C6A">
            <w:pPr>
              <w:rPr>
                <w:rFonts w:cs="Arial"/>
                <w:sz w:val="20"/>
                <w:szCs w:val="18"/>
              </w:rPr>
            </w:pPr>
          </w:p>
          <w:p w14:paraId="4CBC52FB" w14:textId="4B270BE7" w:rsidR="004300E5" w:rsidRDefault="00703B7B" w:rsidP="00FB2C6A">
            <w:pPr>
              <w:rPr>
                <w:rFonts w:cs="Arial"/>
                <w:sz w:val="20"/>
                <w:szCs w:val="18"/>
              </w:rPr>
            </w:pPr>
            <w:r>
              <w:rPr>
                <w:rFonts w:cs="Arial"/>
                <w:sz w:val="20"/>
                <w:szCs w:val="18"/>
              </w:rPr>
              <w:t xml:space="preserve">Se muestra la relación del bien fiscalizable </w:t>
            </w:r>
            <w:r w:rsidR="004300E5">
              <w:rPr>
                <w:rFonts w:cs="Arial"/>
                <w:sz w:val="20"/>
                <w:szCs w:val="18"/>
              </w:rPr>
              <w:t>con la siguiente información</w:t>
            </w:r>
            <w:r>
              <w:rPr>
                <w:rFonts w:cs="Arial"/>
                <w:sz w:val="20"/>
                <w:szCs w:val="18"/>
              </w:rPr>
              <w:t>:</w:t>
            </w:r>
          </w:p>
          <w:p w14:paraId="74DBFAE6" w14:textId="77777777" w:rsidR="00A5095E" w:rsidRPr="00F007A5" w:rsidRDefault="00A5095E" w:rsidP="00B836BC">
            <w:pPr>
              <w:pStyle w:val="ListParagraph"/>
              <w:numPr>
                <w:ilvl w:val="0"/>
                <w:numId w:val="25"/>
              </w:numPr>
              <w:rPr>
                <w:rFonts w:cs="Arial"/>
                <w:sz w:val="20"/>
                <w:szCs w:val="18"/>
              </w:rPr>
            </w:pPr>
            <w:r w:rsidRPr="00F007A5">
              <w:rPr>
                <w:rFonts w:cs="Arial"/>
                <w:sz w:val="20"/>
                <w:szCs w:val="18"/>
              </w:rPr>
              <w:t>Establecimiento</w:t>
            </w:r>
          </w:p>
          <w:p w14:paraId="36353946" w14:textId="75B4377E" w:rsidR="00A5095E" w:rsidRPr="00F007A5" w:rsidRDefault="00A5095E" w:rsidP="00B836BC">
            <w:pPr>
              <w:pStyle w:val="ListParagraph"/>
              <w:numPr>
                <w:ilvl w:val="0"/>
                <w:numId w:val="25"/>
              </w:numPr>
              <w:rPr>
                <w:rFonts w:cs="Arial"/>
                <w:sz w:val="20"/>
                <w:szCs w:val="18"/>
              </w:rPr>
            </w:pPr>
            <w:r w:rsidRPr="00F007A5">
              <w:rPr>
                <w:rFonts w:cs="Arial"/>
                <w:sz w:val="20"/>
                <w:szCs w:val="18"/>
              </w:rPr>
              <w:t>Presentación</w:t>
            </w:r>
            <w:r w:rsidR="004300E5">
              <w:rPr>
                <w:rFonts w:cs="Arial"/>
                <w:sz w:val="20"/>
                <w:szCs w:val="18"/>
              </w:rPr>
              <w:t xml:space="preserve"> Comercial</w:t>
            </w:r>
          </w:p>
          <w:p w14:paraId="32E305AD" w14:textId="5D2A0381" w:rsidR="00A5095E" w:rsidRPr="00F007A5" w:rsidRDefault="004300E5" w:rsidP="00B836BC">
            <w:pPr>
              <w:pStyle w:val="ListParagraph"/>
              <w:numPr>
                <w:ilvl w:val="0"/>
                <w:numId w:val="25"/>
              </w:numPr>
              <w:rPr>
                <w:rFonts w:cs="Arial"/>
                <w:sz w:val="20"/>
                <w:szCs w:val="18"/>
              </w:rPr>
            </w:pPr>
            <w:r>
              <w:rPr>
                <w:rFonts w:cs="Arial"/>
                <w:sz w:val="20"/>
                <w:szCs w:val="18"/>
              </w:rPr>
              <w:t>Cantidad de Presentaciones</w:t>
            </w:r>
            <w:r w:rsidR="00A5095E" w:rsidRPr="00F007A5">
              <w:rPr>
                <w:rFonts w:cs="Arial"/>
                <w:sz w:val="20"/>
                <w:szCs w:val="18"/>
              </w:rPr>
              <w:t xml:space="preserve"> </w:t>
            </w:r>
          </w:p>
          <w:p w14:paraId="4A5D901E" w14:textId="61CBF7E6" w:rsidR="00A5095E" w:rsidRPr="00F007A5" w:rsidRDefault="004300E5" w:rsidP="00B836BC">
            <w:pPr>
              <w:pStyle w:val="ListParagraph"/>
              <w:numPr>
                <w:ilvl w:val="0"/>
                <w:numId w:val="25"/>
              </w:numPr>
              <w:rPr>
                <w:rFonts w:cs="Arial"/>
                <w:sz w:val="20"/>
                <w:szCs w:val="18"/>
              </w:rPr>
            </w:pPr>
            <w:r>
              <w:rPr>
                <w:rFonts w:cs="Arial"/>
                <w:sz w:val="20"/>
                <w:szCs w:val="18"/>
              </w:rPr>
              <w:t xml:space="preserve">Peso </w:t>
            </w:r>
            <w:r w:rsidR="00A5095E">
              <w:rPr>
                <w:rFonts w:cs="Arial"/>
                <w:sz w:val="20"/>
                <w:szCs w:val="18"/>
              </w:rPr>
              <w:t>Neto</w:t>
            </w:r>
            <w:r>
              <w:rPr>
                <w:rFonts w:cs="Arial"/>
                <w:sz w:val="20"/>
                <w:szCs w:val="18"/>
              </w:rPr>
              <w:t xml:space="preserve"> Total</w:t>
            </w:r>
          </w:p>
          <w:p w14:paraId="026EB9AD" w14:textId="77777777" w:rsidR="00A5095E" w:rsidRPr="001A40A5" w:rsidRDefault="00A5095E" w:rsidP="00FB2C6A">
            <w:pPr>
              <w:rPr>
                <w:b/>
                <w:sz w:val="18"/>
                <w:szCs w:val="18"/>
              </w:rPr>
            </w:pPr>
            <w:r>
              <w:rPr>
                <w:rFonts w:cs="Arial"/>
                <w:sz w:val="20"/>
                <w:szCs w:val="18"/>
              </w:rPr>
              <w:t>.</w:t>
            </w:r>
            <w:r w:rsidRPr="001A40A5">
              <w:rPr>
                <w:b/>
                <w:sz w:val="18"/>
                <w:szCs w:val="18"/>
              </w:rPr>
              <w:t xml:space="preserve"> </w:t>
            </w:r>
          </w:p>
        </w:tc>
      </w:tr>
      <w:tr w:rsidR="00A5095E" w:rsidRPr="0004213E" w14:paraId="14E30F47" w14:textId="77777777" w:rsidTr="00687883">
        <w:tc>
          <w:tcPr>
            <w:tcW w:w="539" w:type="dxa"/>
            <w:shd w:val="clear" w:color="auto" w:fill="FFFFFF" w:themeFill="background1"/>
          </w:tcPr>
          <w:p w14:paraId="3722E3D3" w14:textId="6FC845F7" w:rsidR="00A5095E" w:rsidRDefault="004300E5" w:rsidP="00FB2C6A">
            <w:pPr>
              <w:rPr>
                <w:szCs w:val="18"/>
              </w:rPr>
            </w:pPr>
            <w:r>
              <w:rPr>
                <w:szCs w:val="18"/>
              </w:rPr>
              <w:t>2</w:t>
            </w:r>
          </w:p>
        </w:tc>
        <w:tc>
          <w:tcPr>
            <w:tcW w:w="3010" w:type="dxa"/>
            <w:shd w:val="clear" w:color="auto" w:fill="FFFFFF" w:themeFill="background1"/>
          </w:tcPr>
          <w:p w14:paraId="508ADA23" w14:textId="6F714A82" w:rsidR="00A5095E" w:rsidRDefault="00687883" w:rsidP="00FB2C6A">
            <w:pPr>
              <w:rPr>
                <w:rFonts w:cs="Arial"/>
                <w:sz w:val="20"/>
                <w:szCs w:val="18"/>
              </w:rPr>
            </w:pPr>
            <w:r w:rsidRPr="00687883">
              <w:rPr>
                <w:rFonts w:cs="Arial"/>
                <w:sz w:val="20"/>
                <w:szCs w:val="18"/>
              </w:rPr>
              <w:t xml:space="preserve">El actor da clic en el botón </w:t>
            </w:r>
            <w:r w:rsidR="00A5095E">
              <w:rPr>
                <w:rFonts w:cs="Arial"/>
                <w:sz w:val="20"/>
                <w:szCs w:val="18"/>
              </w:rPr>
              <w:t>“</w:t>
            </w:r>
            <w:r w:rsidR="00A5095E">
              <w:rPr>
                <w:rFonts w:cs="Arial"/>
                <w:b/>
                <w:sz w:val="20"/>
                <w:szCs w:val="18"/>
              </w:rPr>
              <w:t>Cerrar</w:t>
            </w:r>
            <w:r w:rsidR="00A5095E">
              <w:rPr>
                <w:rFonts w:cs="Arial"/>
                <w:sz w:val="20"/>
                <w:szCs w:val="18"/>
              </w:rPr>
              <w:t>”.</w:t>
            </w:r>
          </w:p>
        </w:tc>
        <w:tc>
          <w:tcPr>
            <w:tcW w:w="5748" w:type="dxa"/>
            <w:shd w:val="clear" w:color="auto" w:fill="FFFFFF" w:themeFill="background1"/>
          </w:tcPr>
          <w:p w14:paraId="79DF4B4D" w14:textId="5BD5E729" w:rsidR="00A5095E" w:rsidRPr="00EA0998" w:rsidRDefault="00A5095E" w:rsidP="00FB2C6A">
            <w:pPr>
              <w:rPr>
                <w:rFonts w:cs="Arial"/>
                <w:b/>
                <w:sz w:val="20"/>
                <w:szCs w:val="18"/>
              </w:rPr>
            </w:pPr>
            <w:r>
              <w:rPr>
                <w:rFonts w:cs="Arial"/>
                <w:sz w:val="20"/>
                <w:szCs w:val="18"/>
              </w:rPr>
              <w:t xml:space="preserve">El sistema cierra la interfaz </w:t>
            </w:r>
            <w:r w:rsidRPr="00EA0998">
              <w:rPr>
                <w:rFonts w:cs="Arial"/>
                <w:b/>
                <w:sz w:val="20"/>
                <w:szCs w:val="18"/>
              </w:rPr>
              <w:t>IU0</w:t>
            </w:r>
            <w:r w:rsidR="00EA4E4D">
              <w:rPr>
                <w:rFonts w:cs="Arial"/>
                <w:b/>
                <w:sz w:val="20"/>
                <w:szCs w:val="18"/>
              </w:rPr>
              <w:t>5</w:t>
            </w:r>
            <w:r w:rsidRPr="00EA0998">
              <w:rPr>
                <w:rFonts w:cs="Arial"/>
                <w:b/>
                <w:sz w:val="20"/>
                <w:szCs w:val="18"/>
              </w:rPr>
              <w:t xml:space="preserve">-Resumen de Inventario Inicial. </w:t>
            </w:r>
          </w:p>
          <w:p w14:paraId="0658B9F8" w14:textId="6051269A" w:rsidR="00A5095E" w:rsidRDefault="00F26A42" w:rsidP="00F94399">
            <w:pPr>
              <w:rPr>
                <w:rFonts w:cs="Arial"/>
                <w:sz w:val="20"/>
                <w:szCs w:val="18"/>
              </w:rPr>
            </w:pPr>
            <w:r>
              <w:rPr>
                <w:rFonts w:cs="Arial"/>
                <w:sz w:val="20"/>
                <w:szCs w:val="18"/>
              </w:rPr>
              <w:t xml:space="preserve">Muestra la </w:t>
            </w:r>
            <w:r w:rsidR="00A5095E">
              <w:rPr>
                <w:rFonts w:cs="Arial"/>
                <w:sz w:val="20"/>
                <w:szCs w:val="18"/>
              </w:rPr>
              <w:t>interfaz</w:t>
            </w:r>
            <w:r>
              <w:rPr>
                <w:rFonts w:cs="Arial"/>
                <w:sz w:val="20"/>
                <w:szCs w:val="18"/>
              </w:rPr>
              <w:t xml:space="preserve"> </w:t>
            </w:r>
            <w:r w:rsidR="00B82C6A" w:rsidRPr="009F1E7F">
              <w:rPr>
                <w:b/>
              </w:rPr>
              <w:t xml:space="preserve"> </w:t>
            </w:r>
            <w:r w:rsidR="00B82C6A">
              <w:rPr>
                <w:rFonts w:cs="Arial"/>
                <w:b/>
                <w:sz w:val="20"/>
                <w:szCs w:val="18"/>
              </w:rPr>
              <w:t xml:space="preserve"> IU03B Cargar Inv. Inicial desde el archivo plano.</w:t>
            </w:r>
          </w:p>
        </w:tc>
      </w:tr>
      <w:tr w:rsidR="00F65813" w:rsidRPr="0004213E" w14:paraId="559CC11D" w14:textId="77777777" w:rsidTr="00F65813">
        <w:tc>
          <w:tcPr>
            <w:tcW w:w="9297" w:type="dxa"/>
            <w:gridSpan w:val="3"/>
            <w:shd w:val="clear" w:color="auto" w:fill="D9D9D9" w:themeFill="background1" w:themeFillShade="D9"/>
          </w:tcPr>
          <w:p w14:paraId="574A39EB" w14:textId="4CC0EA2D" w:rsidR="00F65813" w:rsidRDefault="00F65813" w:rsidP="00F65813">
            <w:pPr>
              <w:rPr>
                <w:sz w:val="18"/>
                <w:szCs w:val="18"/>
              </w:rPr>
            </w:pPr>
            <w:r w:rsidRPr="001A40A5">
              <w:rPr>
                <w:b/>
                <w:sz w:val="18"/>
                <w:szCs w:val="18"/>
              </w:rPr>
              <w:t>7.</w:t>
            </w:r>
            <w:r w:rsidR="00F675E2">
              <w:rPr>
                <w:b/>
                <w:sz w:val="18"/>
                <w:szCs w:val="18"/>
              </w:rPr>
              <w:t>4</w:t>
            </w:r>
            <w:r w:rsidRPr="001A40A5">
              <w:rPr>
                <w:b/>
                <w:sz w:val="18"/>
                <w:szCs w:val="18"/>
              </w:rPr>
              <w:t xml:space="preserve"> Flujos alternativos:</w:t>
            </w:r>
            <w:r>
              <w:rPr>
                <w:b/>
                <w:sz w:val="18"/>
                <w:szCs w:val="18"/>
              </w:rPr>
              <w:t xml:space="preserve"> Cargar Instrucciones</w:t>
            </w:r>
          </w:p>
        </w:tc>
      </w:tr>
      <w:tr w:rsidR="00F65813" w:rsidRPr="0004213E" w14:paraId="1F2CCAEF" w14:textId="77777777" w:rsidTr="00687883">
        <w:tc>
          <w:tcPr>
            <w:tcW w:w="539" w:type="dxa"/>
            <w:shd w:val="clear" w:color="auto" w:fill="D9D9D9" w:themeFill="background1" w:themeFillShade="D9"/>
          </w:tcPr>
          <w:p w14:paraId="481B85A3" w14:textId="261784FC" w:rsidR="00F65813" w:rsidRDefault="00F65813" w:rsidP="00F65813">
            <w:pPr>
              <w:rPr>
                <w:sz w:val="18"/>
                <w:szCs w:val="18"/>
              </w:rPr>
            </w:pPr>
            <w:r w:rsidRPr="001A40A5">
              <w:rPr>
                <w:b/>
                <w:sz w:val="18"/>
                <w:szCs w:val="18"/>
              </w:rPr>
              <w:t>Nro.</w:t>
            </w:r>
          </w:p>
        </w:tc>
        <w:tc>
          <w:tcPr>
            <w:tcW w:w="3010" w:type="dxa"/>
            <w:shd w:val="clear" w:color="auto" w:fill="D9D9D9" w:themeFill="background1" w:themeFillShade="D9"/>
          </w:tcPr>
          <w:p w14:paraId="62E2A11F" w14:textId="6F556B8B" w:rsidR="00F65813" w:rsidRPr="007C5DF9" w:rsidRDefault="00F65813" w:rsidP="00F65813">
            <w:pPr>
              <w:rPr>
                <w:sz w:val="18"/>
                <w:szCs w:val="18"/>
              </w:rPr>
            </w:pPr>
            <w:r w:rsidRPr="001A40A5">
              <w:rPr>
                <w:b/>
                <w:sz w:val="18"/>
                <w:szCs w:val="18"/>
              </w:rPr>
              <w:t>Acción del Actor</w:t>
            </w:r>
          </w:p>
        </w:tc>
        <w:tc>
          <w:tcPr>
            <w:tcW w:w="5748" w:type="dxa"/>
            <w:shd w:val="clear" w:color="auto" w:fill="D9D9D9" w:themeFill="background1" w:themeFillShade="D9"/>
          </w:tcPr>
          <w:p w14:paraId="2B4C0A1D" w14:textId="3B0BB5F2" w:rsidR="00F65813" w:rsidRDefault="00F65813" w:rsidP="00F65813">
            <w:pPr>
              <w:rPr>
                <w:sz w:val="18"/>
                <w:szCs w:val="18"/>
              </w:rPr>
            </w:pPr>
            <w:r w:rsidRPr="001A40A5">
              <w:rPr>
                <w:b/>
                <w:sz w:val="18"/>
                <w:szCs w:val="18"/>
              </w:rPr>
              <w:t>Respuesta del Sistema</w:t>
            </w:r>
          </w:p>
        </w:tc>
      </w:tr>
      <w:tr w:rsidR="00F65813" w:rsidRPr="0004213E" w14:paraId="6308BD60" w14:textId="77777777" w:rsidTr="00687883">
        <w:tc>
          <w:tcPr>
            <w:tcW w:w="539" w:type="dxa"/>
            <w:shd w:val="clear" w:color="auto" w:fill="FFFFFF" w:themeFill="background1"/>
          </w:tcPr>
          <w:p w14:paraId="163650BB" w14:textId="6F988C75" w:rsidR="00F65813" w:rsidRDefault="00F65813" w:rsidP="00F65813">
            <w:pPr>
              <w:rPr>
                <w:sz w:val="18"/>
                <w:szCs w:val="18"/>
              </w:rPr>
            </w:pPr>
            <w:r>
              <w:rPr>
                <w:sz w:val="18"/>
                <w:szCs w:val="18"/>
              </w:rPr>
              <w:t>1</w:t>
            </w:r>
          </w:p>
        </w:tc>
        <w:tc>
          <w:tcPr>
            <w:tcW w:w="3010" w:type="dxa"/>
            <w:shd w:val="clear" w:color="auto" w:fill="FFFFFF" w:themeFill="background1"/>
          </w:tcPr>
          <w:p w14:paraId="3CC3E369" w14:textId="72266119" w:rsidR="00F65813" w:rsidRPr="007C5DF9" w:rsidRDefault="00F65813" w:rsidP="00F65813">
            <w:pPr>
              <w:rPr>
                <w:sz w:val="18"/>
                <w:szCs w:val="18"/>
              </w:rPr>
            </w:pPr>
            <w:r w:rsidRPr="00687883">
              <w:rPr>
                <w:rFonts w:cs="Arial"/>
                <w:sz w:val="20"/>
                <w:szCs w:val="18"/>
              </w:rPr>
              <w:t>El actor da clic en el botón “</w:t>
            </w:r>
            <w:r w:rsidRPr="00687883">
              <w:rPr>
                <w:rFonts w:cs="Arial"/>
                <w:b/>
                <w:sz w:val="20"/>
                <w:szCs w:val="18"/>
              </w:rPr>
              <w:t>Retornar</w:t>
            </w:r>
            <w:r w:rsidRPr="00687883">
              <w:rPr>
                <w:rFonts w:cs="Arial"/>
                <w:sz w:val="20"/>
                <w:szCs w:val="18"/>
              </w:rPr>
              <w:t>”</w:t>
            </w:r>
          </w:p>
        </w:tc>
        <w:tc>
          <w:tcPr>
            <w:tcW w:w="5748" w:type="dxa"/>
            <w:shd w:val="clear" w:color="auto" w:fill="FFFFFF" w:themeFill="background1"/>
          </w:tcPr>
          <w:p w14:paraId="361385A6" w14:textId="7382826B" w:rsidR="00F65813" w:rsidRPr="007A5E98" w:rsidRDefault="00F65813" w:rsidP="007A5E98">
            <w:pPr>
              <w:rPr>
                <w:rFonts w:cs="Arial"/>
                <w:b/>
                <w:sz w:val="20"/>
                <w:szCs w:val="18"/>
              </w:rPr>
            </w:pPr>
            <w:r w:rsidRPr="00687883">
              <w:rPr>
                <w:rFonts w:cs="Arial"/>
                <w:sz w:val="20"/>
                <w:szCs w:val="18"/>
              </w:rPr>
              <w:t>Cierra la interfaz</w:t>
            </w:r>
            <w:r w:rsidR="007A5E98">
              <w:rPr>
                <w:rFonts w:cs="Arial"/>
                <w:sz w:val="20"/>
                <w:szCs w:val="18"/>
              </w:rPr>
              <w:t xml:space="preserve">: </w:t>
            </w:r>
            <w:r w:rsidR="007A5E98" w:rsidRPr="007A5E98">
              <w:rPr>
                <w:rFonts w:cs="Arial"/>
                <w:b/>
                <w:sz w:val="20"/>
                <w:szCs w:val="18"/>
              </w:rPr>
              <w:t>IU03C- Instrucciones para el envío del archivo plano</w:t>
            </w:r>
            <w:r w:rsidR="007A5E98">
              <w:rPr>
                <w:rFonts w:cs="Arial"/>
                <w:b/>
                <w:sz w:val="20"/>
                <w:szCs w:val="18"/>
              </w:rPr>
              <w:t>.</w:t>
            </w:r>
          </w:p>
          <w:p w14:paraId="41F805F1" w14:textId="6DAE7849" w:rsidR="00F65813" w:rsidRDefault="00F65813" w:rsidP="00687883">
            <w:pPr>
              <w:rPr>
                <w:sz w:val="18"/>
                <w:szCs w:val="18"/>
              </w:rPr>
            </w:pPr>
            <w:r w:rsidRPr="00687883">
              <w:rPr>
                <w:rFonts w:cs="Arial"/>
                <w:sz w:val="20"/>
                <w:szCs w:val="18"/>
              </w:rPr>
              <w:t xml:space="preserve">Retorna al </w:t>
            </w:r>
            <w:r w:rsidR="00687883" w:rsidRPr="00687883">
              <w:rPr>
                <w:rFonts w:cs="Arial"/>
                <w:sz w:val="20"/>
                <w:szCs w:val="18"/>
              </w:rPr>
              <w:t>interfaz</w:t>
            </w:r>
            <w:r w:rsidR="00B82C6A" w:rsidRPr="00687883">
              <w:rPr>
                <w:rFonts w:cs="Arial"/>
                <w:sz w:val="20"/>
                <w:szCs w:val="18"/>
              </w:rPr>
              <w:t>:</w:t>
            </w:r>
            <w:r w:rsidR="00B82C6A">
              <w:rPr>
                <w:rFonts w:cs="Arial"/>
                <w:sz w:val="20"/>
                <w:szCs w:val="18"/>
              </w:rPr>
              <w:t xml:space="preserve"> </w:t>
            </w:r>
            <w:r w:rsidR="00B82C6A">
              <w:rPr>
                <w:rFonts w:cs="Arial"/>
                <w:b/>
                <w:sz w:val="20"/>
                <w:szCs w:val="18"/>
              </w:rPr>
              <w:t>IU03B Cargar Inv. Inicial desde el archivo plano.</w:t>
            </w:r>
          </w:p>
        </w:tc>
      </w:tr>
      <w:tr w:rsidR="00F65813" w:rsidRPr="001A40A5" w14:paraId="658ED441" w14:textId="77777777" w:rsidTr="00FB2C6A">
        <w:trPr>
          <w:trHeight w:val="223"/>
        </w:trPr>
        <w:tc>
          <w:tcPr>
            <w:tcW w:w="9297" w:type="dxa"/>
            <w:gridSpan w:val="3"/>
            <w:shd w:val="clear" w:color="auto" w:fill="E6E6E6"/>
          </w:tcPr>
          <w:p w14:paraId="6B884368" w14:textId="77777777" w:rsidR="00F65813" w:rsidRPr="001A40A5" w:rsidRDefault="00F65813" w:rsidP="00F65813">
            <w:pPr>
              <w:pStyle w:val="NormalWeb"/>
              <w:spacing w:before="0" w:beforeAutospacing="0" w:after="0" w:afterAutospacing="0"/>
              <w:rPr>
                <w:b/>
                <w:sz w:val="18"/>
                <w:szCs w:val="18"/>
              </w:rPr>
            </w:pPr>
            <w:r w:rsidRPr="001A40A5">
              <w:rPr>
                <w:rFonts w:eastAsia="Times New Roman"/>
                <w:b/>
                <w:sz w:val="18"/>
                <w:szCs w:val="18"/>
              </w:rPr>
              <w:t>8. Excepciones</w:t>
            </w:r>
          </w:p>
        </w:tc>
      </w:tr>
      <w:tr w:rsidR="00F65813" w:rsidRPr="001A40A5" w14:paraId="4CB7C380" w14:textId="77777777" w:rsidTr="00FB2C6A">
        <w:tc>
          <w:tcPr>
            <w:tcW w:w="539" w:type="dxa"/>
            <w:shd w:val="clear" w:color="auto" w:fill="E6E6E6"/>
          </w:tcPr>
          <w:p w14:paraId="3371BBF9" w14:textId="77777777" w:rsidR="00F65813" w:rsidRPr="001A40A5" w:rsidRDefault="00F65813" w:rsidP="00F65813">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8758" w:type="dxa"/>
            <w:gridSpan w:val="2"/>
            <w:shd w:val="clear" w:color="auto" w:fill="E6E6E6"/>
          </w:tcPr>
          <w:p w14:paraId="2D450AB0" w14:textId="77777777" w:rsidR="00F65813" w:rsidRPr="001A40A5" w:rsidRDefault="00F65813" w:rsidP="00F65813">
            <w:pPr>
              <w:pStyle w:val="NormalWeb"/>
              <w:spacing w:before="0" w:beforeAutospacing="0" w:after="0" w:afterAutospacing="0"/>
              <w:jc w:val="center"/>
              <w:rPr>
                <w:rFonts w:eastAsia="Times New Roman"/>
                <w:b/>
                <w:sz w:val="18"/>
                <w:szCs w:val="18"/>
              </w:rPr>
            </w:pPr>
            <w:r w:rsidRPr="001A40A5">
              <w:rPr>
                <w:rFonts w:eastAsia="Times New Roman"/>
                <w:b/>
                <w:sz w:val="18"/>
                <w:szCs w:val="18"/>
              </w:rPr>
              <w:t>Descripción</w:t>
            </w:r>
          </w:p>
        </w:tc>
      </w:tr>
      <w:tr w:rsidR="00F65813" w:rsidRPr="0004213E" w14:paraId="45E77CCA" w14:textId="77777777" w:rsidTr="00FB2C6A">
        <w:tc>
          <w:tcPr>
            <w:tcW w:w="539" w:type="dxa"/>
          </w:tcPr>
          <w:p w14:paraId="40D3DCDE" w14:textId="77777777" w:rsidR="00F65813" w:rsidRPr="0004213E" w:rsidRDefault="00F65813" w:rsidP="00F65813">
            <w:pPr>
              <w:pStyle w:val="Footer"/>
              <w:tabs>
                <w:tab w:val="clear" w:pos="4419"/>
                <w:tab w:val="clear" w:pos="8838"/>
              </w:tabs>
              <w:rPr>
                <w:szCs w:val="18"/>
                <w:lang w:val="es-ES"/>
              </w:rPr>
            </w:pPr>
            <w:r w:rsidRPr="0004213E">
              <w:rPr>
                <w:szCs w:val="18"/>
                <w:lang w:val="es-ES"/>
              </w:rPr>
              <w:t>1</w:t>
            </w:r>
          </w:p>
        </w:tc>
        <w:tc>
          <w:tcPr>
            <w:tcW w:w="8758" w:type="dxa"/>
            <w:gridSpan w:val="2"/>
          </w:tcPr>
          <w:p w14:paraId="1ACD028C" w14:textId="3D0D28AE" w:rsidR="00F65813" w:rsidRPr="00D75389" w:rsidRDefault="00F65813" w:rsidP="00F65813">
            <w:pPr>
              <w:rPr>
                <w:rFonts w:cs="Arial"/>
                <w:sz w:val="20"/>
                <w:szCs w:val="18"/>
              </w:rPr>
            </w:pPr>
            <w:r w:rsidRPr="00381DEA">
              <w:rPr>
                <w:rFonts w:cs="Arial"/>
                <w:b/>
                <w:sz w:val="20"/>
                <w:szCs w:val="18"/>
              </w:rPr>
              <w:t>Excepción 01</w:t>
            </w:r>
            <w:r>
              <w:rPr>
                <w:rFonts w:cs="Arial"/>
                <w:b/>
                <w:sz w:val="20"/>
                <w:szCs w:val="18"/>
              </w:rPr>
              <w:t xml:space="preserve">: </w:t>
            </w:r>
            <w:r>
              <w:rPr>
                <w:rFonts w:cs="Arial"/>
                <w:sz w:val="20"/>
                <w:szCs w:val="18"/>
              </w:rPr>
              <w:t>“El archivo plano se encuentra vacío, por favor verifique”</w:t>
            </w:r>
          </w:p>
        </w:tc>
      </w:tr>
      <w:tr w:rsidR="00F65813" w:rsidRPr="0004213E" w14:paraId="2480C2A6" w14:textId="77777777" w:rsidTr="00FB2C6A">
        <w:tc>
          <w:tcPr>
            <w:tcW w:w="539" w:type="dxa"/>
          </w:tcPr>
          <w:p w14:paraId="5CAB399B" w14:textId="77777777" w:rsidR="00F65813" w:rsidRDefault="00F65813" w:rsidP="00F65813">
            <w:pPr>
              <w:pStyle w:val="Footer"/>
              <w:tabs>
                <w:tab w:val="clear" w:pos="4419"/>
                <w:tab w:val="clear" w:pos="8838"/>
              </w:tabs>
              <w:rPr>
                <w:szCs w:val="18"/>
                <w:lang w:val="es-ES"/>
              </w:rPr>
            </w:pPr>
            <w:r>
              <w:rPr>
                <w:szCs w:val="18"/>
                <w:lang w:val="es-ES"/>
              </w:rPr>
              <w:t>2</w:t>
            </w:r>
          </w:p>
          <w:p w14:paraId="2FCDE28D" w14:textId="77777777" w:rsidR="00F65813" w:rsidRPr="0004213E" w:rsidRDefault="00F65813" w:rsidP="00F65813">
            <w:pPr>
              <w:pStyle w:val="Footer"/>
              <w:tabs>
                <w:tab w:val="clear" w:pos="4419"/>
                <w:tab w:val="clear" w:pos="8838"/>
              </w:tabs>
              <w:rPr>
                <w:szCs w:val="18"/>
                <w:lang w:val="es-ES"/>
              </w:rPr>
            </w:pPr>
          </w:p>
        </w:tc>
        <w:tc>
          <w:tcPr>
            <w:tcW w:w="8758" w:type="dxa"/>
            <w:gridSpan w:val="2"/>
          </w:tcPr>
          <w:p w14:paraId="0878FCA4" w14:textId="7D675D0F" w:rsidR="00F65813" w:rsidRPr="00381DEA" w:rsidRDefault="00F65813" w:rsidP="00CC265A">
            <w:pPr>
              <w:rPr>
                <w:rFonts w:cs="Arial"/>
                <w:b/>
                <w:sz w:val="20"/>
                <w:szCs w:val="18"/>
              </w:rPr>
            </w:pPr>
            <w:r w:rsidRPr="00381DEA">
              <w:rPr>
                <w:rFonts w:cs="Arial"/>
                <w:b/>
                <w:sz w:val="20"/>
                <w:szCs w:val="18"/>
              </w:rPr>
              <w:t>Excepción 0</w:t>
            </w:r>
            <w:r>
              <w:rPr>
                <w:rFonts w:cs="Arial"/>
                <w:b/>
                <w:sz w:val="20"/>
                <w:szCs w:val="18"/>
              </w:rPr>
              <w:t xml:space="preserve">2: </w:t>
            </w:r>
            <w:r>
              <w:rPr>
                <w:rFonts w:cs="Arial"/>
                <w:sz w:val="20"/>
                <w:szCs w:val="18"/>
              </w:rPr>
              <w:t xml:space="preserve">“La </w:t>
            </w:r>
            <w:r w:rsidRPr="0022486B">
              <w:rPr>
                <w:rFonts w:cs="Arial"/>
                <w:sz w:val="20"/>
                <w:szCs w:val="18"/>
              </w:rPr>
              <w:t>presentación del primer Inventario Inicial</w:t>
            </w:r>
            <w:r>
              <w:rPr>
                <w:rFonts w:cs="Arial"/>
                <w:sz w:val="20"/>
                <w:szCs w:val="18"/>
              </w:rPr>
              <w:t>, solo se puede realizar una vez, por favor verifique”</w:t>
            </w:r>
          </w:p>
        </w:tc>
      </w:tr>
      <w:tr w:rsidR="00F65813" w:rsidRPr="0004213E" w14:paraId="7BD5AE9D" w14:textId="77777777" w:rsidTr="00FB2C6A">
        <w:tc>
          <w:tcPr>
            <w:tcW w:w="539" w:type="dxa"/>
          </w:tcPr>
          <w:p w14:paraId="7AB80E14" w14:textId="77777777" w:rsidR="00F65813" w:rsidRPr="0004213E" w:rsidRDefault="00F65813" w:rsidP="00F65813">
            <w:pPr>
              <w:pStyle w:val="Footer"/>
              <w:tabs>
                <w:tab w:val="clear" w:pos="4419"/>
                <w:tab w:val="clear" w:pos="8838"/>
              </w:tabs>
              <w:rPr>
                <w:szCs w:val="18"/>
                <w:lang w:val="es-ES"/>
              </w:rPr>
            </w:pPr>
            <w:r>
              <w:rPr>
                <w:szCs w:val="18"/>
                <w:lang w:val="es-ES"/>
              </w:rPr>
              <w:t>3</w:t>
            </w:r>
          </w:p>
        </w:tc>
        <w:tc>
          <w:tcPr>
            <w:tcW w:w="8758" w:type="dxa"/>
            <w:gridSpan w:val="2"/>
          </w:tcPr>
          <w:p w14:paraId="020102D1" w14:textId="175F2F3F" w:rsidR="00F65813" w:rsidRPr="00381DEA" w:rsidRDefault="00F65813" w:rsidP="004D5A30">
            <w:pPr>
              <w:rPr>
                <w:rFonts w:cs="Arial"/>
                <w:b/>
                <w:sz w:val="20"/>
                <w:szCs w:val="18"/>
              </w:rPr>
            </w:pPr>
            <w:r w:rsidRPr="00381DEA">
              <w:rPr>
                <w:rFonts w:cs="Arial"/>
                <w:b/>
                <w:sz w:val="20"/>
                <w:szCs w:val="18"/>
              </w:rPr>
              <w:t>Excepción 0</w:t>
            </w:r>
            <w:r>
              <w:rPr>
                <w:rFonts w:cs="Arial"/>
                <w:b/>
                <w:sz w:val="20"/>
                <w:szCs w:val="18"/>
              </w:rPr>
              <w:t xml:space="preserve">3: </w:t>
            </w:r>
            <w:r>
              <w:rPr>
                <w:rFonts w:cs="Arial"/>
                <w:sz w:val="20"/>
                <w:szCs w:val="18"/>
              </w:rPr>
              <w:t xml:space="preserve">“El archivo plano </w:t>
            </w:r>
            <w:r w:rsidR="004D5A30">
              <w:rPr>
                <w:rFonts w:cs="Arial"/>
                <w:sz w:val="20"/>
                <w:szCs w:val="18"/>
              </w:rPr>
              <w:t>no cumple las condiciones pa</w:t>
            </w:r>
            <w:r>
              <w:rPr>
                <w:rFonts w:cs="Arial"/>
                <w:sz w:val="20"/>
                <w:szCs w:val="18"/>
              </w:rPr>
              <w:t xml:space="preserve">ra </w:t>
            </w:r>
            <w:r w:rsidR="004D5A30">
              <w:rPr>
                <w:rFonts w:cs="Arial"/>
                <w:sz w:val="20"/>
                <w:szCs w:val="18"/>
              </w:rPr>
              <w:t xml:space="preserve">realizar </w:t>
            </w:r>
            <w:r>
              <w:rPr>
                <w:rFonts w:cs="Arial"/>
                <w:sz w:val="20"/>
                <w:szCs w:val="18"/>
              </w:rPr>
              <w:t>la carga, por favor verifique”</w:t>
            </w:r>
          </w:p>
        </w:tc>
      </w:tr>
      <w:tr w:rsidR="00F65813" w:rsidRPr="0004213E" w14:paraId="75769B5B" w14:textId="77777777" w:rsidTr="00FB2C6A">
        <w:tc>
          <w:tcPr>
            <w:tcW w:w="539" w:type="dxa"/>
          </w:tcPr>
          <w:p w14:paraId="4F98C10F" w14:textId="77777777" w:rsidR="00F65813" w:rsidRPr="0004213E" w:rsidRDefault="00F65813" w:rsidP="00F65813">
            <w:pPr>
              <w:pStyle w:val="Footer"/>
              <w:tabs>
                <w:tab w:val="clear" w:pos="4419"/>
                <w:tab w:val="clear" w:pos="8838"/>
              </w:tabs>
              <w:rPr>
                <w:szCs w:val="18"/>
                <w:lang w:val="es-ES"/>
              </w:rPr>
            </w:pPr>
            <w:r>
              <w:rPr>
                <w:szCs w:val="18"/>
                <w:lang w:val="es-ES"/>
              </w:rPr>
              <w:t>4</w:t>
            </w:r>
          </w:p>
        </w:tc>
        <w:tc>
          <w:tcPr>
            <w:tcW w:w="8758" w:type="dxa"/>
            <w:gridSpan w:val="2"/>
          </w:tcPr>
          <w:p w14:paraId="32334F51" w14:textId="77777777" w:rsidR="00F65813" w:rsidRPr="00381DEA" w:rsidRDefault="00F65813" w:rsidP="00F65813">
            <w:pPr>
              <w:rPr>
                <w:rFonts w:cs="Arial"/>
                <w:b/>
                <w:sz w:val="20"/>
                <w:szCs w:val="18"/>
              </w:rPr>
            </w:pPr>
            <w:r w:rsidRPr="00381DEA">
              <w:rPr>
                <w:rFonts w:cs="Arial"/>
                <w:b/>
                <w:sz w:val="20"/>
                <w:szCs w:val="18"/>
              </w:rPr>
              <w:t>Excepción 0</w:t>
            </w:r>
            <w:r>
              <w:rPr>
                <w:rFonts w:cs="Arial"/>
                <w:b/>
                <w:sz w:val="20"/>
                <w:szCs w:val="18"/>
              </w:rPr>
              <w:t xml:space="preserve">4: </w:t>
            </w:r>
            <w:r>
              <w:rPr>
                <w:rFonts w:cs="Arial"/>
                <w:sz w:val="20"/>
                <w:szCs w:val="18"/>
              </w:rPr>
              <w:t xml:space="preserve">“Sr. Usuario, se le enviara un </w:t>
            </w:r>
            <w:r w:rsidRPr="005703C8">
              <w:rPr>
                <w:rFonts w:cs="Arial"/>
                <w:sz w:val="20"/>
                <w:szCs w:val="18"/>
              </w:rPr>
              <w:t>mensaje a su buzón SOL al terminar la carga</w:t>
            </w:r>
            <w:r>
              <w:rPr>
                <w:rFonts w:cs="Arial"/>
                <w:sz w:val="20"/>
                <w:szCs w:val="18"/>
              </w:rPr>
              <w:t>”</w:t>
            </w:r>
          </w:p>
        </w:tc>
      </w:tr>
      <w:tr w:rsidR="00F65813" w:rsidRPr="0004213E" w14:paraId="3B17443A" w14:textId="77777777" w:rsidTr="00FB2C6A">
        <w:tc>
          <w:tcPr>
            <w:tcW w:w="539" w:type="dxa"/>
          </w:tcPr>
          <w:p w14:paraId="6232F675" w14:textId="77777777" w:rsidR="00F65813" w:rsidRDefault="00F65813" w:rsidP="00F65813">
            <w:pPr>
              <w:pStyle w:val="Footer"/>
              <w:tabs>
                <w:tab w:val="clear" w:pos="4419"/>
                <w:tab w:val="clear" w:pos="8838"/>
              </w:tabs>
              <w:rPr>
                <w:szCs w:val="18"/>
                <w:lang w:val="es-ES"/>
              </w:rPr>
            </w:pPr>
            <w:r>
              <w:rPr>
                <w:szCs w:val="18"/>
                <w:lang w:val="es-ES"/>
              </w:rPr>
              <w:t>5</w:t>
            </w:r>
          </w:p>
        </w:tc>
        <w:tc>
          <w:tcPr>
            <w:tcW w:w="8758" w:type="dxa"/>
            <w:gridSpan w:val="2"/>
          </w:tcPr>
          <w:p w14:paraId="5825BED8" w14:textId="0606D88A" w:rsidR="00F65813" w:rsidRPr="00381DEA" w:rsidRDefault="00F65813" w:rsidP="00D36D3F">
            <w:pPr>
              <w:rPr>
                <w:rFonts w:cs="Arial"/>
                <w:b/>
                <w:sz w:val="20"/>
                <w:szCs w:val="18"/>
              </w:rPr>
            </w:pPr>
            <w:r w:rsidRPr="00381DEA">
              <w:rPr>
                <w:rFonts w:cs="Arial"/>
                <w:b/>
                <w:sz w:val="20"/>
                <w:szCs w:val="18"/>
              </w:rPr>
              <w:t>Excepción 0</w:t>
            </w:r>
            <w:r>
              <w:rPr>
                <w:rFonts w:cs="Arial"/>
                <w:b/>
                <w:sz w:val="20"/>
                <w:szCs w:val="18"/>
              </w:rPr>
              <w:t>5</w:t>
            </w:r>
            <w:r w:rsidRPr="005703C8">
              <w:rPr>
                <w:rFonts w:cs="Arial"/>
                <w:sz w:val="20"/>
                <w:szCs w:val="18"/>
              </w:rPr>
              <w:t xml:space="preserve">: </w:t>
            </w:r>
            <w:r>
              <w:rPr>
                <w:rFonts w:cs="Arial"/>
                <w:sz w:val="20"/>
                <w:szCs w:val="18"/>
              </w:rPr>
              <w:t>“S</w:t>
            </w:r>
            <w:r w:rsidR="00D36D3F">
              <w:rPr>
                <w:rFonts w:cs="Arial"/>
                <w:sz w:val="20"/>
                <w:szCs w:val="18"/>
              </w:rPr>
              <w:t xml:space="preserve">e cancela la carga, </w:t>
            </w:r>
            <w:r>
              <w:rPr>
                <w:rFonts w:cs="Arial"/>
                <w:sz w:val="20"/>
                <w:szCs w:val="18"/>
              </w:rPr>
              <w:t xml:space="preserve">por favor </w:t>
            </w:r>
            <w:r w:rsidR="00D36D3F">
              <w:rPr>
                <w:rFonts w:cs="Arial"/>
                <w:sz w:val="20"/>
                <w:szCs w:val="18"/>
              </w:rPr>
              <w:t xml:space="preserve">revisar </w:t>
            </w:r>
            <w:r w:rsidRPr="005703C8">
              <w:rPr>
                <w:rFonts w:cs="Arial"/>
                <w:sz w:val="20"/>
                <w:szCs w:val="18"/>
              </w:rPr>
              <w:t xml:space="preserve">la información </w:t>
            </w:r>
            <w:r w:rsidR="00D36D3F">
              <w:rPr>
                <w:rFonts w:cs="Arial"/>
                <w:sz w:val="20"/>
                <w:szCs w:val="18"/>
              </w:rPr>
              <w:t>a cargar</w:t>
            </w:r>
            <w:r w:rsidRPr="005703C8">
              <w:rPr>
                <w:rFonts w:cs="Arial"/>
                <w:sz w:val="20"/>
                <w:szCs w:val="18"/>
              </w:rPr>
              <w:t>”</w:t>
            </w:r>
          </w:p>
        </w:tc>
      </w:tr>
      <w:tr w:rsidR="00237582" w:rsidRPr="0004213E" w14:paraId="1071040E" w14:textId="77777777" w:rsidTr="00FB2C6A">
        <w:tc>
          <w:tcPr>
            <w:tcW w:w="539" w:type="dxa"/>
          </w:tcPr>
          <w:p w14:paraId="1D626C6C" w14:textId="2819EE2D" w:rsidR="00237582" w:rsidRPr="0004213E" w:rsidRDefault="00237582" w:rsidP="00237582">
            <w:pPr>
              <w:jc w:val="center"/>
              <w:rPr>
                <w:rFonts w:cs="Arial"/>
                <w:sz w:val="20"/>
                <w:szCs w:val="18"/>
              </w:rPr>
            </w:pPr>
            <w:r>
              <w:rPr>
                <w:szCs w:val="18"/>
              </w:rPr>
              <w:t>6</w:t>
            </w:r>
          </w:p>
        </w:tc>
        <w:tc>
          <w:tcPr>
            <w:tcW w:w="8758" w:type="dxa"/>
            <w:gridSpan w:val="2"/>
          </w:tcPr>
          <w:p w14:paraId="63E62D9E" w14:textId="6AE237E1" w:rsidR="00237582" w:rsidRPr="0004213E" w:rsidRDefault="00237582" w:rsidP="00237582">
            <w:pPr>
              <w:rPr>
                <w:rFonts w:cs="Arial"/>
                <w:sz w:val="20"/>
                <w:szCs w:val="18"/>
              </w:rPr>
            </w:pPr>
            <w:r w:rsidRPr="00381DEA">
              <w:rPr>
                <w:rFonts w:cs="Arial"/>
                <w:b/>
                <w:sz w:val="20"/>
                <w:szCs w:val="18"/>
              </w:rPr>
              <w:t>Excepción 0</w:t>
            </w:r>
            <w:r>
              <w:rPr>
                <w:rFonts w:cs="Arial"/>
                <w:b/>
                <w:sz w:val="20"/>
                <w:szCs w:val="18"/>
              </w:rPr>
              <w:t xml:space="preserve">6: </w:t>
            </w:r>
            <w:r>
              <w:rPr>
                <w:rFonts w:cs="Arial"/>
                <w:sz w:val="20"/>
                <w:szCs w:val="18"/>
              </w:rPr>
              <w:t>“Termino el proceso de carga del inventario inicial”</w:t>
            </w:r>
            <w:r w:rsidRPr="005703C8">
              <w:rPr>
                <w:rFonts w:cs="Arial"/>
                <w:sz w:val="20"/>
                <w:szCs w:val="18"/>
              </w:rPr>
              <w:t xml:space="preserve">: </w:t>
            </w:r>
          </w:p>
        </w:tc>
      </w:tr>
      <w:tr w:rsidR="00237582" w:rsidRPr="0004213E" w14:paraId="2E5605B7" w14:textId="77777777" w:rsidTr="00FB2C6A">
        <w:tc>
          <w:tcPr>
            <w:tcW w:w="539" w:type="dxa"/>
          </w:tcPr>
          <w:p w14:paraId="5AB55803" w14:textId="0AF9CE74" w:rsidR="00237582" w:rsidRDefault="00237582" w:rsidP="00237582">
            <w:pPr>
              <w:jc w:val="center"/>
              <w:rPr>
                <w:rFonts w:cs="Arial"/>
                <w:sz w:val="20"/>
                <w:szCs w:val="18"/>
              </w:rPr>
            </w:pPr>
            <w:r>
              <w:rPr>
                <w:rFonts w:cs="Arial"/>
                <w:sz w:val="20"/>
                <w:szCs w:val="18"/>
              </w:rPr>
              <w:t>7</w:t>
            </w:r>
          </w:p>
        </w:tc>
        <w:tc>
          <w:tcPr>
            <w:tcW w:w="8758" w:type="dxa"/>
            <w:gridSpan w:val="2"/>
          </w:tcPr>
          <w:p w14:paraId="79FE5D81" w14:textId="27C25115" w:rsidR="00237582" w:rsidRDefault="00237582" w:rsidP="00237582">
            <w:pPr>
              <w:rPr>
                <w:rFonts w:cs="Arial"/>
                <w:b/>
                <w:sz w:val="20"/>
                <w:szCs w:val="18"/>
              </w:rPr>
            </w:pPr>
            <w:r>
              <w:rPr>
                <w:rFonts w:cs="Arial"/>
                <w:b/>
                <w:sz w:val="20"/>
                <w:szCs w:val="18"/>
              </w:rPr>
              <w:t xml:space="preserve">Excepción 07: </w:t>
            </w:r>
            <w:r>
              <w:rPr>
                <w:rFonts w:cs="Arial"/>
                <w:sz w:val="20"/>
                <w:szCs w:val="18"/>
              </w:rPr>
              <w:t>“No ha seleccionado archivo para realizar la presentación DJ Inv. Inicial”</w:t>
            </w:r>
          </w:p>
        </w:tc>
      </w:tr>
      <w:tr w:rsidR="00237582" w:rsidRPr="0004213E" w14:paraId="46071BD0" w14:textId="77777777" w:rsidTr="00FB2C6A">
        <w:tc>
          <w:tcPr>
            <w:tcW w:w="539" w:type="dxa"/>
          </w:tcPr>
          <w:p w14:paraId="35260E08" w14:textId="77777777" w:rsidR="00237582" w:rsidRDefault="00237582" w:rsidP="00237582">
            <w:pPr>
              <w:jc w:val="center"/>
              <w:rPr>
                <w:rFonts w:cs="Arial"/>
                <w:sz w:val="20"/>
                <w:szCs w:val="18"/>
              </w:rPr>
            </w:pPr>
          </w:p>
        </w:tc>
        <w:tc>
          <w:tcPr>
            <w:tcW w:w="8758" w:type="dxa"/>
            <w:gridSpan w:val="2"/>
          </w:tcPr>
          <w:p w14:paraId="0FF50680" w14:textId="77777777" w:rsidR="00237582" w:rsidRDefault="00237582" w:rsidP="00237582">
            <w:pPr>
              <w:rPr>
                <w:rFonts w:cs="Arial"/>
                <w:b/>
                <w:sz w:val="20"/>
                <w:szCs w:val="18"/>
              </w:rPr>
            </w:pPr>
          </w:p>
        </w:tc>
      </w:tr>
      <w:tr w:rsidR="00237582" w:rsidRPr="001A40A5" w14:paraId="652704E3" w14:textId="77777777" w:rsidTr="00FB2C6A">
        <w:tc>
          <w:tcPr>
            <w:tcW w:w="9297" w:type="dxa"/>
            <w:gridSpan w:val="3"/>
            <w:shd w:val="clear" w:color="auto" w:fill="E6E6E6"/>
          </w:tcPr>
          <w:p w14:paraId="19C2E710" w14:textId="77777777" w:rsidR="00237582" w:rsidRPr="001A40A5" w:rsidRDefault="00237582" w:rsidP="00237582">
            <w:pPr>
              <w:pStyle w:val="NormalWeb"/>
              <w:spacing w:before="0" w:beforeAutospacing="0" w:after="0" w:afterAutospacing="0"/>
              <w:rPr>
                <w:b/>
                <w:sz w:val="18"/>
                <w:szCs w:val="18"/>
              </w:rPr>
            </w:pPr>
            <w:r w:rsidRPr="001A40A5">
              <w:rPr>
                <w:rFonts w:eastAsia="Times New Roman"/>
                <w:b/>
                <w:sz w:val="18"/>
                <w:szCs w:val="18"/>
              </w:rPr>
              <w:t>9. Requisito asociado (Funcional, No Funcional)</w:t>
            </w:r>
          </w:p>
        </w:tc>
      </w:tr>
      <w:tr w:rsidR="00237582" w:rsidRPr="0004213E" w14:paraId="66AAA2AA" w14:textId="77777777" w:rsidTr="00FB2C6A">
        <w:tc>
          <w:tcPr>
            <w:tcW w:w="9297" w:type="dxa"/>
            <w:gridSpan w:val="3"/>
          </w:tcPr>
          <w:p w14:paraId="24F35B86" w14:textId="075BF6C9" w:rsidR="00237582" w:rsidRPr="0004213E" w:rsidRDefault="00237582" w:rsidP="00237582">
            <w:pPr>
              <w:rPr>
                <w:rFonts w:cs="Arial"/>
                <w:sz w:val="20"/>
                <w:szCs w:val="18"/>
              </w:rPr>
            </w:pPr>
            <w:r>
              <w:rPr>
                <w:rFonts w:cs="Arial"/>
                <w:sz w:val="20"/>
                <w:szCs w:val="18"/>
              </w:rPr>
              <w:t>RF01, RF02, RF03</w:t>
            </w:r>
            <w:r w:rsidR="00012748">
              <w:rPr>
                <w:rFonts w:cs="Arial"/>
                <w:sz w:val="20"/>
                <w:szCs w:val="18"/>
              </w:rPr>
              <w:t>, RF5</w:t>
            </w:r>
          </w:p>
          <w:p w14:paraId="270ADC1A" w14:textId="77777777" w:rsidR="00237582" w:rsidRPr="0004213E" w:rsidRDefault="00237582" w:rsidP="00237582">
            <w:pPr>
              <w:rPr>
                <w:rFonts w:cs="Arial"/>
                <w:sz w:val="20"/>
                <w:szCs w:val="18"/>
              </w:rPr>
            </w:pPr>
          </w:p>
        </w:tc>
      </w:tr>
      <w:tr w:rsidR="00237582" w:rsidRPr="001A40A5" w14:paraId="211F5CC4" w14:textId="77777777" w:rsidTr="00FB2C6A">
        <w:tc>
          <w:tcPr>
            <w:tcW w:w="9297" w:type="dxa"/>
            <w:gridSpan w:val="3"/>
            <w:shd w:val="clear" w:color="auto" w:fill="E6E6E6"/>
          </w:tcPr>
          <w:p w14:paraId="3B2F5011" w14:textId="77777777" w:rsidR="00237582" w:rsidRPr="001A40A5" w:rsidRDefault="00237582" w:rsidP="00237582">
            <w:pPr>
              <w:pStyle w:val="NormalWeb"/>
              <w:spacing w:before="0" w:beforeAutospacing="0" w:after="0" w:afterAutospacing="0"/>
              <w:rPr>
                <w:b/>
                <w:sz w:val="18"/>
                <w:szCs w:val="18"/>
              </w:rPr>
            </w:pPr>
            <w:r w:rsidRPr="001A40A5">
              <w:rPr>
                <w:rFonts w:eastAsia="Times New Roman"/>
                <w:b/>
                <w:sz w:val="18"/>
                <w:szCs w:val="18"/>
              </w:rPr>
              <w:t>10. Prototipo de interfaz de usuario</w:t>
            </w:r>
          </w:p>
        </w:tc>
      </w:tr>
      <w:tr w:rsidR="00237582" w:rsidRPr="0004213E" w14:paraId="2DD41559" w14:textId="77777777" w:rsidTr="00FB2C6A">
        <w:tc>
          <w:tcPr>
            <w:tcW w:w="9297" w:type="dxa"/>
            <w:gridSpan w:val="3"/>
          </w:tcPr>
          <w:p w14:paraId="4B3694B5" w14:textId="7E6387B0" w:rsidR="00237582" w:rsidRPr="0004213E" w:rsidRDefault="00237582" w:rsidP="00237582">
            <w:pPr>
              <w:rPr>
                <w:rFonts w:cs="Arial"/>
                <w:sz w:val="20"/>
                <w:szCs w:val="18"/>
              </w:rPr>
            </w:pPr>
            <w:r>
              <w:rPr>
                <w:rFonts w:cs="Arial"/>
                <w:sz w:val="20"/>
                <w:szCs w:val="18"/>
              </w:rPr>
              <w:t>IU03B</w:t>
            </w:r>
            <w:r w:rsidR="007832FD">
              <w:rPr>
                <w:rFonts w:cs="Arial"/>
                <w:sz w:val="20"/>
                <w:szCs w:val="18"/>
              </w:rPr>
              <w:t>, IU02, IU03, IU04, IU06</w:t>
            </w:r>
            <w:r w:rsidR="007A5E98">
              <w:rPr>
                <w:rFonts w:cs="Arial"/>
                <w:sz w:val="20"/>
                <w:szCs w:val="18"/>
              </w:rPr>
              <w:t>, IU03C</w:t>
            </w:r>
          </w:p>
          <w:p w14:paraId="07F3C4DD" w14:textId="77777777" w:rsidR="00237582" w:rsidRPr="0004213E" w:rsidRDefault="00237582" w:rsidP="00237582">
            <w:pPr>
              <w:rPr>
                <w:rFonts w:cs="Arial"/>
                <w:sz w:val="20"/>
                <w:szCs w:val="18"/>
              </w:rPr>
            </w:pPr>
          </w:p>
        </w:tc>
      </w:tr>
    </w:tbl>
    <w:p w14:paraId="3C43C09D" w14:textId="77777777" w:rsidR="00A5095E" w:rsidRDefault="00A5095E" w:rsidP="00A5095E">
      <w:pPr>
        <w:pStyle w:val="Header"/>
        <w:rPr>
          <w:rFonts w:ascii="Arial" w:hAnsi="Arial" w:cs="Times New Roman"/>
          <w:lang w:val="es-ES"/>
        </w:rPr>
      </w:pPr>
    </w:p>
    <w:p w14:paraId="0E41133E" w14:textId="77777777" w:rsidR="00A5095E" w:rsidRDefault="00A5095E" w:rsidP="00A5095E">
      <w:pPr>
        <w:pStyle w:val="Header"/>
        <w:rPr>
          <w:rFonts w:ascii="Arial" w:hAnsi="Arial" w:cs="Times New Roman"/>
          <w:lang w:val="es-ES"/>
        </w:rPr>
      </w:pPr>
    </w:p>
    <w:p w14:paraId="718BDA95" w14:textId="16401B5F" w:rsidR="00A5095E" w:rsidRDefault="00A5095E" w:rsidP="00A5095E">
      <w:pPr>
        <w:pStyle w:val="Header"/>
        <w:rPr>
          <w:rFonts w:ascii="Arial" w:hAnsi="Arial" w:cs="Times New Roman"/>
          <w:lang w:val="es-ES"/>
        </w:rPr>
      </w:pPr>
    </w:p>
    <w:p w14:paraId="22D38D16" w14:textId="77777777" w:rsidR="00687883" w:rsidRDefault="00687883" w:rsidP="00A5095E">
      <w:pPr>
        <w:pStyle w:val="Header"/>
        <w:rPr>
          <w:rFonts w:ascii="Arial" w:hAnsi="Arial" w:cs="Times New Roman"/>
          <w:lang w:val="es-ES"/>
        </w:rPr>
      </w:pPr>
    </w:p>
    <w:p w14:paraId="28D851CC" w14:textId="77777777" w:rsidR="00687883" w:rsidRDefault="00687883" w:rsidP="00A5095E">
      <w:pPr>
        <w:pStyle w:val="Header"/>
        <w:rPr>
          <w:rFonts w:ascii="Arial" w:hAnsi="Arial" w:cs="Times New Roman"/>
          <w:lang w:val="es-ES"/>
        </w:rPr>
      </w:pPr>
    </w:p>
    <w:p w14:paraId="0DC6B98F" w14:textId="77777777" w:rsidR="00687883" w:rsidRDefault="00687883" w:rsidP="00A5095E">
      <w:pPr>
        <w:pStyle w:val="Header"/>
        <w:rPr>
          <w:rFonts w:ascii="Arial" w:hAnsi="Arial" w:cs="Times New Roman"/>
          <w:lang w:val="es-ES"/>
        </w:rPr>
      </w:pPr>
    </w:p>
    <w:p w14:paraId="1BC94A24" w14:textId="77777777" w:rsidR="00687883" w:rsidRDefault="00687883" w:rsidP="00A5095E">
      <w:pPr>
        <w:pStyle w:val="Header"/>
        <w:rPr>
          <w:rFonts w:ascii="Arial" w:hAnsi="Arial" w:cs="Times New Roman"/>
          <w:lang w:val="es-ES"/>
        </w:rPr>
      </w:pPr>
    </w:p>
    <w:p w14:paraId="142DFA7B" w14:textId="77777777" w:rsidR="00687883" w:rsidRDefault="00687883" w:rsidP="00A5095E">
      <w:pPr>
        <w:pStyle w:val="Header"/>
        <w:rPr>
          <w:rFonts w:ascii="Arial" w:hAnsi="Arial" w:cs="Times New Roman"/>
          <w:lang w:val="es-ES"/>
        </w:rPr>
      </w:pPr>
    </w:p>
    <w:p w14:paraId="42EF0B63" w14:textId="77777777" w:rsidR="00687883" w:rsidRDefault="00687883" w:rsidP="00A5095E">
      <w:pPr>
        <w:pStyle w:val="Header"/>
        <w:rPr>
          <w:rFonts w:ascii="Arial" w:hAnsi="Arial" w:cs="Times New Roman"/>
          <w:lang w:val="es-ES"/>
        </w:rPr>
      </w:pPr>
    </w:p>
    <w:p w14:paraId="6794B279" w14:textId="77777777" w:rsidR="00687883" w:rsidRDefault="00687883" w:rsidP="00A5095E">
      <w:pPr>
        <w:pStyle w:val="Header"/>
        <w:rPr>
          <w:rFonts w:ascii="Arial" w:hAnsi="Arial" w:cs="Times New Roman"/>
          <w:lang w:val="es-ES"/>
        </w:rPr>
      </w:pPr>
    </w:p>
    <w:p w14:paraId="4E8FC02C" w14:textId="77777777" w:rsidR="00687883" w:rsidRDefault="00687883" w:rsidP="00A5095E">
      <w:pPr>
        <w:pStyle w:val="Header"/>
        <w:rPr>
          <w:rFonts w:ascii="Arial" w:hAnsi="Arial" w:cs="Times New Roman"/>
          <w:lang w:val="es-ES"/>
        </w:rPr>
      </w:pPr>
    </w:p>
    <w:p w14:paraId="7BCC2741" w14:textId="77777777" w:rsidR="00687883" w:rsidRDefault="00687883" w:rsidP="00A5095E">
      <w:pPr>
        <w:pStyle w:val="Header"/>
        <w:rPr>
          <w:rFonts w:ascii="Arial" w:hAnsi="Arial" w:cs="Times New Roman"/>
          <w:lang w:val="es-ES"/>
        </w:rPr>
      </w:pPr>
    </w:p>
    <w:p w14:paraId="1D4D74A7" w14:textId="77777777" w:rsidR="00A5095E" w:rsidRDefault="00A5095E" w:rsidP="00A5095E">
      <w:pPr>
        <w:pStyle w:val="Header"/>
        <w:rPr>
          <w:rFonts w:ascii="Arial" w:hAnsi="Arial" w:cs="Times New Roman"/>
          <w:lang w:val="es-ES"/>
        </w:rPr>
      </w:pPr>
      <w:r>
        <w:rPr>
          <w:rFonts w:ascii="Arial" w:hAnsi="Arial" w:cs="Times New Roman"/>
          <w:lang w:val="es-ES"/>
        </w:rPr>
        <w:br w:type="textWrapping" w:clear="all"/>
      </w:r>
    </w:p>
    <w:p w14:paraId="3F80DB26" w14:textId="77777777" w:rsidR="00A5095E" w:rsidRDefault="00A5095E" w:rsidP="00A5095E">
      <w:pPr>
        <w:pStyle w:val="Header"/>
        <w:rPr>
          <w:rFonts w:ascii="Arial" w:hAnsi="Arial" w:cs="Times New Roman"/>
          <w:lang w:val="es-ES"/>
        </w:rPr>
      </w:pPr>
    </w:p>
    <w:p w14:paraId="4D640849" w14:textId="77777777" w:rsidR="00A5095E" w:rsidRDefault="00A5095E" w:rsidP="00A5095E">
      <w:pPr>
        <w:pStyle w:val="Header"/>
        <w:rPr>
          <w:rFonts w:ascii="Arial" w:hAnsi="Arial" w:cs="Times New Roman"/>
          <w:lang w:val="es-ES"/>
        </w:rPr>
      </w:pPr>
    </w:p>
    <w:p w14:paraId="119EBD4D" w14:textId="77777777" w:rsidR="00A5095E" w:rsidRDefault="00A5095E" w:rsidP="00A5095E">
      <w:pPr>
        <w:pStyle w:val="Header"/>
        <w:rPr>
          <w:rFonts w:ascii="Arial" w:hAnsi="Arial" w:cs="Times New Roman"/>
          <w:lang w:val="es-ES"/>
        </w:rPr>
      </w:pPr>
    </w:p>
    <w:p w14:paraId="11D0F237" w14:textId="77777777" w:rsidR="00A5095E" w:rsidRDefault="00A5095E" w:rsidP="00A5095E">
      <w:pPr>
        <w:pStyle w:val="Header"/>
        <w:rPr>
          <w:rFonts w:ascii="Arial" w:hAnsi="Arial" w:cs="Times New Roman"/>
          <w:lang w:val="es-ES"/>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631"/>
        <w:gridCol w:w="3412"/>
        <w:gridCol w:w="5254"/>
      </w:tblGrid>
      <w:tr w:rsidR="00A5095E" w:rsidRPr="001A40A5" w14:paraId="3DE1C3AE" w14:textId="77777777" w:rsidTr="00FB2C6A">
        <w:tc>
          <w:tcPr>
            <w:tcW w:w="4043" w:type="dxa"/>
            <w:gridSpan w:val="2"/>
            <w:shd w:val="clear" w:color="auto" w:fill="E6E6E6"/>
          </w:tcPr>
          <w:p w14:paraId="17E8E726" w14:textId="77777777" w:rsidR="00A5095E" w:rsidRPr="001A40A5"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1. Nombre del Caso de Uso del Sistema</w:t>
            </w:r>
          </w:p>
        </w:tc>
        <w:tc>
          <w:tcPr>
            <w:tcW w:w="5254" w:type="dxa"/>
          </w:tcPr>
          <w:p w14:paraId="5CF85500" w14:textId="77777777" w:rsidR="00A5095E" w:rsidRPr="0004213E" w:rsidRDefault="00A5095E" w:rsidP="00FB2C6A">
            <w:pPr>
              <w:rPr>
                <w:rFonts w:cs="Arial"/>
                <w:b/>
                <w:sz w:val="20"/>
                <w:szCs w:val="18"/>
              </w:rPr>
            </w:pPr>
            <w:r w:rsidRPr="00206764">
              <w:rPr>
                <w:rFonts w:cs="Arial"/>
                <w:b/>
                <w:sz w:val="20"/>
                <w:szCs w:val="18"/>
              </w:rPr>
              <w:t>CUS0</w:t>
            </w:r>
            <w:r>
              <w:rPr>
                <w:rFonts w:cs="Arial"/>
                <w:b/>
                <w:sz w:val="20"/>
                <w:szCs w:val="18"/>
              </w:rPr>
              <w:t>3</w:t>
            </w:r>
            <w:r w:rsidRPr="00206764">
              <w:rPr>
                <w:rFonts w:cs="Arial"/>
                <w:b/>
                <w:sz w:val="20"/>
                <w:szCs w:val="18"/>
              </w:rPr>
              <w:t>-</w:t>
            </w:r>
            <w:r>
              <w:rPr>
                <w:rFonts w:cs="Arial"/>
                <w:b/>
                <w:sz w:val="20"/>
                <w:szCs w:val="18"/>
              </w:rPr>
              <w:t xml:space="preserve"> Registrar la carga de Inventario Inicial registro manual</w:t>
            </w:r>
          </w:p>
        </w:tc>
      </w:tr>
      <w:tr w:rsidR="00A5095E" w:rsidRPr="001A40A5" w14:paraId="00DEC9C9" w14:textId="77777777" w:rsidTr="00FB2C6A">
        <w:tc>
          <w:tcPr>
            <w:tcW w:w="9297" w:type="dxa"/>
            <w:gridSpan w:val="3"/>
            <w:shd w:val="clear" w:color="auto" w:fill="E6E6E6"/>
          </w:tcPr>
          <w:p w14:paraId="191CCC85"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2. Descripción del Caso de Uso</w:t>
            </w:r>
          </w:p>
        </w:tc>
      </w:tr>
      <w:tr w:rsidR="00A5095E" w:rsidRPr="0004213E" w14:paraId="744D9EC4" w14:textId="77777777" w:rsidTr="00FB2C6A">
        <w:tc>
          <w:tcPr>
            <w:tcW w:w="9297" w:type="dxa"/>
            <w:gridSpan w:val="3"/>
          </w:tcPr>
          <w:p w14:paraId="7DEFD1B9" w14:textId="77777777" w:rsidR="00A5095E" w:rsidRPr="0004213E" w:rsidRDefault="00A5095E" w:rsidP="00FB2C6A">
            <w:pPr>
              <w:rPr>
                <w:rFonts w:cs="Arial"/>
                <w:sz w:val="20"/>
                <w:szCs w:val="18"/>
              </w:rPr>
            </w:pPr>
            <w:r>
              <w:rPr>
                <w:rFonts w:cs="Arial"/>
                <w:sz w:val="20"/>
                <w:szCs w:val="18"/>
              </w:rPr>
              <w:t>Caso de uso que permite obtener el registro de carga manual del Inventario Inicial.</w:t>
            </w:r>
          </w:p>
        </w:tc>
      </w:tr>
      <w:tr w:rsidR="00A5095E" w:rsidRPr="001A40A5" w14:paraId="41AE157F" w14:textId="77777777" w:rsidTr="00FB2C6A">
        <w:tc>
          <w:tcPr>
            <w:tcW w:w="9297" w:type="dxa"/>
            <w:gridSpan w:val="3"/>
            <w:shd w:val="clear" w:color="auto" w:fill="E6E6E6"/>
          </w:tcPr>
          <w:p w14:paraId="60D0B49F"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3. Actor(es)</w:t>
            </w:r>
          </w:p>
        </w:tc>
      </w:tr>
      <w:tr w:rsidR="00A5095E" w:rsidRPr="0004213E" w14:paraId="74B29319" w14:textId="77777777" w:rsidTr="00FB2C6A">
        <w:tc>
          <w:tcPr>
            <w:tcW w:w="9297" w:type="dxa"/>
            <w:gridSpan w:val="3"/>
          </w:tcPr>
          <w:p w14:paraId="4E7B8BE4" w14:textId="77777777" w:rsidR="00A5095E" w:rsidRPr="0004213E" w:rsidRDefault="00A5095E" w:rsidP="00FB2C6A">
            <w:pPr>
              <w:rPr>
                <w:rFonts w:cs="Arial"/>
                <w:sz w:val="20"/>
                <w:szCs w:val="18"/>
              </w:rPr>
            </w:pPr>
            <w:r>
              <w:rPr>
                <w:rFonts w:cs="Arial"/>
                <w:sz w:val="20"/>
                <w:szCs w:val="18"/>
              </w:rPr>
              <w:t>CUS01</w:t>
            </w:r>
          </w:p>
        </w:tc>
      </w:tr>
      <w:tr w:rsidR="00A5095E" w:rsidRPr="001A40A5" w14:paraId="1171629E" w14:textId="77777777" w:rsidTr="00FB2C6A">
        <w:tc>
          <w:tcPr>
            <w:tcW w:w="9297" w:type="dxa"/>
            <w:gridSpan w:val="3"/>
            <w:shd w:val="clear" w:color="auto" w:fill="E6E6E6"/>
          </w:tcPr>
          <w:p w14:paraId="01C22E28"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4. Precondiciones</w:t>
            </w:r>
          </w:p>
        </w:tc>
      </w:tr>
      <w:tr w:rsidR="00A5095E" w:rsidRPr="0004213E" w14:paraId="11377033" w14:textId="77777777" w:rsidTr="00FB2C6A">
        <w:tc>
          <w:tcPr>
            <w:tcW w:w="9297" w:type="dxa"/>
            <w:gridSpan w:val="3"/>
          </w:tcPr>
          <w:p w14:paraId="45E0EFB6" w14:textId="77777777" w:rsidR="00A5095E" w:rsidRDefault="00A5095E" w:rsidP="00FB2C6A">
            <w:pPr>
              <w:rPr>
                <w:rFonts w:cs="Arial"/>
                <w:sz w:val="20"/>
                <w:szCs w:val="18"/>
              </w:rPr>
            </w:pPr>
            <w:r>
              <w:rPr>
                <w:rFonts w:cs="Arial"/>
                <w:sz w:val="20"/>
                <w:szCs w:val="18"/>
              </w:rPr>
              <w:t>Que el caso de uso haya sido invocado</w:t>
            </w:r>
          </w:p>
          <w:p w14:paraId="6158FF51" w14:textId="77777777" w:rsidR="00A5095E" w:rsidRDefault="00A5095E" w:rsidP="00FB2C6A">
            <w:pPr>
              <w:rPr>
                <w:rFonts w:cs="Arial"/>
                <w:sz w:val="20"/>
                <w:szCs w:val="18"/>
              </w:rPr>
            </w:pPr>
            <w:r w:rsidRPr="000A2C9E">
              <w:rPr>
                <w:rFonts w:cs="Arial"/>
                <w:sz w:val="20"/>
                <w:szCs w:val="18"/>
              </w:rPr>
              <w:t>Usuario vigente en el RCBF</w:t>
            </w:r>
          </w:p>
          <w:p w14:paraId="2E47BD57" w14:textId="77777777" w:rsidR="00A5095E" w:rsidRPr="0004213E" w:rsidRDefault="00A5095E" w:rsidP="00FB2C6A">
            <w:pPr>
              <w:rPr>
                <w:rFonts w:cs="Arial"/>
                <w:sz w:val="20"/>
                <w:szCs w:val="18"/>
              </w:rPr>
            </w:pPr>
            <w:r w:rsidRPr="002C6B17">
              <w:rPr>
                <w:rFonts w:cs="Arial"/>
                <w:sz w:val="20"/>
                <w:szCs w:val="18"/>
              </w:rPr>
              <w:t>Establecimientos vigentes en el RCBF</w:t>
            </w:r>
          </w:p>
        </w:tc>
      </w:tr>
      <w:tr w:rsidR="00A5095E" w:rsidRPr="001A40A5" w14:paraId="7A7E0B99" w14:textId="77777777" w:rsidTr="00FB2C6A">
        <w:tc>
          <w:tcPr>
            <w:tcW w:w="9297" w:type="dxa"/>
            <w:gridSpan w:val="3"/>
            <w:shd w:val="clear" w:color="auto" w:fill="E6E6E6"/>
          </w:tcPr>
          <w:p w14:paraId="16D813D8"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5. Post condiciones</w:t>
            </w:r>
          </w:p>
        </w:tc>
      </w:tr>
      <w:tr w:rsidR="00A5095E" w:rsidRPr="0004213E" w14:paraId="3C92ABBB" w14:textId="77777777" w:rsidTr="00FB2C6A">
        <w:tc>
          <w:tcPr>
            <w:tcW w:w="9297" w:type="dxa"/>
            <w:gridSpan w:val="3"/>
          </w:tcPr>
          <w:p w14:paraId="508FED62" w14:textId="77777777" w:rsidR="00A5095E" w:rsidRPr="0004213E" w:rsidRDefault="00A5095E" w:rsidP="00FB2C6A">
            <w:pPr>
              <w:pStyle w:val="NormalWeb"/>
              <w:spacing w:before="0" w:beforeAutospacing="0" w:after="0" w:afterAutospacing="0"/>
              <w:rPr>
                <w:rFonts w:eastAsia="Times New Roman"/>
                <w:szCs w:val="18"/>
              </w:rPr>
            </w:pPr>
            <w:r>
              <w:rPr>
                <w:rFonts w:eastAsia="Times New Roman"/>
                <w:szCs w:val="18"/>
              </w:rPr>
              <w:t>Carga o actualización de inventario inicial</w:t>
            </w:r>
          </w:p>
        </w:tc>
      </w:tr>
      <w:tr w:rsidR="00A5095E" w:rsidRPr="001A40A5" w14:paraId="784DCF09" w14:textId="77777777" w:rsidTr="00FB2C6A">
        <w:trPr>
          <w:trHeight w:val="223"/>
        </w:trPr>
        <w:tc>
          <w:tcPr>
            <w:tcW w:w="9297" w:type="dxa"/>
            <w:gridSpan w:val="3"/>
            <w:shd w:val="clear" w:color="auto" w:fill="E6E6E6"/>
          </w:tcPr>
          <w:p w14:paraId="61D30AAF"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6. Flujo de eventos *</w:t>
            </w:r>
          </w:p>
        </w:tc>
      </w:tr>
      <w:tr w:rsidR="00A5095E" w:rsidRPr="001A40A5" w14:paraId="48E2C86F" w14:textId="77777777" w:rsidTr="00FB2C6A">
        <w:tc>
          <w:tcPr>
            <w:tcW w:w="631" w:type="dxa"/>
            <w:shd w:val="clear" w:color="auto" w:fill="E6E6E6"/>
          </w:tcPr>
          <w:p w14:paraId="5C0C88F3"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3412" w:type="dxa"/>
            <w:shd w:val="clear" w:color="auto" w:fill="E6E6E6"/>
          </w:tcPr>
          <w:p w14:paraId="67EEB5B4"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Acción del Actor</w:t>
            </w:r>
          </w:p>
        </w:tc>
        <w:tc>
          <w:tcPr>
            <w:tcW w:w="5254" w:type="dxa"/>
            <w:shd w:val="clear" w:color="auto" w:fill="E6E6E6"/>
          </w:tcPr>
          <w:p w14:paraId="4BBDBC04"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Respuesta del Sistema</w:t>
            </w:r>
          </w:p>
        </w:tc>
      </w:tr>
      <w:tr w:rsidR="00A5095E" w:rsidRPr="0004213E" w14:paraId="64084500" w14:textId="77777777" w:rsidTr="00FB2C6A">
        <w:tc>
          <w:tcPr>
            <w:tcW w:w="631" w:type="dxa"/>
          </w:tcPr>
          <w:p w14:paraId="3F302224" w14:textId="77777777" w:rsidR="00A5095E" w:rsidRPr="0004213E" w:rsidRDefault="00A5095E" w:rsidP="00FB2C6A">
            <w:pPr>
              <w:pStyle w:val="Footer"/>
              <w:tabs>
                <w:tab w:val="clear" w:pos="4419"/>
                <w:tab w:val="clear" w:pos="8838"/>
              </w:tabs>
              <w:rPr>
                <w:szCs w:val="18"/>
                <w:lang w:val="es-ES"/>
              </w:rPr>
            </w:pPr>
            <w:r w:rsidRPr="0004213E">
              <w:rPr>
                <w:szCs w:val="18"/>
                <w:lang w:val="es-ES"/>
              </w:rPr>
              <w:t>1</w:t>
            </w:r>
          </w:p>
        </w:tc>
        <w:tc>
          <w:tcPr>
            <w:tcW w:w="3412" w:type="dxa"/>
          </w:tcPr>
          <w:p w14:paraId="349A946C" w14:textId="77777777" w:rsidR="00A5095E" w:rsidRPr="0004213E" w:rsidRDefault="00A5095E" w:rsidP="00FB2C6A">
            <w:pPr>
              <w:rPr>
                <w:rFonts w:cs="Arial"/>
                <w:sz w:val="20"/>
                <w:szCs w:val="18"/>
              </w:rPr>
            </w:pPr>
            <w:r>
              <w:rPr>
                <w:rFonts w:cs="Arial"/>
                <w:sz w:val="20"/>
                <w:szCs w:val="18"/>
              </w:rPr>
              <w:t>El caso de uso inicia cuando es invocado desde los CUS01.</w:t>
            </w:r>
          </w:p>
        </w:tc>
        <w:tc>
          <w:tcPr>
            <w:tcW w:w="5254" w:type="dxa"/>
          </w:tcPr>
          <w:p w14:paraId="293CC8CE" w14:textId="273C92FD" w:rsidR="00A5095E" w:rsidRDefault="00A5095E" w:rsidP="00FB2C6A">
            <w:pPr>
              <w:rPr>
                <w:rFonts w:cs="Arial"/>
                <w:sz w:val="20"/>
                <w:szCs w:val="18"/>
              </w:rPr>
            </w:pPr>
            <w:r>
              <w:rPr>
                <w:rFonts w:cs="Arial"/>
                <w:sz w:val="20"/>
                <w:szCs w:val="18"/>
              </w:rPr>
              <w:t xml:space="preserve">El sistema </w:t>
            </w:r>
            <w:r w:rsidR="00B01C88">
              <w:rPr>
                <w:rFonts w:cs="Arial"/>
                <w:sz w:val="20"/>
                <w:szCs w:val="18"/>
              </w:rPr>
              <w:t>muestra</w:t>
            </w:r>
            <w:r>
              <w:rPr>
                <w:rFonts w:cs="Arial"/>
                <w:sz w:val="20"/>
                <w:szCs w:val="18"/>
              </w:rPr>
              <w:t xml:space="preserve"> la interfaz </w:t>
            </w:r>
            <w:r w:rsidRPr="00F02887">
              <w:rPr>
                <w:rFonts w:cs="Arial"/>
                <w:b/>
                <w:sz w:val="20"/>
                <w:szCs w:val="18"/>
              </w:rPr>
              <w:t>IU0</w:t>
            </w:r>
            <w:r>
              <w:rPr>
                <w:rFonts w:cs="Arial"/>
                <w:b/>
                <w:sz w:val="20"/>
                <w:szCs w:val="18"/>
              </w:rPr>
              <w:t>3</w:t>
            </w:r>
            <w:r w:rsidR="00A30C41">
              <w:rPr>
                <w:rFonts w:cs="Arial"/>
                <w:b/>
                <w:sz w:val="20"/>
                <w:szCs w:val="18"/>
              </w:rPr>
              <w:t>A</w:t>
            </w:r>
            <w:r w:rsidR="001B04E1">
              <w:rPr>
                <w:rFonts w:cs="Arial"/>
                <w:b/>
                <w:sz w:val="20"/>
                <w:szCs w:val="18"/>
              </w:rPr>
              <w:t xml:space="preserve"> Registrar </w:t>
            </w:r>
            <w:r w:rsidR="00B82C6A">
              <w:rPr>
                <w:rFonts w:cs="Arial"/>
                <w:b/>
                <w:sz w:val="20"/>
                <w:szCs w:val="18"/>
              </w:rPr>
              <w:t>i</w:t>
            </w:r>
            <w:r w:rsidR="001B04E1">
              <w:rPr>
                <w:rFonts w:cs="Arial"/>
                <w:b/>
                <w:sz w:val="20"/>
                <w:szCs w:val="18"/>
              </w:rPr>
              <w:t>nventario inicial</w:t>
            </w:r>
            <w:r>
              <w:rPr>
                <w:rFonts w:cs="Arial"/>
                <w:sz w:val="20"/>
                <w:szCs w:val="18"/>
              </w:rPr>
              <w:t>, teniendo en cuenta las siguientes consideraciones:</w:t>
            </w:r>
          </w:p>
          <w:p w14:paraId="1BF04AF3" w14:textId="77777777" w:rsidR="00A5095E" w:rsidRDefault="00A5095E" w:rsidP="00FB2C6A">
            <w:pPr>
              <w:rPr>
                <w:rFonts w:cs="Arial"/>
                <w:sz w:val="20"/>
                <w:szCs w:val="18"/>
              </w:rPr>
            </w:pPr>
          </w:p>
          <w:p w14:paraId="6C780406" w14:textId="77777777" w:rsidR="00A5095E" w:rsidRDefault="00A5095E" w:rsidP="00B836BC">
            <w:pPr>
              <w:pStyle w:val="ListParagraph"/>
              <w:numPr>
                <w:ilvl w:val="0"/>
                <w:numId w:val="43"/>
              </w:numPr>
              <w:rPr>
                <w:rFonts w:cs="Arial"/>
                <w:sz w:val="20"/>
                <w:szCs w:val="18"/>
              </w:rPr>
            </w:pPr>
            <w:r>
              <w:rPr>
                <w:rFonts w:cs="Arial"/>
                <w:sz w:val="20"/>
                <w:szCs w:val="18"/>
              </w:rPr>
              <w:t>Muestra las secciones:</w:t>
            </w:r>
          </w:p>
          <w:p w14:paraId="533F396A" w14:textId="77777777" w:rsidR="00A5095E" w:rsidRDefault="00A5095E" w:rsidP="003D413B">
            <w:pPr>
              <w:pStyle w:val="ListParagraph"/>
              <w:numPr>
                <w:ilvl w:val="0"/>
                <w:numId w:val="24"/>
              </w:numPr>
              <w:rPr>
                <w:rFonts w:cs="Arial"/>
                <w:sz w:val="20"/>
                <w:szCs w:val="18"/>
              </w:rPr>
            </w:pPr>
            <w:r>
              <w:rPr>
                <w:rFonts w:cs="Arial"/>
                <w:sz w:val="20"/>
                <w:szCs w:val="18"/>
              </w:rPr>
              <w:t>Establecimientos Propios</w:t>
            </w:r>
          </w:p>
          <w:p w14:paraId="3B8A6C41" w14:textId="77777777" w:rsidR="00A5095E" w:rsidRDefault="00A5095E" w:rsidP="003D413B">
            <w:pPr>
              <w:pStyle w:val="ListParagraph"/>
              <w:numPr>
                <w:ilvl w:val="0"/>
                <w:numId w:val="24"/>
              </w:numPr>
              <w:rPr>
                <w:rFonts w:cs="Arial"/>
                <w:sz w:val="20"/>
                <w:szCs w:val="18"/>
              </w:rPr>
            </w:pPr>
            <w:r>
              <w:rPr>
                <w:rFonts w:cs="Arial"/>
                <w:sz w:val="20"/>
                <w:szCs w:val="18"/>
              </w:rPr>
              <w:t>Establecimientos de terceros</w:t>
            </w:r>
          </w:p>
          <w:p w14:paraId="4867BDCC" w14:textId="77777777" w:rsidR="00A5095E" w:rsidRDefault="00A5095E" w:rsidP="00FB2C6A">
            <w:pPr>
              <w:rPr>
                <w:rFonts w:cs="Arial"/>
                <w:sz w:val="20"/>
                <w:szCs w:val="18"/>
              </w:rPr>
            </w:pPr>
          </w:p>
          <w:p w14:paraId="4EE92030" w14:textId="77777777" w:rsidR="00A5095E" w:rsidRDefault="00A5095E" w:rsidP="00FB2C6A">
            <w:pPr>
              <w:rPr>
                <w:rFonts w:cs="Arial"/>
                <w:sz w:val="20"/>
                <w:szCs w:val="18"/>
              </w:rPr>
            </w:pPr>
          </w:p>
          <w:p w14:paraId="6084AC8C" w14:textId="77777777" w:rsidR="00A5095E" w:rsidRDefault="00A5095E" w:rsidP="00FB2C6A">
            <w:pPr>
              <w:rPr>
                <w:rFonts w:cs="Arial"/>
                <w:sz w:val="20"/>
                <w:szCs w:val="18"/>
              </w:rPr>
            </w:pPr>
            <w:r>
              <w:rPr>
                <w:rFonts w:cs="Arial"/>
                <w:sz w:val="20"/>
                <w:szCs w:val="18"/>
              </w:rPr>
              <w:t>Las secciones mostraran los siguientes campos.</w:t>
            </w:r>
          </w:p>
          <w:p w14:paraId="5CDC7244" w14:textId="77777777" w:rsidR="00A5095E" w:rsidRDefault="00A5095E" w:rsidP="00FB2C6A">
            <w:pPr>
              <w:rPr>
                <w:rFonts w:cs="Arial"/>
                <w:b/>
                <w:sz w:val="20"/>
                <w:szCs w:val="20"/>
              </w:rPr>
            </w:pPr>
            <w:r w:rsidRPr="00B518BF">
              <w:rPr>
                <w:rFonts w:cs="Arial"/>
                <w:b/>
                <w:sz w:val="20"/>
                <w:szCs w:val="20"/>
              </w:rPr>
              <w:t>Establecimiento Propios</w:t>
            </w:r>
          </w:p>
          <w:p w14:paraId="10187AC4" w14:textId="79AD9EA7" w:rsidR="00A5095E" w:rsidRPr="00745A9A" w:rsidRDefault="0016308E" w:rsidP="00B836BC">
            <w:pPr>
              <w:pStyle w:val="ListParagraph"/>
              <w:numPr>
                <w:ilvl w:val="0"/>
                <w:numId w:val="31"/>
              </w:numPr>
              <w:rPr>
                <w:rFonts w:cs="Arial"/>
                <w:sz w:val="20"/>
                <w:szCs w:val="20"/>
              </w:rPr>
            </w:pPr>
            <w:r>
              <w:rPr>
                <w:rFonts w:cs="Arial"/>
                <w:sz w:val="20"/>
                <w:szCs w:val="20"/>
              </w:rPr>
              <w:t>Establecimientos propios</w:t>
            </w:r>
          </w:p>
          <w:p w14:paraId="162A5F70" w14:textId="4FF07CE2" w:rsidR="00A5095E" w:rsidRPr="009C7BD4" w:rsidRDefault="00A5095E" w:rsidP="00FB2C6A">
            <w:pPr>
              <w:numPr>
                <w:ilvl w:val="1"/>
                <w:numId w:val="9"/>
              </w:numPr>
              <w:ind w:left="1080"/>
              <w:rPr>
                <w:rFonts w:cs="Arial"/>
                <w:sz w:val="20"/>
                <w:szCs w:val="20"/>
              </w:rPr>
            </w:pPr>
            <w:r>
              <w:rPr>
                <w:rFonts w:cs="Arial"/>
                <w:sz w:val="20"/>
                <w:szCs w:val="20"/>
              </w:rPr>
              <w:t>Presentación</w:t>
            </w:r>
            <w:r w:rsidR="001B04E1">
              <w:rPr>
                <w:rFonts w:cs="Arial"/>
                <w:sz w:val="20"/>
                <w:szCs w:val="20"/>
              </w:rPr>
              <w:t xml:space="preserve"> Comercial</w:t>
            </w:r>
          </w:p>
          <w:p w14:paraId="729C01EF" w14:textId="57F3BD6C" w:rsidR="00A5095E" w:rsidRPr="009C7BD4" w:rsidRDefault="00A5095E" w:rsidP="00FB2C6A">
            <w:pPr>
              <w:numPr>
                <w:ilvl w:val="1"/>
                <w:numId w:val="9"/>
              </w:numPr>
              <w:ind w:left="1080"/>
              <w:rPr>
                <w:rFonts w:cs="Arial"/>
                <w:sz w:val="20"/>
                <w:szCs w:val="20"/>
              </w:rPr>
            </w:pPr>
            <w:r>
              <w:rPr>
                <w:rFonts w:cs="Arial"/>
                <w:sz w:val="20"/>
                <w:szCs w:val="20"/>
              </w:rPr>
              <w:t>Cantidad</w:t>
            </w:r>
            <w:r w:rsidR="001B04E1">
              <w:rPr>
                <w:rFonts w:cs="Arial"/>
                <w:sz w:val="20"/>
                <w:szCs w:val="20"/>
              </w:rPr>
              <w:t xml:space="preserve"> Comercial</w:t>
            </w:r>
          </w:p>
          <w:p w14:paraId="203534E2" w14:textId="77777777" w:rsidR="00A5095E" w:rsidRPr="009C7BD4" w:rsidRDefault="00A5095E" w:rsidP="00FB2C6A">
            <w:pPr>
              <w:pStyle w:val="ListParagraph"/>
              <w:contextualSpacing w:val="0"/>
              <w:rPr>
                <w:rFonts w:cs="Arial"/>
                <w:b/>
                <w:sz w:val="20"/>
                <w:szCs w:val="20"/>
              </w:rPr>
            </w:pPr>
          </w:p>
          <w:p w14:paraId="343A7ECB" w14:textId="77777777" w:rsidR="00A5095E" w:rsidRDefault="00A5095E" w:rsidP="00FB2C6A">
            <w:pPr>
              <w:rPr>
                <w:rFonts w:cs="Arial"/>
                <w:b/>
                <w:sz w:val="20"/>
                <w:szCs w:val="20"/>
              </w:rPr>
            </w:pPr>
            <w:r w:rsidRPr="00B518BF">
              <w:rPr>
                <w:rFonts w:cs="Arial"/>
                <w:b/>
                <w:sz w:val="20"/>
                <w:szCs w:val="20"/>
              </w:rPr>
              <w:t>Establecimiento de terceros</w:t>
            </w:r>
          </w:p>
          <w:p w14:paraId="431F1088" w14:textId="14AC568B" w:rsidR="00A5095E" w:rsidRPr="00745A9A" w:rsidRDefault="00A5095E" w:rsidP="00B836BC">
            <w:pPr>
              <w:pStyle w:val="ListParagraph"/>
              <w:numPr>
                <w:ilvl w:val="0"/>
                <w:numId w:val="32"/>
              </w:numPr>
              <w:rPr>
                <w:rFonts w:cs="Arial"/>
                <w:sz w:val="20"/>
                <w:szCs w:val="20"/>
              </w:rPr>
            </w:pPr>
            <w:r w:rsidRPr="00745A9A">
              <w:rPr>
                <w:rFonts w:cs="Arial"/>
                <w:sz w:val="20"/>
                <w:szCs w:val="20"/>
              </w:rPr>
              <w:t>Establecimiento</w:t>
            </w:r>
            <w:r w:rsidR="0016308E">
              <w:rPr>
                <w:rFonts w:cs="Arial"/>
                <w:sz w:val="20"/>
                <w:szCs w:val="20"/>
              </w:rPr>
              <w:t xml:space="preserve"> de tercero</w:t>
            </w:r>
          </w:p>
          <w:p w14:paraId="19CA02A2" w14:textId="3CB6B179" w:rsidR="00A5095E" w:rsidRDefault="00A5095E" w:rsidP="00FB2C6A">
            <w:pPr>
              <w:numPr>
                <w:ilvl w:val="1"/>
                <w:numId w:val="8"/>
              </w:numPr>
              <w:ind w:left="1080"/>
              <w:rPr>
                <w:rFonts w:cs="Arial"/>
                <w:sz w:val="20"/>
                <w:szCs w:val="20"/>
              </w:rPr>
            </w:pPr>
            <w:r>
              <w:rPr>
                <w:rFonts w:cs="Arial"/>
                <w:sz w:val="20"/>
                <w:szCs w:val="20"/>
              </w:rPr>
              <w:t>Presentación</w:t>
            </w:r>
            <w:r w:rsidR="001B04E1">
              <w:rPr>
                <w:rFonts w:cs="Arial"/>
                <w:sz w:val="20"/>
                <w:szCs w:val="20"/>
              </w:rPr>
              <w:t xml:space="preserve"> Comercial</w:t>
            </w:r>
          </w:p>
          <w:p w14:paraId="75D3B06E" w14:textId="47C3559C" w:rsidR="00A5095E" w:rsidRDefault="00A5095E" w:rsidP="00FB2C6A">
            <w:pPr>
              <w:numPr>
                <w:ilvl w:val="1"/>
                <w:numId w:val="8"/>
              </w:numPr>
              <w:ind w:left="1080"/>
              <w:rPr>
                <w:rFonts w:cs="Arial"/>
                <w:sz w:val="20"/>
                <w:szCs w:val="20"/>
              </w:rPr>
            </w:pPr>
            <w:r>
              <w:rPr>
                <w:rFonts w:cs="Arial"/>
                <w:sz w:val="20"/>
                <w:szCs w:val="20"/>
              </w:rPr>
              <w:t>Cantidad</w:t>
            </w:r>
            <w:r w:rsidR="001B04E1">
              <w:rPr>
                <w:rFonts w:cs="Arial"/>
                <w:sz w:val="20"/>
                <w:szCs w:val="20"/>
              </w:rPr>
              <w:t xml:space="preserve"> Comercial</w:t>
            </w:r>
          </w:p>
          <w:p w14:paraId="6D8DA4A9" w14:textId="77777777" w:rsidR="00A5095E" w:rsidRDefault="00A5095E" w:rsidP="00FB2C6A">
            <w:pPr>
              <w:rPr>
                <w:rFonts w:cs="Arial"/>
                <w:sz w:val="20"/>
                <w:szCs w:val="18"/>
              </w:rPr>
            </w:pPr>
          </w:p>
          <w:p w14:paraId="6DF2D670" w14:textId="77777777" w:rsidR="00A5095E" w:rsidRDefault="00A5095E" w:rsidP="00FB2C6A">
            <w:pPr>
              <w:rPr>
                <w:rFonts w:cs="Arial"/>
                <w:sz w:val="20"/>
                <w:szCs w:val="18"/>
              </w:rPr>
            </w:pPr>
            <w:r>
              <w:rPr>
                <w:rFonts w:cs="Arial"/>
                <w:sz w:val="20"/>
                <w:szCs w:val="18"/>
              </w:rPr>
              <w:t>Adicional se tienen el botón :</w:t>
            </w:r>
          </w:p>
          <w:p w14:paraId="18196806" w14:textId="3280DF4C" w:rsidR="00A5095E" w:rsidRDefault="00A5095E" w:rsidP="00B836BC">
            <w:pPr>
              <w:pStyle w:val="ListParagraph"/>
              <w:numPr>
                <w:ilvl w:val="0"/>
                <w:numId w:val="38"/>
              </w:numPr>
              <w:rPr>
                <w:rFonts w:cs="Arial"/>
                <w:sz w:val="20"/>
                <w:szCs w:val="18"/>
              </w:rPr>
            </w:pPr>
            <w:r w:rsidRPr="001B04E1">
              <w:rPr>
                <w:rFonts w:cs="Arial"/>
                <w:sz w:val="20"/>
                <w:szCs w:val="18"/>
              </w:rPr>
              <w:t>Agregar Establecimiento</w:t>
            </w:r>
            <w:r w:rsidR="0016308E" w:rsidRPr="001B04E1">
              <w:rPr>
                <w:rFonts w:cs="Arial"/>
                <w:sz w:val="20"/>
                <w:szCs w:val="18"/>
              </w:rPr>
              <w:t xml:space="preserve"> ( para establecimientos de tercero)</w:t>
            </w:r>
          </w:p>
          <w:p w14:paraId="68231BF1" w14:textId="77777777" w:rsidR="001B04E1" w:rsidRPr="001B04E1" w:rsidRDefault="001B04E1" w:rsidP="001B04E1">
            <w:pPr>
              <w:pStyle w:val="ListParagraph"/>
              <w:rPr>
                <w:rFonts w:cs="Arial"/>
                <w:sz w:val="20"/>
                <w:szCs w:val="18"/>
              </w:rPr>
            </w:pPr>
          </w:p>
          <w:p w14:paraId="7D49C5B0" w14:textId="0E29243A" w:rsidR="0016308E" w:rsidRPr="00B825AC" w:rsidRDefault="0016308E" w:rsidP="0016308E">
            <w:pPr>
              <w:rPr>
                <w:rFonts w:cs="Arial"/>
                <w:sz w:val="20"/>
                <w:szCs w:val="18"/>
              </w:rPr>
            </w:pPr>
            <w:r>
              <w:rPr>
                <w:rFonts w:cs="Arial"/>
                <w:sz w:val="20"/>
                <w:szCs w:val="18"/>
              </w:rPr>
              <w:t>El texto Observaciones y la Caja de texto de Observaciones.</w:t>
            </w:r>
          </w:p>
          <w:p w14:paraId="030361C6" w14:textId="77777777" w:rsidR="0016308E" w:rsidRDefault="0016308E" w:rsidP="00FB2C6A">
            <w:pPr>
              <w:rPr>
                <w:rFonts w:cs="Arial"/>
                <w:sz w:val="20"/>
                <w:szCs w:val="18"/>
              </w:rPr>
            </w:pPr>
          </w:p>
          <w:p w14:paraId="39423ECF" w14:textId="29A17454" w:rsidR="00A5095E" w:rsidRPr="00A460D8" w:rsidRDefault="0016308E" w:rsidP="00FB2C6A">
            <w:pPr>
              <w:rPr>
                <w:rFonts w:cs="Arial"/>
                <w:sz w:val="20"/>
                <w:szCs w:val="18"/>
              </w:rPr>
            </w:pPr>
            <w:r>
              <w:rPr>
                <w:rFonts w:cs="Arial"/>
                <w:sz w:val="20"/>
                <w:szCs w:val="18"/>
              </w:rPr>
              <w:t xml:space="preserve">Los </w:t>
            </w:r>
            <w:r w:rsidR="00A5095E">
              <w:rPr>
                <w:rFonts w:cs="Arial"/>
                <w:sz w:val="20"/>
                <w:szCs w:val="18"/>
              </w:rPr>
              <w:t>botones:</w:t>
            </w:r>
          </w:p>
          <w:p w14:paraId="3D705468" w14:textId="77777777" w:rsidR="00A5095E" w:rsidRPr="00B518BF" w:rsidRDefault="00A5095E" w:rsidP="00B836BC">
            <w:pPr>
              <w:pStyle w:val="ListParagraph"/>
              <w:numPr>
                <w:ilvl w:val="0"/>
                <w:numId w:val="37"/>
              </w:numPr>
              <w:rPr>
                <w:rFonts w:cs="Arial"/>
                <w:sz w:val="20"/>
                <w:szCs w:val="18"/>
              </w:rPr>
            </w:pPr>
            <w:r w:rsidRPr="00B518BF">
              <w:rPr>
                <w:rFonts w:cs="Arial"/>
                <w:sz w:val="20"/>
                <w:szCs w:val="18"/>
              </w:rPr>
              <w:lastRenderedPageBreak/>
              <w:t>Cancelar</w:t>
            </w:r>
          </w:p>
          <w:p w14:paraId="1962DF05" w14:textId="77777777" w:rsidR="00A5095E" w:rsidRPr="00B518BF" w:rsidRDefault="00A5095E" w:rsidP="00B836BC">
            <w:pPr>
              <w:pStyle w:val="ListParagraph"/>
              <w:numPr>
                <w:ilvl w:val="0"/>
                <w:numId w:val="37"/>
              </w:numPr>
              <w:rPr>
                <w:rFonts w:cs="Arial"/>
                <w:sz w:val="20"/>
                <w:szCs w:val="18"/>
              </w:rPr>
            </w:pPr>
            <w:r w:rsidRPr="00B518BF">
              <w:rPr>
                <w:rFonts w:cs="Arial"/>
                <w:sz w:val="20"/>
                <w:szCs w:val="18"/>
              </w:rPr>
              <w:t>Guardar</w:t>
            </w:r>
          </w:p>
          <w:p w14:paraId="01127001" w14:textId="77777777" w:rsidR="00A5095E" w:rsidRPr="00B518BF" w:rsidRDefault="00A5095E" w:rsidP="00B836BC">
            <w:pPr>
              <w:pStyle w:val="ListParagraph"/>
              <w:numPr>
                <w:ilvl w:val="0"/>
                <w:numId w:val="37"/>
              </w:numPr>
              <w:rPr>
                <w:rFonts w:cs="Arial"/>
                <w:sz w:val="20"/>
                <w:szCs w:val="18"/>
              </w:rPr>
            </w:pPr>
            <w:r w:rsidRPr="00B518BF">
              <w:rPr>
                <w:rFonts w:cs="Arial"/>
                <w:sz w:val="20"/>
                <w:szCs w:val="18"/>
              </w:rPr>
              <w:t>Presentar Inventario Inicial</w:t>
            </w:r>
          </w:p>
          <w:p w14:paraId="58830DF2" w14:textId="77777777" w:rsidR="00A5095E" w:rsidRDefault="00A5095E" w:rsidP="00FB2C6A">
            <w:pPr>
              <w:pStyle w:val="ListParagraph"/>
              <w:rPr>
                <w:rFonts w:cs="Arial"/>
                <w:sz w:val="20"/>
                <w:szCs w:val="18"/>
              </w:rPr>
            </w:pPr>
          </w:p>
          <w:p w14:paraId="39D03026" w14:textId="23C88DA0" w:rsidR="00A5095E" w:rsidRPr="0016308E" w:rsidRDefault="00A5095E" w:rsidP="00FB2C6A">
            <w:pPr>
              <w:rPr>
                <w:rFonts w:cs="Arial"/>
                <w:sz w:val="20"/>
                <w:szCs w:val="18"/>
                <w:u w:val="single"/>
              </w:rPr>
            </w:pPr>
            <w:r w:rsidRPr="0016308E">
              <w:rPr>
                <w:rFonts w:cs="Arial"/>
                <w:sz w:val="20"/>
                <w:szCs w:val="18"/>
                <w:u w:val="single"/>
              </w:rPr>
              <w:t xml:space="preserve">Si está en </w:t>
            </w:r>
            <w:r w:rsidR="0016308E">
              <w:rPr>
                <w:rFonts w:cs="Arial"/>
                <w:sz w:val="20"/>
                <w:szCs w:val="18"/>
                <w:u w:val="single"/>
              </w:rPr>
              <w:t xml:space="preserve">la acción de </w:t>
            </w:r>
            <w:r w:rsidRPr="0016308E">
              <w:rPr>
                <w:rFonts w:cs="Arial"/>
                <w:sz w:val="20"/>
                <w:szCs w:val="18"/>
                <w:u w:val="single"/>
              </w:rPr>
              <w:t>carga</w:t>
            </w:r>
          </w:p>
          <w:p w14:paraId="02D3E193" w14:textId="77777777" w:rsidR="00A5095E" w:rsidRPr="00E62A6F" w:rsidRDefault="00A5095E" w:rsidP="00FB2C6A">
            <w:pPr>
              <w:rPr>
                <w:rFonts w:cs="Arial"/>
                <w:sz w:val="20"/>
                <w:szCs w:val="18"/>
              </w:rPr>
            </w:pPr>
          </w:p>
          <w:p w14:paraId="1581679F" w14:textId="04327D72" w:rsidR="00A5095E" w:rsidRDefault="00A5095E" w:rsidP="00FB2C6A">
            <w:pPr>
              <w:rPr>
                <w:rFonts w:cs="Arial"/>
                <w:sz w:val="20"/>
                <w:szCs w:val="18"/>
              </w:rPr>
            </w:pPr>
            <w:r>
              <w:rPr>
                <w:rFonts w:cs="Arial"/>
                <w:sz w:val="20"/>
                <w:szCs w:val="18"/>
              </w:rPr>
              <w:t>El sistema cargará inicialmente todas las secciones minimizadas, es decir con los campos ocultos, hasta su despliegue al ser seleccionada.  La columna Presentación está en modo consulta (deshabilitada).</w:t>
            </w:r>
          </w:p>
          <w:p w14:paraId="2071007A" w14:textId="77777777" w:rsidR="00A5095E" w:rsidRDefault="00A5095E" w:rsidP="00FB2C6A">
            <w:pPr>
              <w:rPr>
                <w:rFonts w:cs="Arial"/>
                <w:sz w:val="20"/>
                <w:szCs w:val="18"/>
              </w:rPr>
            </w:pPr>
          </w:p>
          <w:p w14:paraId="2A2C1E44" w14:textId="77777777" w:rsidR="00A5095E" w:rsidRDefault="00A5095E" w:rsidP="00FB2C6A">
            <w:pPr>
              <w:rPr>
                <w:rFonts w:cs="Arial"/>
                <w:sz w:val="20"/>
                <w:szCs w:val="18"/>
              </w:rPr>
            </w:pPr>
            <w:r>
              <w:rPr>
                <w:rFonts w:cs="Arial"/>
                <w:sz w:val="20"/>
                <w:szCs w:val="18"/>
              </w:rPr>
              <w:t>Se muestra en todas las secciones  los datos relacionados con los establecimientos y presentaciones.</w:t>
            </w:r>
          </w:p>
          <w:p w14:paraId="7991D74A" w14:textId="77777777" w:rsidR="00A5095E" w:rsidRDefault="00A5095E" w:rsidP="00FB2C6A">
            <w:pPr>
              <w:rPr>
                <w:rFonts w:cs="Arial"/>
                <w:sz w:val="20"/>
                <w:szCs w:val="18"/>
              </w:rPr>
            </w:pPr>
          </w:p>
          <w:p w14:paraId="6AFD21C0" w14:textId="4A041672" w:rsidR="00A5095E" w:rsidRPr="0016308E" w:rsidRDefault="00A5095E" w:rsidP="00FB2C6A">
            <w:pPr>
              <w:rPr>
                <w:rFonts w:cs="Arial"/>
                <w:sz w:val="20"/>
                <w:szCs w:val="18"/>
                <w:u w:val="single"/>
              </w:rPr>
            </w:pPr>
            <w:r w:rsidRPr="0016308E">
              <w:rPr>
                <w:rFonts w:cs="Arial"/>
                <w:sz w:val="20"/>
                <w:szCs w:val="18"/>
                <w:u w:val="single"/>
              </w:rPr>
              <w:t>Si está en</w:t>
            </w:r>
            <w:r w:rsidR="0016308E">
              <w:rPr>
                <w:rFonts w:cs="Arial"/>
                <w:sz w:val="20"/>
                <w:szCs w:val="18"/>
                <w:u w:val="single"/>
              </w:rPr>
              <w:t xml:space="preserve"> la acción de</w:t>
            </w:r>
            <w:r w:rsidRPr="0016308E">
              <w:rPr>
                <w:rFonts w:cs="Arial"/>
                <w:sz w:val="20"/>
                <w:szCs w:val="18"/>
                <w:u w:val="single"/>
              </w:rPr>
              <w:t xml:space="preserve"> actualización</w:t>
            </w:r>
          </w:p>
          <w:p w14:paraId="0C04A3EF" w14:textId="77777777" w:rsidR="00A5095E" w:rsidRDefault="00A5095E" w:rsidP="00FB2C6A">
            <w:pPr>
              <w:rPr>
                <w:rFonts w:cs="Arial"/>
                <w:sz w:val="20"/>
                <w:szCs w:val="18"/>
              </w:rPr>
            </w:pPr>
          </w:p>
          <w:p w14:paraId="2911D1EE" w14:textId="77777777" w:rsidR="00A5095E" w:rsidRDefault="00A5095E" w:rsidP="00FB2C6A">
            <w:pPr>
              <w:rPr>
                <w:rFonts w:cs="Arial"/>
                <w:sz w:val="20"/>
                <w:szCs w:val="18"/>
              </w:rPr>
            </w:pPr>
            <w:r>
              <w:rPr>
                <w:rFonts w:cs="Arial"/>
                <w:sz w:val="20"/>
                <w:szCs w:val="18"/>
              </w:rPr>
              <w:t>El sistema muestra en todas las secciones  los datos relacionados con los establecimientos y presentaciones.</w:t>
            </w:r>
          </w:p>
          <w:p w14:paraId="45E8055A" w14:textId="77777777" w:rsidR="00126FC6" w:rsidRDefault="00126FC6" w:rsidP="00126FC6">
            <w:pPr>
              <w:rPr>
                <w:rFonts w:cs="Arial"/>
                <w:sz w:val="20"/>
                <w:szCs w:val="18"/>
              </w:rPr>
            </w:pPr>
          </w:p>
          <w:p w14:paraId="712239BD" w14:textId="77777777" w:rsidR="00651E73" w:rsidRDefault="00651E73" w:rsidP="00126FC6">
            <w:pPr>
              <w:rPr>
                <w:rFonts w:cs="Arial"/>
                <w:sz w:val="20"/>
                <w:szCs w:val="18"/>
              </w:rPr>
            </w:pPr>
          </w:p>
          <w:p w14:paraId="490E0504" w14:textId="38895377" w:rsidR="00651E73" w:rsidRPr="003B39D3" w:rsidRDefault="00651E73" w:rsidP="00651E73">
            <w:pPr>
              <w:rPr>
                <w:rFonts w:cs="Arial"/>
                <w:sz w:val="20"/>
                <w:szCs w:val="18"/>
              </w:rPr>
            </w:pPr>
            <w:r>
              <w:rPr>
                <w:rFonts w:cs="Arial"/>
                <w:sz w:val="20"/>
                <w:szCs w:val="18"/>
              </w:rPr>
              <w:t>(Viene por la acción R</w:t>
            </w:r>
            <w:r w:rsidRPr="00D60B39">
              <w:rPr>
                <w:rFonts w:cs="Arial"/>
                <w:sz w:val="20"/>
                <w:szCs w:val="18"/>
              </w:rPr>
              <w:t>e</w:t>
            </w:r>
            <w:r>
              <w:rPr>
                <w:rFonts w:cs="Arial"/>
                <w:sz w:val="20"/>
                <w:szCs w:val="18"/>
              </w:rPr>
              <w:t xml:space="preserve">gistrar: cargar el inventario inicial </w:t>
            </w:r>
            <w:r w:rsidRPr="00D60B39">
              <w:rPr>
                <w:rFonts w:cs="Arial"/>
                <w:sz w:val="20"/>
                <w:szCs w:val="18"/>
              </w:rPr>
              <w:t xml:space="preserve"> o </w:t>
            </w:r>
            <w:r>
              <w:rPr>
                <w:rFonts w:cs="Arial"/>
                <w:sz w:val="20"/>
                <w:szCs w:val="18"/>
              </w:rPr>
              <w:t xml:space="preserve">Regularizar el último inventario cargado de la interfaz: </w:t>
            </w:r>
            <w:r>
              <w:rPr>
                <w:rFonts w:cs="Arial"/>
                <w:b/>
                <w:sz w:val="20"/>
                <w:szCs w:val="18"/>
              </w:rPr>
              <w:t>IU02 Gestión de la DJ de Inventario Inicia</w:t>
            </w:r>
            <w:r>
              <w:rPr>
                <w:rFonts w:cs="Arial"/>
                <w:sz w:val="20"/>
                <w:szCs w:val="18"/>
              </w:rPr>
              <w:t>).</w:t>
            </w:r>
          </w:p>
          <w:p w14:paraId="5E57A957" w14:textId="77777777" w:rsidR="00651E73" w:rsidRPr="00504A91" w:rsidRDefault="00651E73" w:rsidP="00126FC6">
            <w:pPr>
              <w:rPr>
                <w:rFonts w:cs="Arial"/>
                <w:sz w:val="20"/>
                <w:szCs w:val="18"/>
              </w:rPr>
            </w:pPr>
          </w:p>
        </w:tc>
      </w:tr>
      <w:tr w:rsidR="00A5095E" w:rsidRPr="0004213E" w14:paraId="7B547265" w14:textId="77777777" w:rsidTr="00FB2C6A">
        <w:tc>
          <w:tcPr>
            <w:tcW w:w="631" w:type="dxa"/>
          </w:tcPr>
          <w:p w14:paraId="2C4BEC0A" w14:textId="77777777" w:rsidR="00A5095E" w:rsidRPr="0004213E" w:rsidRDefault="00A5095E" w:rsidP="00FB2C6A">
            <w:pPr>
              <w:pStyle w:val="Footer"/>
              <w:tabs>
                <w:tab w:val="clear" w:pos="4419"/>
                <w:tab w:val="clear" w:pos="8838"/>
              </w:tabs>
              <w:rPr>
                <w:szCs w:val="18"/>
                <w:lang w:val="es-ES"/>
              </w:rPr>
            </w:pPr>
            <w:r>
              <w:rPr>
                <w:szCs w:val="18"/>
                <w:lang w:val="es-ES"/>
              </w:rPr>
              <w:lastRenderedPageBreak/>
              <w:t>2</w:t>
            </w:r>
          </w:p>
        </w:tc>
        <w:tc>
          <w:tcPr>
            <w:tcW w:w="3412" w:type="dxa"/>
          </w:tcPr>
          <w:p w14:paraId="77AB09B4" w14:textId="4996FE9D" w:rsidR="00A5095E" w:rsidRDefault="00A5095E" w:rsidP="00FB2C6A">
            <w:pPr>
              <w:rPr>
                <w:rFonts w:cs="Arial"/>
                <w:sz w:val="20"/>
                <w:szCs w:val="18"/>
              </w:rPr>
            </w:pPr>
            <w:r>
              <w:rPr>
                <w:rFonts w:cs="Arial"/>
                <w:sz w:val="20"/>
                <w:szCs w:val="18"/>
              </w:rPr>
              <w:t>El actor selecciona y da clic a un “</w:t>
            </w:r>
            <w:r w:rsidR="0016308E">
              <w:rPr>
                <w:rFonts w:cs="Arial"/>
                <w:b/>
                <w:sz w:val="20"/>
                <w:szCs w:val="18"/>
              </w:rPr>
              <w:t>E</w:t>
            </w:r>
            <w:r w:rsidRPr="00391D19">
              <w:rPr>
                <w:rFonts w:cs="Arial"/>
                <w:b/>
                <w:sz w:val="20"/>
                <w:szCs w:val="18"/>
              </w:rPr>
              <w:t>stablecimiento</w:t>
            </w:r>
            <w:r>
              <w:rPr>
                <w:rFonts w:cs="Arial"/>
                <w:b/>
                <w:sz w:val="20"/>
                <w:szCs w:val="18"/>
              </w:rPr>
              <w:t>”</w:t>
            </w:r>
            <w:r>
              <w:rPr>
                <w:rFonts w:cs="Arial"/>
                <w:sz w:val="20"/>
                <w:szCs w:val="18"/>
              </w:rPr>
              <w:t xml:space="preserve"> en la sección  Establecimientos Propios.</w:t>
            </w:r>
          </w:p>
        </w:tc>
        <w:tc>
          <w:tcPr>
            <w:tcW w:w="5254" w:type="dxa"/>
          </w:tcPr>
          <w:p w14:paraId="77A048EE" w14:textId="77777777" w:rsidR="00A5095E" w:rsidRDefault="00A5095E" w:rsidP="00FB2C6A">
            <w:pPr>
              <w:rPr>
                <w:rFonts w:cs="Arial"/>
                <w:sz w:val="20"/>
                <w:szCs w:val="18"/>
              </w:rPr>
            </w:pPr>
            <w:r>
              <w:rPr>
                <w:rFonts w:cs="Arial"/>
                <w:sz w:val="20"/>
                <w:szCs w:val="18"/>
              </w:rPr>
              <w:t>El sistema despliega el establecimiento seleccionado.</w:t>
            </w:r>
          </w:p>
          <w:p w14:paraId="6D26B21E" w14:textId="2E839070" w:rsidR="0016308E" w:rsidRDefault="0016308E" w:rsidP="00FB2C6A">
            <w:pPr>
              <w:rPr>
                <w:rFonts w:cs="Arial"/>
                <w:sz w:val="20"/>
                <w:szCs w:val="18"/>
              </w:rPr>
            </w:pPr>
            <w:r>
              <w:rPr>
                <w:rFonts w:cs="Arial"/>
                <w:sz w:val="20"/>
                <w:szCs w:val="18"/>
              </w:rPr>
              <w:t>Muestra las presentaciones</w:t>
            </w:r>
            <w:r w:rsidR="002327DD">
              <w:rPr>
                <w:rFonts w:cs="Arial"/>
                <w:sz w:val="20"/>
                <w:szCs w:val="18"/>
              </w:rPr>
              <w:t xml:space="preserve"> comerciales</w:t>
            </w:r>
            <w:r>
              <w:rPr>
                <w:rFonts w:cs="Arial"/>
                <w:sz w:val="20"/>
                <w:szCs w:val="18"/>
              </w:rPr>
              <w:t xml:space="preserve">, cantidad </w:t>
            </w:r>
            <w:r w:rsidR="002327DD">
              <w:rPr>
                <w:rFonts w:cs="Arial"/>
                <w:sz w:val="20"/>
                <w:szCs w:val="18"/>
              </w:rPr>
              <w:t>de presentaciones</w:t>
            </w:r>
            <w:r>
              <w:rPr>
                <w:rFonts w:cs="Arial"/>
                <w:sz w:val="20"/>
                <w:szCs w:val="18"/>
              </w:rPr>
              <w:t>, relacionados al establecimiento.</w:t>
            </w:r>
          </w:p>
          <w:p w14:paraId="5A8354AE" w14:textId="1808BCB9" w:rsidR="00A5095E" w:rsidRDefault="00A5095E" w:rsidP="00FB2C6A">
            <w:pPr>
              <w:rPr>
                <w:rFonts w:cs="Arial"/>
                <w:sz w:val="20"/>
                <w:szCs w:val="18"/>
              </w:rPr>
            </w:pPr>
          </w:p>
        </w:tc>
      </w:tr>
      <w:tr w:rsidR="00A5095E" w:rsidRPr="0004213E" w14:paraId="0AB9EA14" w14:textId="77777777" w:rsidTr="00FB2C6A">
        <w:tc>
          <w:tcPr>
            <w:tcW w:w="631" w:type="dxa"/>
          </w:tcPr>
          <w:p w14:paraId="71B58F10" w14:textId="38270C11" w:rsidR="00A5095E" w:rsidRDefault="00A5095E" w:rsidP="00FB2C6A">
            <w:pPr>
              <w:pStyle w:val="Footer"/>
              <w:tabs>
                <w:tab w:val="clear" w:pos="4419"/>
                <w:tab w:val="clear" w:pos="8838"/>
              </w:tabs>
              <w:rPr>
                <w:szCs w:val="18"/>
                <w:lang w:val="es-ES"/>
              </w:rPr>
            </w:pPr>
            <w:r>
              <w:rPr>
                <w:szCs w:val="18"/>
                <w:lang w:val="es-ES"/>
              </w:rPr>
              <w:t>3</w:t>
            </w:r>
          </w:p>
        </w:tc>
        <w:tc>
          <w:tcPr>
            <w:tcW w:w="3412" w:type="dxa"/>
          </w:tcPr>
          <w:p w14:paraId="5D3E5B1D" w14:textId="29CF8496" w:rsidR="00A5095E" w:rsidRDefault="00A5095E" w:rsidP="002327DD">
            <w:pPr>
              <w:rPr>
                <w:rFonts w:cs="Arial"/>
                <w:sz w:val="20"/>
                <w:szCs w:val="18"/>
              </w:rPr>
            </w:pPr>
            <w:r>
              <w:rPr>
                <w:rFonts w:cs="Arial"/>
                <w:sz w:val="20"/>
                <w:szCs w:val="18"/>
              </w:rPr>
              <w:t xml:space="preserve">El actor </w:t>
            </w:r>
            <w:r w:rsidR="002327DD">
              <w:rPr>
                <w:rFonts w:cs="Arial"/>
                <w:sz w:val="20"/>
                <w:szCs w:val="18"/>
              </w:rPr>
              <w:t>ingresa la “</w:t>
            </w:r>
            <w:r w:rsidR="002327DD" w:rsidRPr="002327DD">
              <w:rPr>
                <w:rFonts w:cs="Arial"/>
                <w:b/>
                <w:sz w:val="20"/>
                <w:szCs w:val="18"/>
              </w:rPr>
              <w:t>Cantidad</w:t>
            </w:r>
            <w:r w:rsidR="002327DD">
              <w:rPr>
                <w:rFonts w:cs="Arial"/>
                <w:sz w:val="20"/>
                <w:szCs w:val="18"/>
              </w:rPr>
              <w:t xml:space="preserve">” </w:t>
            </w:r>
            <w:r>
              <w:rPr>
                <w:rFonts w:cs="Arial"/>
                <w:sz w:val="20"/>
                <w:szCs w:val="18"/>
              </w:rPr>
              <w:t xml:space="preserve">en la sección  Establecimientos propios, </w:t>
            </w:r>
            <w:r w:rsidR="002327DD">
              <w:rPr>
                <w:rFonts w:cs="Arial"/>
                <w:sz w:val="20"/>
                <w:szCs w:val="18"/>
              </w:rPr>
              <w:t xml:space="preserve">de </w:t>
            </w:r>
            <w:r>
              <w:rPr>
                <w:rFonts w:cs="Arial"/>
                <w:sz w:val="20"/>
                <w:szCs w:val="18"/>
              </w:rPr>
              <w:t xml:space="preserve"> una presentación</w:t>
            </w:r>
            <w:r w:rsidR="002327DD">
              <w:rPr>
                <w:rFonts w:cs="Arial"/>
                <w:sz w:val="20"/>
                <w:szCs w:val="18"/>
              </w:rPr>
              <w:t>.</w:t>
            </w:r>
          </w:p>
        </w:tc>
        <w:tc>
          <w:tcPr>
            <w:tcW w:w="5254" w:type="dxa"/>
          </w:tcPr>
          <w:p w14:paraId="3C3A3C94" w14:textId="77777777" w:rsidR="00A5095E" w:rsidRDefault="00A5095E" w:rsidP="00FB2C6A">
            <w:pPr>
              <w:rPr>
                <w:rFonts w:cs="Arial"/>
                <w:sz w:val="20"/>
                <w:szCs w:val="18"/>
              </w:rPr>
            </w:pPr>
            <w:r>
              <w:rPr>
                <w:rFonts w:cs="Arial"/>
                <w:sz w:val="20"/>
                <w:szCs w:val="18"/>
              </w:rPr>
              <w:t>El sistema realizará la siguiente validación:</w:t>
            </w:r>
          </w:p>
          <w:p w14:paraId="04F97D64" w14:textId="77777777" w:rsidR="00126FC6" w:rsidRDefault="00126FC6" w:rsidP="00FB2C6A">
            <w:pPr>
              <w:rPr>
                <w:rFonts w:cs="Arial"/>
                <w:sz w:val="20"/>
                <w:szCs w:val="18"/>
              </w:rPr>
            </w:pPr>
          </w:p>
          <w:p w14:paraId="74B51CEE" w14:textId="526FC858" w:rsidR="002327DD" w:rsidRDefault="00A5095E" w:rsidP="002327DD">
            <w:pPr>
              <w:rPr>
                <w:rFonts w:cs="Arial"/>
                <w:sz w:val="20"/>
                <w:szCs w:val="18"/>
              </w:rPr>
            </w:pPr>
            <w:r>
              <w:rPr>
                <w:rFonts w:cs="Arial"/>
                <w:sz w:val="20"/>
                <w:szCs w:val="18"/>
              </w:rPr>
              <w:t xml:space="preserve">Si </w:t>
            </w:r>
            <w:r w:rsidR="002327DD">
              <w:rPr>
                <w:rFonts w:cs="Arial"/>
                <w:sz w:val="20"/>
                <w:szCs w:val="18"/>
              </w:rPr>
              <w:t xml:space="preserve">la cantidad </w:t>
            </w:r>
            <w:r w:rsidR="00AA3D20">
              <w:rPr>
                <w:rFonts w:cs="Arial"/>
                <w:sz w:val="20"/>
                <w:szCs w:val="18"/>
              </w:rPr>
              <w:t>es</w:t>
            </w:r>
            <w:r w:rsidR="002327DD">
              <w:rPr>
                <w:rFonts w:cs="Arial"/>
                <w:sz w:val="20"/>
                <w:szCs w:val="18"/>
              </w:rPr>
              <w:t xml:space="preserve"> un dato valido.</w:t>
            </w:r>
          </w:p>
          <w:p w14:paraId="4339E7F0" w14:textId="59DFBD7D" w:rsidR="00A5095E" w:rsidRDefault="00B01C88" w:rsidP="00FB2C6A">
            <w:pPr>
              <w:rPr>
                <w:rFonts w:cs="Arial"/>
                <w:sz w:val="20"/>
                <w:szCs w:val="18"/>
              </w:rPr>
            </w:pPr>
            <w:r>
              <w:rPr>
                <w:rFonts w:cs="Arial"/>
                <w:sz w:val="20"/>
                <w:szCs w:val="18"/>
              </w:rPr>
              <w:t xml:space="preserve">    </w:t>
            </w:r>
            <w:r w:rsidR="00A5095E">
              <w:rPr>
                <w:rFonts w:cs="Arial"/>
                <w:sz w:val="20"/>
                <w:szCs w:val="18"/>
              </w:rPr>
              <w:t xml:space="preserve">El sistema muestra el dato ingresado como un dato numérico </w:t>
            </w:r>
            <w:r w:rsidR="002327DD">
              <w:rPr>
                <w:rFonts w:cs="Arial"/>
                <w:sz w:val="20"/>
                <w:szCs w:val="18"/>
              </w:rPr>
              <w:t>con 6 decimales.</w:t>
            </w:r>
          </w:p>
          <w:p w14:paraId="1F83A972" w14:textId="77777777" w:rsidR="00126FC6" w:rsidRDefault="00126FC6" w:rsidP="00FB2C6A">
            <w:pPr>
              <w:rPr>
                <w:rFonts w:cs="Arial"/>
                <w:sz w:val="20"/>
                <w:szCs w:val="18"/>
              </w:rPr>
            </w:pPr>
          </w:p>
          <w:p w14:paraId="75BDBA00" w14:textId="7548CA47" w:rsidR="00126FC6" w:rsidRDefault="00B01C88" w:rsidP="00126FC6">
            <w:pPr>
              <w:rPr>
                <w:rFonts w:cs="Arial"/>
                <w:sz w:val="20"/>
                <w:szCs w:val="18"/>
              </w:rPr>
            </w:pPr>
            <w:r>
              <w:rPr>
                <w:rFonts w:cs="Arial"/>
                <w:sz w:val="20"/>
                <w:szCs w:val="18"/>
              </w:rPr>
              <w:t>Si n</w:t>
            </w:r>
            <w:r w:rsidR="00126FC6">
              <w:rPr>
                <w:rFonts w:cs="Arial"/>
                <w:sz w:val="20"/>
                <w:szCs w:val="18"/>
              </w:rPr>
              <w:t>o cumple la validación el dato ingresado</w:t>
            </w:r>
          </w:p>
          <w:p w14:paraId="19084A4A" w14:textId="0A9577D5" w:rsidR="00126FC6" w:rsidRDefault="00126FC6" w:rsidP="00126FC6">
            <w:pPr>
              <w:rPr>
                <w:rFonts w:cs="Arial"/>
                <w:sz w:val="20"/>
                <w:szCs w:val="18"/>
              </w:rPr>
            </w:pPr>
            <w:r>
              <w:rPr>
                <w:rFonts w:cs="Arial"/>
                <w:sz w:val="20"/>
                <w:szCs w:val="18"/>
              </w:rPr>
              <w:t xml:space="preserve">Se mostrará la </w:t>
            </w:r>
            <w:r w:rsidRPr="00381DEA">
              <w:rPr>
                <w:rFonts w:cs="Arial"/>
                <w:b/>
                <w:sz w:val="20"/>
                <w:szCs w:val="18"/>
              </w:rPr>
              <w:t>Excepción 0</w:t>
            </w:r>
            <w:r>
              <w:rPr>
                <w:rFonts w:cs="Arial"/>
                <w:b/>
                <w:sz w:val="20"/>
                <w:szCs w:val="18"/>
              </w:rPr>
              <w:t>3</w:t>
            </w:r>
            <w:r>
              <w:rPr>
                <w:rFonts w:cs="Arial"/>
                <w:sz w:val="20"/>
                <w:szCs w:val="18"/>
              </w:rPr>
              <w:t>.</w:t>
            </w:r>
          </w:p>
          <w:p w14:paraId="68547283" w14:textId="77777777" w:rsidR="00126FC6" w:rsidRDefault="00126FC6" w:rsidP="00FB2C6A">
            <w:pPr>
              <w:rPr>
                <w:rFonts w:cs="Arial"/>
                <w:sz w:val="20"/>
                <w:szCs w:val="18"/>
              </w:rPr>
            </w:pPr>
          </w:p>
        </w:tc>
      </w:tr>
      <w:tr w:rsidR="00A5095E" w:rsidRPr="0004213E" w14:paraId="06588B69" w14:textId="77777777" w:rsidTr="00FB2C6A">
        <w:tc>
          <w:tcPr>
            <w:tcW w:w="631" w:type="dxa"/>
          </w:tcPr>
          <w:p w14:paraId="1955B69E" w14:textId="77777777" w:rsidR="00A5095E" w:rsidRDefault="00A5095E" w:rsidP="00FB2C6A">
            <w:pPr>
              <w:pStyle w:val="Footer"/>
              <w:tabs>
                <w:tab w:val="clear" w:pos="4419"/>
                <w:tab w:val="clear" w:pos="8838"/>
              </w:tabs>
              <w:rPr>
                <w:szCs w:val="18"/>
                <w:lang w:val="es-ES"/>
              </w:rPr>
            </w:pPr>
            <w:r>
              <w:rPr>
                <w:szCs w:val="18"/>
                <w:lang w:val="es-ES"/>
              </w:rPr>
              <w:t>4</w:t>
            </w:r>
          </w:p>
        </w:tc>
        <w:tc>
          <w:tcPr>
            <w:tcW w:w="3412" w:type="dxa"/>
          </w:tcPr>
          <w:p w14:paraId="084B8B77" w14:textId="77777777" w:rsidR="00A5095E" w:rsidRDefault="00A5095E" w:rsidP="00FB2C6A">
            <w:pPr>
              <w:rPr>
                <w:rFonts w:cs="Arial"/>
                <w:sz w:val="20"/>
                <w:szCs w:val="18"/>
              </w:rPr>
            </w:pPr>
            <w:r>
              <w:rPr>
                <w:rFonts w:cs="Arial"/>
                <w:sz w:val="20"/>
                <w:szCs w:val="18"/>
              </w:rPr>
              <w:t>El actor da clic al botón “</w:t>
            </w:r>
            <w:r w:rsidRPr="00E22E48">
              <w:rPr>
                <w:rFonts w:cs="Arial"/>
                <w:b/>
                <w:sz w:val="20"/>
                <w:szCs w:val="18"/>
              </w:rPr>
              <w:t>Agregar Establecimiento</w:t>
            </w:r>
            <w:r>
              <w:rPr>
                <w:rFonts w:cs="Arial"/>
                <w:sz w:val="20"/>
                <w:szCs w:val="18"/>
              </w:rPr>
              <w:t>”.</w:t>
            </w:r>
          </w:p>
        </w:tc>
        <w:tc>
          <w:tcPr>
            <w:tcW w:w="5254" w:type="dxa"/>
          </w:tcPr>
          <w:p w14:paraId="55321352" w14:textId="1E9F14ED" w:rsidR="00A5095E" w:rsidRPr="00981A0D" w:rsidRDefault="00A5095E" w:rsidP="00FB2C6A">
            <w:pPr>
              <w:rPr>
                <w:rFonts w:cs="Arial"/>
                <w:b/>
                <w:sz w:val="20"/>
                <w:szCs w:val="18"/>
              </w:rPr>
            </w:pPr>
            <w:r>
              <w:rPr>
                <w:rFonts w:cs="Arial"/>
                <w:sz w:val="20"/>
                <w:szCs w:val="18"/>
              </w:rPr>
              <w:t>El sistema muestra la interfaz</w:t>
            </w:r>
            <w:r w:rsidR="00EA4E4D">
              <w:rPr>
                <w:rFonts w:cs="Arial"/>
                <w:sz w:val="20"/>
                <w:szCs w:val="18"/>
              </w:rPr>
              <w:t>:</w:t>
            </w:r>
            <w:r>
              <w:rPr>
                <w:rFonts w:cs="Arial"/>
                <w:sz w:val="20"/>
                <w:szCs w:val="18"/>
              </w:rPr>
              <w:t xml:space="preserve"> </w:t>
            </w:r>
            <w:r w:rsidRPr="00A81A3E">
              <w:rPr>
                <w:rFonts w:cs="Arial"/>
                <w:b/>
                <w:sz w:val="20"/>
                <w:szCs w:val="18"/>
              </w:rPr>
              <w:t>IU0</w:t>
            </w:r>
            <w:r w:rsidR="00207257">
              <w:rPr>
                <w:rFonts w:cs="Arial"/>
                <w:b/>
                <w:sz w:val="20"/>
                <w:szCs w:val="18"/>
              </w:rPr>
              <w:t>4</w:t>
            </w:r>
            <w:r>
              <w:rPr>
                <w:rFonts w:cs="Arial"/>
                <w:sz w:val="20"/>
                <w:szCs w:val="18"/>
              </w:rPr>
              <w:t xml:space="preserve"> </w:t>
            </w:r>
            <w:r w:rsidRPr="00981A0D">
              <w:rPr>
                <w:rFonts w:cs="Arial"/>
                <w:b/>
                <w:sz w:val="20"/>
                <w:szCs w:val="18"/>
              </w:rPr>
              <w:t>B</w:t>
            </w:r>
            <w:r w:rsidR="00EA4E4D">
              <w:rPr>
                <w:rFonts w:cs="Arial"/>
                <w:b/>
                <w:sz w:val="20"/>
                <w:szCs w:val="18"/>
              </w:rPr>
              <w:t xml:space="preserve">uscar </w:t>
            </w:r>
            <w:r w:rsidRPr="00981A0D">
              <w:rPr>
                <w:rFonts w:cs="Arial"/>
                <w:b/>
                <w:sz w:val="20"/>
                <w:szCs w:val="18"/>
              </w:rPr>
              <w:t xml:space="preserve"> Establecimientos.</w:t>
            </w:r>
          </w:p>
          <w:p w14:paraId="7D1C0860" w14:textId="77777777" w:rsidR="00A5095E" w:rsidRDefault="00A5095E" w:rsidP="00FB2C6A">
            <w:pPr>
              <w:rPr>
                <w:rFonts w:cs="Arial"/>
                <w:sz w:val="20"/>
                <w:szCs w:val="18"/>
              </w:rPr>
            </w:pPr>
          </w:p>
          <w:p w14:paraId="377A580A" w14:textId="77777777" w:rsidR="00A5095E" w:rsidRDefault="00A5095E" w:rsidP="00FB2C6A">
            <w:pPr>
              <w:rPr>
                <w:rFonts w:cs="Arial"/>
                <w:sz w:val="20"/>
                <w:szCs w:val="18"/>
              </w:rPr>
            </w:pPr>
            <w:r>
              <w:rPr>
                <w:rFonts w:cs="Arial"/>
                <w:sz w:val="20"/>
                <w:szCs w:val="18"/>
              </w:rPr>
              <w:t>La interfaz IU muestra :</w:t>
            </w:r>
          </w:p>
          <w:p w14:paraId="6B905990" w14:textId="77777777" w:rsidR="00A5095E" w:rsidRDefault="00A5095E" w:rsidP="00FB2C6A">
            <w:pPr>
              <w:rPr>
                <w:rFonts w:cs="Arial"/>
                <w:sz w:val="20"/>
                <w:szCs w:val="18"/>
              </w:rPr>
            </w:pPr>
            <w:r>
              <w:rPr>
                <w:rFonts w:cs="Arial"/>
                <w:sz w:val="20"/>
                <w:szCs w:val="18"/>
              </w:rPr>
              <w:t xml:space="preserve">Etiqueta de texto : Ingrese Numero de RUC </w:t>
            </w:r>
          </w:p>
          <w:p w14:paraId="1BC8D2AA" w14:textId="77777777" w:rsidR="00A5095E" w:rsidRDefault="00A5095E" w:rsidP="00FB2C6A">
            <w:pPr>
              <w:rPr>
                <w:rFonts w:cs="Arial"/>
                <w:sz w:val="20"/>
                <w:szCs w:val="18"/>
              </w:rPr>
            </w:pPr>
            <w:r>
              <w:rPr>
                <w:rFonts w:cs="Arial"/>
                <w:sz w:val="20"/>
                <w:szCs w:val="18"/>
              </w:rPr>
              <w:t>Campo para el ingreso del RUC</w:t>
            </w:r>
          </w:p>
          <w:p w14:paraId="02468639" w14:textId="77777777" w:rsidR="00A5095E" w:rsidRDefault="00A5095E" w:rsidP="00FB2C6A">
            <w:pPr>
              <w:rPr>
                <w:rFonts w:cs="Arial"/>
                <w:sz w:val="20"/>
                <w:szCs w:val="18"/>
              </w:rPr>
            </w:pPr>
            <w:r>
              <w:rPr>
                <w:rFonts w:cs="Arial"/>
                <w:sz w:val="20"/>
                <w:szCs w:val="18"/>
              </w:rPr>
              <w:t>Botón: Buscar</w:t>
            </w:r>
          </w:p>
          <w:p w14:paraId="6697F09A" w14:textId="77777777" w:rsidR="00A5095E" w:rsidRDefault="00A5095E" w:rsidP="00FB2C6A">
            <w:pPr>
              <w:rPr>
                <w:rFonts w:cs="Arial"/>
                <w:sz w:val="20"/>
                <w:szCs w:val="18"/>
              </w:rPr>
            </w:pPr>
            <w:r>
              <w:rPr>
                <w:rFonts w:cs="Arial"/>
                <w:sz w:val="20"/>
                <w:szCs w:val="18"/>
              </w:rPr>
              <w:t>La sección Establecimientos Encontrados con los campos</w:t>
            </w:r>
          </w:p>
          <w:p w14:paraId="6DF6311E" w14:textId="77777777" w:rsidR="00A5095E" w:rsidRDefault="00A5095E" w:rsidP="00FB2C6A">
            <w:pPr>
              <w:pStyle w:val="ListParagraph"/>
              <w:ind w:left="360"/>
              <w:rPr>
                <w:rFonts w:cs="Arial"/>
                <w:sz w:val="20"/>
                <w:szCs w:val="18"/>
              </w:rPr>
            </w:pPr>
          </w:p>
          <w:p w14:paraId="18C72F55" w14:textId="77777777" w:rsidR="00A5095E" w:rsidRPr="009C7BD4" w:rsidRDefault="00A5095E" w:rsidP="00FB2C6A">
            <w:pPr>
              <w:numPr>
                <w:ilvl w:val="1"/>
                <w:numId w:val="9"/>
              </w:numPr>
              <w:ind w:left="1080"/>
              <w:rPr>
                <w:rFonts w:cs="Arial"/>
                <w:sz w:val="20"/>
                <w:szCs w:val="20"/>
              </w:rPr>
            </w:pPr>
            <w:r>
              <w:rPr>
                <w:rFonts w:cs="Arial"/>
                <w:sz w:val="20"/>
                <w:szCs w:val="20"/>
              </w:rPr>
              <w:t>Código</w:t>
            </w:r>
          </w:p>
          <w:p w14:paraId="2C6F84DB" w14:textId="77777777" w:rsidR="00A5095E" w:rsidRPr="009C7BD4" w:rsidRDefault="00A5095E" w:rsidP="00FB2C6A">
            <w:pPr>
              <w:numPr>
                <w:ilvl w:val="1"/>
                <w:numId w:val="9"/>
              </w:numPr>
              <w:ind w:left="1080"/>
              <w:rPr>
                <w:rFonts w:cs="Arial"/>
                <w:sz w:val="20"/>
                <w:szCs w:val="20"/>
              </w:rPr>
            </w:pPr>
            <w:r>
              <w:rPr>
                <w:rFonts w:cs="Arial"/>
                <w:sz w:val="20"/>
                <w:szCs w:val="20"/>
              </w:rPr>
              <w:t>Tipo de Establecimiento</w:t>
            </w:r>
          </w:p>
          <w:p w14:paraId="4D488925" w14:textId="77777777" w:rsidR="00A5095E" w:rsidRPr="009C7BD4" w:rsidRDefault="00A5095E" w:rsidP="00FB2C6A">
            <w:pPr>
              <w:numPr>
                <w:ilvl w:val="1"/>
                <w:numId w:val="9"/>
              </w:numPr>
              <w:ind w:left="1080"/>
              <w:rPr>
                <w:rFonts w:cs="Arial"/>
                <w:sz w:val="20"/>
                <w:szCs w:val="20"/>
              </w:rPr>
            </w:pPr>
            <w:r w:rsidRPr="009C7BD4">
              <w:rPr>
                <w:rFonts w:cs="Arial"/>
                <w:sz w:val="20"/>
                <w:szCs w:val="20"/>
              </w:rPr>
              <w:t xml:space="preserve">Domicilio </w:t>
            </w:r>
          </w:p>
          <w:p w14:paraId="72C22422" w14:textId="77777777" w:rsidR="00A5095E" w:rsidRPr="009C7BD4" w:rsidRDefault="00A5095E" w:rsidP="00FB2C6A">
            <w:pPr>
              <w:numPr>
                <w:ilvl w:val="1"/>
                <w:numId w:val="9"/>
              </w:numPr>
              <w:ind w:left="1080"/>
              <w:rPr>
                <w:rFonts w:cs="Arial"/>
                <w:sz w:val="20"/>
                <w:szCs w:val="20"/>
              </w:rPr>
            </w:pPr>
            <w:r>
              <w:rPr>
                <w:rFonts w:cs="Arial"/>
                <w:sz w:val="20"/>
                <w:szCs w:val="20"/>
              </w:rPr>
              <w:t>Ubigeo</w:t>
            </w:r>
          </w:p>
          <w:p w14:paraId="1CF1286F" w14:textId="77777777" w:rsidR="00A5095E" w:rsidRDefault="00A5095E" w:rsidP="00FB2C6A">
            <w:pPr>
              <w:numPr>
                <w:ilvl w:val="1"/>
                <w:numId w:val="9"/>
              </w:numPr>
              <w:ind w:left="1080"/>
              <w:rPr>
                <w:rFonts w:cs="Arial"/>
                <w:sz w:val="20"/>
                <w:szCs w:val="20"/>
              </w:rPr>
            </w:pPr>
            <w:r>
              <w:rPr>
                <w:rFonts w:cs="Arial"/>
                <w:sz w:val="20"/>
                <w:szCs w:val="20"/>
              </w:rPr>
              <w:t>Responsable</w:t>
            </w:r>
          </w:p>
          <w:p w14:paraId="6AA8FC5E" w14:textId="77777777" w:rsidR="00A5095E" w:rsidRPr="009C7BD4" w:rsidRDefault="00A5095E" w:rsidP="00FB2C6A">
            <w:pPr>
              <w:numPr>
                <w:ilvl w:val="1"/>
                <w:numId w:val="9"/>
              </w:numPr>
              <w:ind w:left="1080"/>
              <w:rPr>
                <w:rFonts w:cs="Arial"/>
                <w:sz w:val="20"/>
                <w:szCs w:val="20"/>
              </w:rPr>
            </w:pPr>
            <w:r>
              <w:rPr>
                <w:rFonts w:cs="Arial"/>
                <w:sz w:val="20"/>
                <w:szCs w:val="20"/>
              </w:rPr>
              <w:t>Acciones</w:t>
            </w:r>
          </w:p>
          <w:p w14:paraId="6FE69E60" w14:textId="77777777" w:rsidR="00A5095E" w:rsidRDefault="00A5095E" w:rsidP="00FB2C6A">
            <w:pPr>
              <w:rPr>
                <w:rFonts w:cs="Arial"/>
                <w:sz w:val="20"/>
                <w:szCs w:val="18"/>
              </w:rPr>
            </w:pPr>
          </w:p>
          <w:p w14:paraId="7D56CF38" w14:textId="7441FB38" w:rsidR="00A5095E" w:rsidRDefault="00A5095E" w:rsidP="00540772">
            <w:pPr>
              <w:rPr>
                <w:rFonts w:cs="Arial"/>
                <w:sz w:val="20"/>
                <w:szCs w:val="18"/>
              </w:rPr>
            </w:pPr>
            <w:r>
              <w:rPr>
                <w:rFonts w:cs="Arial"/>
                <w:sz w:val="20"/>
                <w:szCs w:val="18"/>
              </w:rPr>
              <w:t xml:space="preserve">El sistema ejecuta el </w:t>
            </w:r>
            <w:r w:rsidRPr="00EC38F1">
              <w:rPr>
                <w:rFonts w:cs="Arial"/>
                <w:b/>
                <w:sz w:val="20"/>
                <w:szCs w:val="18"/>
              </w:rPr>
              <w:t>Flujo Alternativo 7.</w:t>
            </w:r>
            <w:r w:rsidR="00540772">
              <w:rPr>
                <w:rFonts w:cs="Arial"/>
                <w:b/>
                <w:sz w:val="20"/>
                <w:szCs w:val="18"/>
              </w:rPr>
              <w:t>1</w:t>
            </w:r>
            <w:r w:rsidRPr="00EC38F1">
              <w:rPr>
                <w:rFonts w:cs="Arial"/>
                <w:b/>
                <w:sz w:val="20"/>
                <w:szCs w:val="18"/>
              </w:rPr>
              <w:t xml:space="preserve"> B</w:t>
            </w:r>
            <w:r>
              <w:rPr>
                <w:rFonts w:cs="Arial"/>
                <w:b/>
                <w:sz w:val="20"/>
                <w:szCs w:val="18"/>
              </w:rPr>
              <w:t xml:space="preserve">uscar </w:t>
            </w:r>
            <w:r w:rsidRPr="00EC38F1">
              <w:rPr>
                <w:rFonts w:cs="Arial"/>
                <w:b/>
                <w:sz w:val="20"/>
                <w:szCs w:val="18"/>
              </w:rPr>
              <w:t xml:space="preserve"> Establecimientos</w:t>
            </w:r>
          </w:p>
        </w:tc>
      </w:tr>
      <w:tr w:rsidR="00A5095E" w:rsidRPr="0004213E" w14:paraId="3FAEF649" w14:textId="77777777" w:rsidTr="00FB2C6A">
        <w:tc>
          <w:tcPr>
            <w:tcW w:w="631" w:type="dxa"/>
          </w:tcPr>
          <w:p w14:paraId="0DE8FC8F" w14:textId="77777777" w:rsidR="00A5095E" w:rsidRDefault="00A5095E" w:rsidP="00FB2C6A">
            <w:pPr>
              <w:pStyle w:val="Footer"/>
              <w:tabs>
                <w:tab w:val="clear" w:pos="4419"/>
                <w:tab w:val="clear" w:pos="8838"/>
              </w:tabs>
              <w:rPr>
                <w:szCs w:val="18"/>
                <w:lang w:val="es-ES"/>
              </w:rPr>
            </w:pPr>
            <w:r>
              <w:rPr>
                <w:szCs w:val="18"/>
                <w:lang w:val="es-ES"/>
              </w:rPr>
              <w:t>5</w:t>
            </w:r>
          </w:p>
        </w:tc>
        <w:tc>
          <w:tcPr>
            <w:tcW w:w="3412" w:type="dxa"/>
          </w:tcPr>
          <w:p w14:paraId="3E2DC361" w14:textId="77777777" w:rsidR="00A5095E" w:rsidRDefault="00A5095E" w:rsidP="00FB2C6A">
            <w:pPr>
              <w:rPr>
                <w:rFonts w:cs="Arial"/>
                <w:sz w:val="20"/>
                <w:szCs w:val="18"/>
              </w:rPr>
            </w:pPr>
            <w:r>
              <w:rPr>
                <w:rFonts w:cs="Arial"/>
                <w:sz w:val="20"/>
                <w:szCs w:val="18"/>
              </w:rPr>
              <w:t>El actor selecciona y da clic a un “</w:t>
            </w:r>
            <w:r w:rsidRPr="003E1D6E">
              <w:rPr>
                <w:rFonts w:cs="Arial"/>
                <w:b/>
                <w:sz w:val="20"/>
                <w:szCs w:val="18"/>
              </w:rPr>
              <w:t>Establecimiento</w:t>
            </w:r>
            <w:r>
              <w:rPr>
                <w:rFonts w:cs="Arial"/>
                <w:sz w:val="20"/>
                <w:szCs w:val="18"/>
              </w:rPr>
              <w:t>” en la sección  Establecimientos Terceros.</w:t>
            </w:r>
          </w:p>
        </w:tc>
        <w:tc>
          <w:tcPr>
            <w:tcW w:w="5254" w:type="dxa"/>
          </w:tcPr>
          <w:p w14:paraId="7CAD3A60" w14:textId="77777777" w:rsidR="00A5095E" w:rsidRDefault="00A5095E" w:rsidP="00FB2C6A">
            <w:pPr>
              <w:rPr>
                <w:rFonts w:cs="Arial"/>
                <w:sz w:val="20"/>
                <w:szCs w:val="18"/>
              </w:rPr>
            </w:pPr>
            <w:r>
              <w:rPr>
                <w:rFonts w:cs="Arial"/>
                <w:sz w:val="20"/>
                <w:szCs w:val="18"/>
              </w:rPr>
              <w:t>El sistema despliega el establecimiento seleccionado.</w:t>
            </w:r>
          </w:p>
          <w:p w14:paraId="1CA5626C" w14:textId="77777777" w:rsidR="00A5095E" w:rsidRDefault="00A5095E" w:rsidP="00FB2C6A">
            <w:pPr>
              <w:rPr>
                <w:rFonts w:cs="Arial"/>
                <w:sz w:val="20"/>
                <w:szCs w:val="18"/>
              </w:rPr>
            </w:pPr>
            <w:r>
              <w:rPr>
                <w:rFonts w:cs="Arial"/>
                <w:sz w:val="20"/>
                <w:szCs w:val="18"/>
              </w:rPr>
              <w:t>Muestra los datos relacionados al establecimiento.</w:t>
            </w:r>
          </w:p>
          <w:p w14:paraId="0FBD924B" w14:textId="77777777" w:rsidR="00A5095E" w:rsidRDefault="00A5095E" w:rsidP="00FB2C6A">
            <w:pPr>
              <w:rPr>
                <w:rFonts w:cs="Arial"/>
                <w:sz w:val="20"/>
                <w:szCs w:val="18"/>
              </w:rPr>
            </w:pPr>
          </w:p>
          <w:p w14:paraId="76A1FE8A" w14:textId="77777777" w:rsidR="00A5095E" w:rsidRDefault="00A5095E" w:rsidP="00FB2C6A">
            <w:pPr>
              <w:rPr>
                <w:rFonts w:cs="Arial"/>
                <w:sz w:val="20"/>
                <w:szCs w:val="18"/>
              </w:rPr>
            </w:pPr>
          </w:p>
        </w:tc>
      </w:tr>
      <w:tr w:rsidR="00A5095E" w:rsidRPr="0004213E" w14:paraId="5536FABF" w14:textId="77777777" w:rsidTr="00FB2C6A">
        <w:tc>
          <w:tcPr>
            <w:tcW w:w="631" w:type="dxa"/>
          </w:tcPr>
          <w:p w14:paraId="362B15A1" w14:textId="77777777" w:rsidR="00A5095E" w:rsidRDefault="00A5095E" w:rsidP="00FB2C6A">
            <w:pPr>
              <w:pStyle w:val="Footer"/>
              <w:tabs>
                <w:tab w:val="clear" w:pos="4419"/>
                <w:tab w:val="clear" w:pos="8838"/>
              </w:tabs>
              <w:rPr>
                <w:szCs w:val="18"/>
                <w:lang w:val="es-ES"/>
              </w:rPr>
            </w:pPr>
            <w:r>
              <w:rPr>
                <w:szCs w:val="18"/>
                <w:lang w:val="es-ES"/>
              </w:rPr>
              <w:lastRenderedPageBreak/>
              <w:t>6</w:t>
            </w:r>
          </w:p>
        </w:tc>
        <w:tc>
          <w:tcPr>
            <w:tcW w:w="3412" w:type="dxa"/>
          </w:tcPr>
          <w:p w14:paraId="2DE9836D" w14:textId="5286EEA8" w:rsidR="00A5095E" w:rsidRDefault="002327DD" w:rsidP="002327DD">
            <w:pPr>
              <w:rPr>
                <w:rFonts w:cs="Arial"/>
                <w:sz w:val="20"/>
                <w:szCs w:val="18"/>
              </w:rPr>
            </w:pPr>
            <w:r>
              <w:rPr>
                <w:rFonts w:cs="Arial"/>
                <w:sz w:val="20"/>
                <w:szCs w:val="18"/>
              </w:rPr>
              <w:t>El actor ingresa la “</w:t>
            </w:r>
            <w:r w:rsidRPr="002327DD">
              <w:rPr>
                <w:rFonts w:cs="Arial"/>
                <w:b/>
                <w:sz w:val="20"/>
                <w:szCs w:val="18"/>
              </w:rPr>
              <w:t>Cantidad</w:t>
            </w:r>
            <w:r>
              <w:rPr>
                <w:rFonts w:cs="Arial"/>
                <w:sz w:val="20"/>
                <w:szCs w:val="18"/>
              </w:rPr>
              <w:t xml:space="preserve">” en la sección  Establecimientos de Terceros de una </w:t>
            </w:r>
            <w:r w:rsidR="00A5095E">
              <w:rPr>
                <w:rFonts w:cs="Arial"/>
                <w:sz w:val="20"/>
                <w:szCs w:val="18"/>
              </w:rPr>
              <w:t>presentación</w:t>
            </w:r>
            <w:r>
              <w:rPr>
                <w:rFonts w:cs="Arial"/>
                <w:sz w:val="20"/>
                <w:szCs w:val="18"/>
              </w:rPr>
              <w:t>.</w:t>
            </w:r>
            <w:r w:rsidR="00A5095E">
              <w:rPr>
                <w:rFonts w:cs="Arial"/>
                <w:sz w:val="20"/>
                <w:szCs w:val="18"/>
              </w:rPr>
              <w:t xml:space="preserve"> </w:t>
            </w:r>
          </w:p>
        </w:tc>
        <w:tc>
          <w:tcPr>
            <w:tcW w:w="5254" w:type="dxa"/>
          </w:tcPr>
          <w:p w14:paraId="791465E0" w14:textId="77777777" w:rsidR="002327DD" w:rsidRDefault="002327DD" w:rsidP="002327DD">
            <w:pPr>
              <w:rPr>
                <w:rFonts w:cs="Arial"/>
                <w:sz w:val="20"/>
                <w:szCs w:val="18"/>
              </w:rPr>
            </w:pPr>
            <w:r>
              <w:rPr>
                <w:rFonts w:cs="Arial"/>
                <w:sz w:val="20"/>
                <w:szCs w:val="18"/>
              </w:rPr>
              <w:t>El sistema realizará la siguiente validación:</w:t>
            </w:r>
          </w:p>
          <w:p w14:paraId="1E954607" w14:textId="77777777" w:rsidR="002327DD" w:rsidRDefault="002327DD" w:rsidP="002327DD">
            <w:pPr>
              <w:rPr>
                <w:rFonts w:cs="Arial"/>
                <w:sz w:val="20"/>
                <w:szCs w:val="18"/>
              </w:rPr>
            </w:pPr>
          </w:p>
          <w:p w14:paraId="5FAC3390" w14:textId="02234773" w:rsidR="002327DD" w:rsidRDefault="002327DD" w:rsidP="002327DD">
            <w:pPr>
              <w:rPr>
                <w:rFonts w:cs="Arial"/>
                <w:sz w:val="20"/>
                <w:szCs w:val="18"/>
              </w:rPr>
            </w:pPr>
            <w:r>
              <w:rPr>
                <w:rFonts w:cs="Arial"/>
                <w:sz w:val="20"/>
                <w:szCs w:val="18"/>
              </w:rPr>
              <w:t xml:space="preserve">Si la cantidad </w:t>
            </w:r>
            <w:r w:rsidR="00AA3D20">
              <w:rPr>
                <w:rFonts w:cs="Arial"/>
                <w:sz w:val="20"/>
                <w:szCs w:val="18"/>
              </w:rPr>
              <w:t>es</w:t>
            </w:r>
            <w:r>
              <w:rPr>
                <w:rFonts w:cs="Arial"/>
                <w:sz w:val="20"/>
                <w:szCs w:val="18"/>
              </w:rPr>
              <w:t xml:space="preserve"> un dato valido.</w:t>
            </w:r>
          </w:p>
          <w:p w14:paraId="6C42FDEA" w14:textId="77777777" w:rsidR="002327DD" w:rsidRDefault="002327DD" w:rsidP="002327DD">
            <w:pPr>
              <w:rPr>
                <w:rFonts w:cs="Arial"/>
                <w:sz w:val="20"/>
                <w:szCs w:val="18"/>
              </w:rPr>
            </w:pPr>
            <w:r>
              <w:rPr>
                <w:rFonts w:cs="Arial"/>
                <w:sz w:val="20"/>
                <w:szCs w:val="18"/>
              </w:rPr>
              <w:t>El sistema muestra el dato ingresado como un dato numérico con 6 decimales.</w:t>
            </w:r>
          </w:p>
          <w:p w14:paraId="2E7F0C79" w14:textId="77777777" w:rsidR="00A5095E" w:rsidRDefault="00A5095E" w:rsidP="00FB2C6A">
            <w:pPr>
              <w:rPr>
                <w:rFonts w:cs="Arial"/>
                <w:sz w:val="20"/>
                <w:szCs w:val="18"/>
              </w:rPr>
            </w:pPr>
          </w:p>
          <w:p w14:paraId="2DB279FB" w14:textId="49811935" w:rsidR="00486BAE" w:rsidRDefault="00B01C88" w:rsidP="00486BAE">
            <w:pPr>
              <w:rPr>
                <w:rFonts w:cs="Arial"/>
                <w:sz w:val="20"/>
                <w:szCs w:val="18"/>
              </w:rPr>
            </w:pPr>
            <w:r>
              <w:rPr>
                <w:rFonts w:cs="Arial"/>
                <w:sz w:val="20"/>
                <w:szCs w:val="18"/>
              </w:rPr>
              <w:t>Si n</w:t>
            </w:r>
            <w:r w:rsidR="00486BAE">
              <w:rPr>
                <w:rFonts w:cs="Arial"/>
                <w:sz w:val="20"/>
                <w:szCs w:val="18"/>
              </w:rPr>
              <w:t>o cumple la validación el dato ingresado</w:t>
            </w:r>
          </w:p>
          <w:p w14:paraId="32FE62CF" w14:textId="77777777" w:rsidR="00486BAE" w:rsidRDefault="00486BAE" w:rsidP="00486BAE">
            <w:pPr>
              <w:rPr>
                <w:rFonts w:cs="Arial"/>
                <w:sz w:val="20"/>
                <w:szCs w:val="18"/>
              </w:rPr>
            </w:pPr>
            <w:r>
              <w:rPr>
                <w:rFonts w:cs="Arial"/>
                <w:sz w:val="20"/>
                <w:szCs w:val="18"/>
              </w:rPr>
              <w:t xml:space="preserve">Se mostrará la </w:t>
            </w:r>
            <w:r w:rsidRPr="00381DEA">
              <w:rPr>
                <w:rFonts w:cs="Arial"/>
                <w:b/>
                <w:sz w:val="20"/>
                <w:szCs w:val="18"/>
              </w:rPr>
              <w:t>Excepción 0</w:t>
            </w:r>
            <w:r>
              <w:rPr>
                <w:rFonts w:cs="Arial"/>
                <w:b/>
                <w:sz w:val="20"/>
                <w:szCs w:val="18"/>
              </w:rPr>
              <w:t>3</w:t>
            </w:r>
            <w:r>
              <w:rPr>
                <w:rFonts w:cs="Arial"/>
                <w:sz w:val="20"/>
                <w:szCs w:val="18"/>
              </w:rPr>
              <w:t>.</w:t>
            </w:r>
          </w:p>
          <w:p w14:paraId="4A024C53" w14:textId="77777777" w:rsidR="00A5095E" w:rsidRDefault="00A5095E" w:rsidP="00FB2C6A">
            <w:pPr>
              <w:rPr>
                <w:rFonts w:cs="Arial"/>
                <w:sz w:val="20"/>
                <w:szCs w:val="18"/>
              </w:rPr>
            </w:pPr>
          </w:p>
        </w:tc>
      </w:tr>
      <w:tr w:rsidR="00A5095E" w:rsidRPr="0004213E" w14:paraId="395FCE3D" w14:textId="77777777" w:rsidTr="00FB2C6A">
        <w:tc>
          <w:tcPr>
            <w:tcW w:w="631" w:type="dxa"/>
          </w:tcPr>
          <w:p w14:paraId="393E4F1F" w14:textId="77777777" w:rsidR="00A5095E" w:rsidRDefault="00A5095E" w:rsidP="00FB2C6A">
            <w:pPr>
              <w:pStyle w:val="Footer"/>
              <w:tabs>
                <w:tab w:val="clear" w:pos="4419"/>
                <w:tab w:val="clear" w:pos="8838"/>
              </w:tabs>
              <w:rPr>
                <w:szCs w:val="18"/>
                <w:lang w:val="es-ES"/>
              </w:rPr>
            </w:pPr>
            <w:r>
              <w:rPr>
                <w:szCs w:val="18"/>
                <w:lang w:val="es-ES"/>
              </w:rPr>
              <w:t>7</w:t>
            </w:r>
          </w:p>
        </w:tc>
        <w:tc>
          <w:tcPr>
            <w:tcW w:w="3412" w:type="dxa"/>
          </w:tcPr>
          <w:p w14:paraId="266E3B05" w14:textId="77777777" w:rsidR="00A5095E" w:rsidRDefault="00A5095E" w:rsidP="00FB2C6A">
            <w:pPr>
              <w:rPr>
                <w:rFonts w:cs="Arial"/>
                <w:sz w:val="20"/>
                <w:szCs w:val="18"/>
              </w:rPr>
            </w:pPr>
            <w:r>
              <w:rPr>
                <w:rFonts w:cs="Arial"/>
                <w:sz w:val="20"/>
                <w:szCs w:val="18"/>
              </w:rPr>
              <w:t>El actor ingresa “</w:t>
            </w:r>
            <w:r w:rsidRPr="00DC5EFF">
              <w:rPr>
                <w:rFonts w:cs="Arial"/>
                <w:b/>
                <w:sz w:val="20"/>
                <w:szCs w:val="18"/>
              </w:rPr>
              <w:t>Observaciones</w:t>
            </w:r>
            <w:r>
              <w:rPr>
                <w:rFonts w:cs="Arial"/>
                <w:sz w:val="20"/>
                <w:szCs w:val="18"/>
              </w:rPr>
              <w:t>”</w:t>
            </w:r>
          </w:p>
        </w:tc>
        <w:tc>
          <w:tcPr>
            <w:tcW w:w="5254" w:type="dxa"/>
          </w:tcPr>
          <w:p w14:paraId="6DDAF1BA" w14:textId="6A26672C" w:rsidR="00A5095E" w:rsidRDefault="001D0F49" w:rsidP="00FB2C6A">
            <w:pPr>
              <w:rPr>
                <w:rFonts w:cs="Arial"/>
                <w:sz w:val="20"/>
                <w:szCs w:val="18"/>
              </w:rPr>
            </w:pPr>
            <w:r>
              <w:rPr>
                <w:rFonts w:cs="Arial"/>
                <w:sz w:val="20"/>
                <w:szCs w:val="18"/>
              </w:rPr>
              <w:t>El sistema m</w:t>
            </w:r>
            <w:r w:rsidR="00A5095E">
              <w:rPr>
                <w:rFonts w:cs="Arial"/>
                <w:sz w:val="20"/>
                <w:szCs w:val="18"/>
              </w:rPr>
              <w:t xml:space="preserve">uestra </w:t>
            </w:r>
            <w:r>
              <w:rPr>
                <w:rFonts w:cs="Arial"/>
                <w:sz w:val="20"/>
                <w:szCs w:val="18"/>
              </w:rPr>
              <w:t>las observaciones ingresadas</w:t>
            </w:r>
            <w:r w:rsidR="00A5095E">
              <w:rPr>
                <w:rFonts w:cs="Arial"/>
                <w:sz w:val="20"/>
                <w:szCs w:val="18"/>
              </w:rPr>
              <w:t>.</w:t>
            </w:r>
          </w:p>
          <w:p w14:paraId="03784E48" w14:textId="77777777" w:rsidR="00A5095E" w:rsidRDefault="00A5095E" w:rsidP="00FB2C6A">
            <w:pPr>
              <w:rPr>
                <w:rFonts w:cs="Arial"/>
                <w:sz w:val="20"/>
                <w:szCs w:val="18"/>
              </w:rPr>
            </w:pPr>
          </w:p>
        </w:tc>
      </w:tr>
      <w:tr w:rsidR="00A5095E" w:rsidRPr="0004213E" w14:paraId="35F94F46" w14:textId="77777777" w:rsidTr="00FB2C6A">
        <w:tc>
          <w:tcPr>
            <w:tcW w:w="631" w:type="dxa"/>
          </w:tcPr>
          <w:p w14:paraId="2B77C8D6" w14:textId="77777777" w:rsidR="00A5095E" w:rsidRDefault="00A5095E" w:rsidP="00FB2C6A">
            <w:pPr>
              <w:pStyle w:val="Footer"/>
              <w:tabs>
                <w:tab w:val="clear" w:pos="4419"/>
                <w:tab w:val="clear" w:pos="8838"/>
              </w:tabs>
              <w:rPr>
                <w:szCs w:val="18"/>
                <w:lang w:val="es-ES"/>
              </w:rPr>
            </w:pPr>
            <w:r>
              <w:rPr>
                <w:szCs w:val="18"/>
                <w:lang w:val="es-ES"/>
              </w:rPr>
              <w:t>8</w:t>
            </w:r>
          </w:p>
        </w:tc>
        <w:tc>
          <w:tcPr>
            <w:tcW w:w="3412" w:type="dxa"/>
          </w:tcPr>
          <w:p w14:paraId="2D6088F1" w14:textId="77777777" w:rsidR="00A5095E" w:rsidRDefault="00A5095E" w:rsidP="00FB2C6A">
            <w:pPr>
              <w:rPr>
                <w:rFonts w:cs="Arial"/>
                <w:sz w:val="20"/>
                <w:szCs w:val="18"/>
              </w:rPr>
            </w:pPr>
            <w:r>
              <w:rPr>
                <w:rFonts w:cs="Arial"/>
                <w:sz w:val="20"/>
                <w:szCs w:val="18"/>
              </w:rPr>
              <w:t>El actor da clic al botón “</w:t>
            </w:r>
            <w:r w:rsidRPr="00635450">
              <w:rPr>
                <w:rFonts w:cs="Arial"/>
                <w:b/>
                <w:sz w:val="20"/>
                <w:szCs w:val="18"/>
              </w:rPr>
              <w:t>Cancelar</w:t>
            </w:r>
            <w:r>
              <w:rPr>
                <w:rFonts w:cs="Arial"/>
                <w:sz w:val="20"/>
                <w:szCs w:val="18"/>
              </w:rPr>
              <w:t>”.</w:t>
            </w:r>
          </w:p>
        </w:tc>
        <w:tc>
          <w:tcPr>
            <w:tcW w:w="5254" w:type="dxa"/>
          </w:tcPr>
          <w:p w14:paraId="6B725F2A" w14:textId="21C9FC1E" w:rsidR="00A5095E" w:rsidRDefault="00A5095E" w:rsidP="00FB2C6A">
            <w:pPr>
              <w:rPr>
                <w:rFonts w:cs="Arial"/>
                <w:sz w:val="20"/>
                <w:szCs w:val="18"/>
              </w:rPr>
            </w:pPr>
            <w:r>
              <w:rPr>
                <w:rFonts w:cs="Arial"/>
                <w:sz w:val="20"/>
                <w:szCs w:val="18"/>
              </w:rPr>
              <w:t xml:space="preserve">El sistema cierra la interfaz </w:t>
            </w:r>
            <w:r w:rsidR="00486BAE" w:rsidRPr="00F02887">
              <w:rPr>
                <w:rFonts w:cs="Arial"/>
                <w:b/>
                <w:sz w:val="20"/>
                <w:szCs w:val="18"/>
              </w:rPr>
              <w:t>IU0</w:t>
            </w:r>
            <w:r w:rsidR="00486BAE">
              <w:rPr>
                <w:rFonts w:cs="Arial"/>
                <w:b/>
                <w:sz w:val="20"/>
                <w:szCs w:val="18"/>
              </w:rPr>
              <w:t>3A</w:t>
            </w:r>
            <w:r w:rsidR="001D0F49">
              <w:rPr>
                <w:rFonts w:cs="Arial"/>
                <w:b/>
                <w:sz w:val="20"/>
                <w:szCs w:val="18"/>
              </w:rPr>
              <w:t xml:space="preserve"> Registrar inventario inicial</w:t>
            </w:r>
            <w:r>
              <w:rPr>
                <w:rFonts w:cs="Arial"/>
                <w:sz w:val="20"/>
                <w:szCs w:val="18"/>
              </w:rPr>
              <w:t>.</w:t>
            </w:r>
          </w:p>
          <w:p w14:paraId="1DB9B164" w14:textId="5CD9BFA6" w:rsidR="00A5095E" w:rsidRDefault="00A5095E" w:rsidP="00FB2C6A">
            <w:pPr>
              <w:rPr>
                <w:rFonts w:cs="Arial"/>
                <w:sz w:val="20"/>
                <w:szCs w:val="18"/>
              </w:rPr>
            </w:pPr>
            <w:r>
              <w:rPr>
                <w:rFonts w:cs="Arial"/>
                <w:sz w:val="20"/>
                <w:szCs w:val="18"/>
              </w:rPr>
              <w:t>El sistema finalizará el caso de uso</w:t>
            </w:r>
            <w:r w:rsidR="001D0F49">
              <w:rPr>
                <w:rFonts w:cs="Arial"/>
                <w:sz w:val="20"/>
                <w:szCs w:val="18"/>
              </w:rPr>
              <w:t>.</w:t>
            </w:r>
          </w:p>
          <w:p w14:paraId="645A46EC" w14:textId="77777777" w:rsidR="001D0F49" w:rsidRDefault="00A5095E" w:rsidP="00FB2C6A">
            <w:pPr>
              <w:rPr>
                <w:rFonts w:cs="Arial"/>
                <w:sz w:val="20"/>
                <w:szCs w:val="18"/>
              </w:rPr>
            </w:pPr>
            <w:r>
              <w:rPr>
                <w:rFonts w:cs="Arial"/>
                <w:sz w:val="20"/>
                <w:szCs w:val="18"/>
              </w:rPr>
              <w:t>Desecha los cambios real</w:t>
            </w:r>
            <w:r w:rsidR="001D0F49">
              <w:rPr>
                <w:rFonts w:cs="Arial"/>
                <w:sz w:val="20"/>
                <w:szCs w:val="18"/>
              </w:rPr>
              <w:t>izados que no han sido grabados.</w:t>
            </w:r>
          </w:p>
          <w:p w14:paraId="77D708CA" w14:textId="377EC383" w:rsidR="00A5095E" w:rsidRDefault="001D0F49" w:rsidP="00FB2C6A">
            <w:pPr>
              <w:rPr>
                <w:rFonts w:cs="Arial"/>
                <w:sz w:val="20"/>
                <w:szCs w:val="18"/>
              </w:rPr>
            </w:pPr>
            <w:r>
              <w:rPr>
                <w:rFonts w:cs="Arial"/>
                <w:sz w:val="20"/>
                <w:szCs w:val="18"/>
              </w:rPr>
              <w:t>M</w:t>
            </w:r>
            <w:r w:rsidRPr="001D0F49">
              <w:rPr>
                <w:rFonts w:cs="Arial"/>
                <w:sz w:val="20"/>
                <w:szCs w:val="18"/>
              </w:rPr>
              <w:t xml:space="preserve">uestra la interfaz </w:t>
            </w:r>
            <w:r>
              <w:rPr>
                <w:rFonts w:cs="Arial"/>
                <w:b/>
                <w:sz w:val="20"/>
                <w:szCs w:val="18"/>
              </w:rPr>
              <w:t>IU02 Gestión de la DJ de Inventario Inicial</w:t>
            </w:r>
            <w:r w:rsidR="00A5095E">
              <w:rPr>
                <w:rFonts w:cs="Arial"/>
                <w:sz w:val="20"/>
                <w:szCs w:val="18"/>
              </w:rPr>
              <w:t>.</w:t>
            </w:r>
          </w:p>
          <w:p w14:paraId="0F7927D2" w14:textId="77777777" w:rsidR="00A5095E" w:rsidRDefault="00A5095E" w:rsidP="00FB2C6A">
            <w:pPr>
              <w:rPr>
                <w:rFonts w:cs="Arial"/>
                <w:sz w:val="20"/>
                <w:szCs w:val="18"/>
              </w:rPr>
            </w:pPr>
          </w:p>
        </w:tc>
      </w:tr>
      <w:tr w:rsidR="00A5095E" w:rsidRPr="0004213E" w14:paraId="7D95289C" w14:textId="77777777" w:rsidTr="00FB2C6A">
        <w:tc>
          <w:tcPr>
            <w:tcW w:w="631" w:type="dxa"/>
          </w:tcPr>
          <w:p w14:paraId="3862FBCF" w14:textId="77777777" w:rsidR="00A5095E" w:rsidRDefault="00A5095E" w:rsidP="00FB2C6A">
            <w:pPr>
              <w:pStyle w:val="Footer"/>
              <w:tabs>
                <w:tab w:val="clear" w:pos="4419"/>
                <w:tab w:val="clear" w:pos="8838"/>
              </w:tabs>
              <w:rPr>
                <w:szCs w:val="18"/>
                <w:lang w:val="es-ES"/>
              </w:rPr>
            </w:pPr>
            <w:r>
              <w:rPr>
                <w:szCs w:val="18"/>
                <w:lang w:val="es-ES"/>
              </w:rPr>
              <w:t>9</w:t>
            </w:r>
          </w:p>
        </w:tc>
        <w:tc>
          <w:tcPr>
            <w:tcW w:w="3412" w:type="dxa"/>
          </w:tcPr>
          <w:p w14:paraId="486303B3" w14:textId="77777777" w:rsidR="00A5095E" w:rsidRDefault="00A5095E" w:rsidP="00FB2C6A">
            <w:pPr>
              <w:rPr>
                <w:rFonts w:cs="Arial"/>
                <w:sz w:val="20"/>
                <w:szCs w:val="18"/>
              </w:rPr>
            </w:pPr>
            <w:r>
              <w:rPr>
                <w:rFonts w:cs="Arial"/>
                <w:sz w:val="20"/>
                <w:szCs w:val="18"/>
              </w:rPr>
              <w:t>El actor da clic al botón “</w:t>
            </w:r>
            <w:r w:rsidRPr="00635450">
              <w:rPr>
                <w:rFonts w:cs="Arial"/>
                <w:b/>
                <w:sz w:val="20"/>
                <w:szCs w:val="18"/>
              </w:rPr>
              <w:t>Grabar</w:t>
            </w:r>
            <w:r>
              <w:rPr>
                <w:rFonts w:cs="Arial"/>
                <w:sz w:val="20"/>
                <w:szCs w:val="18"/>
              </w:rPr>
              <w:t>”.</w:t>
            </w:r>
          </w:p>
        </w:tc>
        <w:tc>
          <w:tcPr>
            <w:tcW w:w="5254" w:type="dxa"/>
          </w:tcPr>
          <w:p w14:paraId="1991B927" w14:textId="77777777" w:rsidR="00A5095E" w:rsidRDefault="00A5095E" w:rsidP="00FB2C6A">
            <w:pPr>
              <w:rPr>
                <w:rFonts w:cs="Arial"/>
                <w:sz w:val="20"/>
                <w:szCs w:val="18"/>
              </w:rPr>
            </w:pPr>
            <w:r>
              <w:rPr>
                <w:rFonts w:cs="Arial"/>
                <w:sz w:val="20"/>
                <w:szCs w:val="18"/>
              </w:rPr>
              <w:t>El sistema graba los cambios realizados en las dos secciones.</w:t>
            </w:r>
          </w:p>
          <w:p w14:paraId="5E51031A" w14:textId="77777777" w:rsidR="001D0F49" w:rsidRDefault="001D0F49" w:rsidP="00FB2C6A">
            <w:pPr>
              <w:rPr>
                <w:rFonts w:cs="Arial"/>
                <w:sz w:val="20"/>
                <w:szCs w:val="18"/>
              </w:rPr>
            </w:pPr>
          </w:p>
          <w:p w14:paraId="0678DFD1" w14:textId="2F215EC2" w:rsidR="00A5095E" w:rsidRDefault="00A5095E" w:rsidP="00FB2C6A">
            <w:pPr>
              <w:rPr>
                <w:rFonts w:cs="Arial"/>
                <w:sz w:val="20"/>
                <w:szCs w:val="18"/>
              </w:rPr>
            </w:pPr>
            <w:r>
              <w:rPr>
                <w:rFonts w:cs="Arial"/>
                <w:sz w:val="20"/>
                <w:szCs w:val="18"/>
              </w:rPr>
              <w:t xml:space="preserve">Si </w:t>
            </w:r>
            <w:r w:rsidR="006670A3">
              <w:rPr>
                <w:rFonts w:cs="Arial"/>
                <w:sz w:val="20"/>
                <w:szCs w:val="18"/>
              </w:rPr>
              <w:t>hay error</w:t>
            </w:r>
            <w:r>
              <w:rPr>
                <w:rFonts w:cs="Arial"/>
                <w:sz w:val="20"/>
                <w:szCs w:val="18"/>
              </w:rPr>
              <w:t xml:space="preserve"> </w:t>
            </w:r>
          </w:p>
          <w:p w14:paraId="662F15D0" w14:textId="77777777" w:rsidR="00A5095E" w:rsidRDefault="00A5095E" w:rsidP="00FB2C6A">
            <w:pPr>
              <w:rPr>
                <w:rFonts w:cs="Arial"/>
                <w:sz w:val="20"/>
                <w:szCs w:val="18"/>
              </w:rPr>
            </w:pPr>
            <w:r>
              <w:rPr>
                <w:rFonts w:cs="Arial"/>
                <w:sz w:val="20"/>
                <w:szCs w:val="18"/>
              </w:rPr>
              <w:t xml:space="preserve">El sistema retornará la </w:t>
            </w:r>
            <w:r w:rsidRPr="009F1C14">
              <w:rPr>
                <w:rFonts w:cs="Arial"/>
                <w:b/>
                <w:sz w:val="20"/>
                <w:szCs w:val="18"/>
              </w:rPr>
              <w:t>Excepción 0</w:t>
            </w:r>
            <w:r>
              <w:rPr>
                <w:rFonts w:cs="Arial"/>
                <w:b/>
                <w:sz w:val="20"/>
                <w:szCs w:val="18"/>
              </w:rPr>
              <w:t>1</w:t>
            </w:r>
          </w:p>
          <w:p w14:paraId="3764B1F1" w14:textId="77777777" w:rsidR="00A5095E" w:rsidRDefault="00A5095E" w:rsidP="00FB2C6A">
            <w:pPr>
              <w:rPr>
                <w:rFonts w:cs="Arial"/>
                <w:sz w:val="20"/>
                <w:szCs w:val="18"/>
              </w:rPr>
            </w:pPr>
          </w:p>
          <w:p w14:paraId="2D0B3B2D" w14:textId="4D80C93D" w:rsidR="00A5095E" w:rsidRDefault="00A5095E" w:rsidP="00FB2C6A">
            <w:pPr>
              <w:rPr>
                <w:rFonts w:cs="Arial"/>
                <w:sz w:val="20"/>
                <w:szCs w:val="18"/>
              </w:rPr>
            </w:pPr>
            <w:r>
              <w:rPr>
                <w:rFonts w:cs="Arial"/>
                <w:sz w:val="20"/>
                <w:szCs w:val="18"/>
              </w:rPr>
              <w:t xml:space="preserve">Si no </w:t>
            </w:r>
            <w:r w:rsidR="006670A3">
              <w:rPr>
                <w:rFonts w:cs="Arial"/>
                <w:sz w:val="20"/>
                <w:szCs w:val="18"/>
              </w:rPr>
              <w:t>hay error</w:t>
            </w:r>
            <w:r>
              <w:rPr>
                <w:rFonts w:cs="Arial"/>
                <w:sz w:val="20"/>
                <w:szCs w:val="18"/>
              </w:rPr>
              <w:t xml:space="preserve"> </w:t>
            </w:r>
          </w:p>
          <w:p w14:paraId="22E9F1E9" w14:textId="77777777" w:rsidR="00A5095E" w:rsidRDefault="00A5095E" w:rsidP="00FB2C6A">
            <w:pPr>
              <w:rPr>
                <w:rFonts w:cs="Arial"/>
                <w:sz w:val="20"/>
                <w:szCs w:val="18"/>
              </w:rPr>
            </w:pPr>
            <w:r>
              <w:rPr>
                <w:rFonts w:cs="Arial"/>
                <w:sz w:val="20"/>
                <w:szCs w:val="18"/>
              </w:rPr>
              <w:t xml:space="preserve">El sistema retornará la </w:t>
            </w:r>
            <w:r w:rsidRPr="009F1C14">
              <w:rPr>
                <w:rFonts w:cs="Arial"/>
                <w:b/>
                <w:sz w:val="20"/>
                <w:szCs w:val="18"/>
              </w:rPr>
              <w:t>Excepción 0</w:t>
            </w:r>
            <w:r>
              <w:rPr>
                <w:rFonts w:cs="Arial"/>
                <w:b/>
                <w:sz w:val="20"/>
                <w:szCs w:val="18"/>
              </w:rPr>
              <w:t>2</w:t>
            </w:r>
          </w:p>
          <w:p w14:paraId="03F232D8" w14:textId="77777777" w:rsidR="00A5095E" w:rsidRDefault="00A5095E" w:rsidP="00FB2C6A">
            <w:pPr>
              <w:rPr>
                <w:rFonts w:cs="Arial"/>
                <w:sz w:val="20"/>
                <w:szCs w:val="18"/>
              </w:rPr>
            </w:pPr>
          </w:p>
        </w:tc>
      </w:tr>
      <w:tr w:rsidR="00A5095E" w:rsidRPr="0004213E" w14:paraId="4E621C4C" w14:textId="77777777" w:rsidTr="00FB2C6A">
        <w:tc>
          <w:tcPr>
            <w:tcW w:w="631" w:type="dxa"/>
          </w:tcPr>
          <w:p w14:paraId="5E43E5F3" w14:textId="77777777" w:rsidR="00A5095E" w:rsidRDefault="00A5095E" w:rsidP="00FB2C6A">
            <w:pPr>
              <w:pStyle w:val="Footer"/>
              <w:tabs>
                <w:tab w:val="clear" w:pos="4419"/>
                <w:tab w:val="clear" w:pos="8838"/>
              </w:tabs>
              <w:rPr>
                <w:szCs w:val="18"/>
                <w:lang w:val="es-ES"/>
              </w:rPr>
            </w:pPr>
            <w:r>
              <w:rPr>
                <w:szCs w:val="18"/>
                <w:lang w:val="es-ES"/>
              </w:rPr>
              <w:t>10</w:t>
            </w:r>
          </w:p>
          <w:p w14:paraId="6DD99017" w14:textId="77777777" w:rsidR="00A5095E" w:rsidRDefault="00A5095E" w:rsidP="00FB2C6A">
            <w:pPr>
              <w:pStyle w:val="Footer"/>
              <w:tabs>
                <w:tab w:val="clear" w:pos="4419"/>
                <w:tab w:val="clear" w:pos="8838"/>
              </w:tabs>
              <w:jc w:val="both"/>
              <w:rPr>
                <w:szCs w:val="18"/>
                <w:lang w:val="es-ES"/>
              </w:rPr>
            </w:pPr>
          </w:p>
        </w:tc>
        <w:tc>
          <w:tcPr>
            <w:tcW w:w="3412" w:type="dxa"/>
          </w:tcPr>
          <w:p w14:paraId="4E79A303" w14:textId="77777777" w:rsidR="00A5095E" w:rsidRDefault="00A5095E" w:rsidP="00FB2C6A">
            <w:pPr>
              <w:rPr>
                <w:rFonts w:cs="Arial"/>
                <w:sz w:val="20"/>
                <w:szCs w:val="18"/>
              </w:rPr>
            </w:pPr>
            <w:r>
              <w:rPr>
                <w:rFonts w:cs="Arial"/>
                <w:sz w:val="20"/>
                <w:szCs w:val="18"/>
              </w:rPr>
              <w:t>El actor da clic al botón “</w:t>
            </w:r>
            <w:r w:rsidRPr="00635450">
              <w:rPr>
                <w:rFonts w:cs="Arial"/>
                <w:b/>
                <w:sz w:val="20"/>
                <w:szCs w:val="18"/>
              </w:rPr>
              <w:t>Presentar Inventario Inicial</w:t>
            </w:r>
            <w:r>
              <w:rPr>
                <w:rFonts w:cs="Arial"/>
                <w:sz w:val="20"/>
                <w:szCs w:val="18"/>
              </w:rPr>
              <w:t>”.</w:t>
            </w:r>
          </w:p>
        </w:tc>
        <w:tc>
          <w:tcPr>
            <w:tcW w:w="5254" w:type="dxa"/>
          </w:tcPr>
          <w:p w14:paraId="2B6F9038" w14:textId="289C93A1" w:rsidR="00A5095E" w:rsidRDefault="00A5095E" w:rsidP="00FB2C6A">
            <w:pPr>
              <w:rPr>
                <w:rFonts w:cs="Arial"/>
                <w:sz w:val="20"/>
                <w:szCs w:val="18"/>
              </w:rPr>
            </w:pPr>
            <w:r>
              <w:rPr>
                <w:rFonts w:cs="Arial"/>
                <w:sz w:val="20"/>
                <w:szCs w:val="18"/>
              </w:rPr>
              <w:t xml:space="preserve">El sistema </w:t>
            </w:r>
            <w:r w:rsidR="001B04E1">
              <w:rPr>
                <w:rFonts w:cs="Arial"/>
                <w:sz w:val="20"/>
                <w:szCs w:val="18"/>
              </w:rPr>
              <w:t xml:space="preserve">debe tener las </w:t>
            </w:r>
            <w:r>
              <w:rPr>
                <w:rFonts w:cs="Arial"/>
                <w:sz w:val="20"/>
                <w:szCs w:val="18"/>
              </w:rPr>
              <w:t xml:space="preserve">siguientes </w:t>
            </w:r>
            <w:r w:rsidR="001B04E1">
              <w:rPr>
                <w:rFonts w:cs="Arial"/>
                <w:sz w:val="20"/>
                <w:szCs w:val="18"/>
              </w:rPr>
              <w:t>consideraciones</w:t>
            </w:r>
          </w:p>
          <w:p w14:paraId="71FC7DEC" w14:textId="77777777" w:rsidR="00A5095E" w:rsidRDefault="00A5095E" w:rsidP="00FB2C6A">
            <w:pPr>
              <w:rPr>
                <w:rFonts w:cs="Arial"/>
                <w:sz w:val="20"/>
                <w:szCs w:val="18"/>
              </w:rPr>
            </w:pPr>
          </w:p>
          <w:p w14:paraId="7E77AECE" w14:textId="77777777" w:rsidR="00A5095E" w:rsidRDefault="00A5095E" w:rsidP="00FB2C6A">
            <w:pPr>
              <w:rPr>
                <w:rFonts w:cs="Arial"/>
                <w:sz w:val="20"/>
                <w:szCs w:val="18"/>
              </w:rPr>
            </w:pPr>
            <w:r>
              <w:rPr>
                <w:rFonts w:cs="Arial"/>
                <w:sz w:val="20"/>
                <w:szCs w:val="18"/>
              </w:rPr>
              <w:t>Que m</w:t>
            </w:r>
            <w:r w:rsidRPr="00966C96">
              <w:rPr>
                <w:rFonts w:cs="Arial"/>
                <w:sz w:val="20"/>
                <w:szCs w:val="18"/>
              </w:rPr>
              <w:t>aneja un código de confirmación de envío en la presentación de la DJ y se debe garantizar la integridad de la información. Se guarda la relación del número de confirmación de envío por cada registro del Inventario Inicial.</w:t>
            </w:r>
          </w:p>
          <w:p w14:paraId="615D79C5" w14:textId="77777777" w:rsidR="00E07D8B" w:rsidRDefault="00E07D8B" w:rsidP="00FB2C6A">
            <w:pPr>
              <w:rPr>
                <w:rFonts w:cs="Arial"/>
                <w:sz w:val="20"/>
                <w:szCs w:val="18"/>
              </w:rPr>
            </w:pPr>
          </w:p>
          <w:p w14:paraId="78409E76" w14:textId="77777777" w:rsidR="00A5095E" w:rsidRPr="00966C96" w:rsidRDefault="00A5095E" w:rsidP="00FB2C6A">
            <w:pPr>
              <w:rPr>
                <w:rFonts w:cs="Arial"/>
                <w:sz w:val="20"/>
                <w:szCs w:val="18"/>
              </w:rPr>
            </w:pPr>
            <w:r>
              <w:rPr>
                <w:rFonts w:cs="Arial"/>
                <w:sz w:val="20"/>
                <w:szCs w:val="18"/>
              </w:rPr>
              <w:t>La actualización de los estados, fecha y código de confirmación del inventario inicial (RF2 inventario inicial).</w:t>
            </w:r>
          </w:p>
          <w:p w14:paraId="620C06C2" w14:textId="77777777" w:rsidR="00A5095E" w:rsidRDefault="00A5095E" w:rsidP="00FB2C6A">
            <w:pPr>
              <w:rPr>
                <w:rFonts w:cs="Arial"/>
                <w:sz w:val="20"/>
                <w:szCs w:val="18"/>
              </w:rPr>
            </w:pPr>
          </w:p>
          <w:p w14:paraId="27AF354F" w14:textId="006BA64F" w:rsidR="001B04E1" w:rsidRDefault="001B04E1" w:rsidP="001B04E1">
            <w:pPr>
              <w:rPr>
                <w:rFonts w:cs="Arial"/>
                <w:sz w:val="20"/>
                <w:szCs w:val="18"/>
              </w:rPr>
            </w:pPr>
            <w:r>
              <w:rPr>
                <w:rFonts w:cs="Arial"/>
                <w:sz w:val="20"/>
                <w:szCs w:val="18"/>
              </w:rPr>
              <w:t>El sistema realiza la</w:t>
            </w:r>
            <w:r w:rsidR="00536E4E">
              <w:rPr>
                <w:rFonts w:cs="Arial"/>
                <w:sz w:val="20"/>
                <w:szCs w:val="18"/>
              </w:rPr>
              <w:t>s siguientes validaciones</w:t>
            </w:r>
          </w:p>
          <w:p w14:paraId="70C5DE39" w14:textId="77777777" w:rsidR="00A5095E" w:rsidRDefault="00A5095E" w:rsidP="00FB2C6A">
            <w:pPr>
              <w:rPr>
                <w:rFonts w:cs="Arial"/>
                <w:sz w:val="20"/>
                <w:szCs w:val="18"/>
              </w:rPr>
            </w:pPr>
          </w:p>
          <w:p w14:paraId="7B856E70" w14:textId="379E9425" w:rsidR="00536E4E" w:rsidRDefault="00536E4E" w:rsidP="00536E4E">
            <w:pPr>
              <w:rPr>
                <w:rFonts w:cs="Arial"/>
                <w:sz w:val="20"/>
                <w:szCs w:val="18"/>
              </w:rPr>
            </w:pPr>
            <w:r>
              <w:rPr>
                <w:rFonts w:cs="Arial"/>
                <w:sz w:val="20"/>
                <w:szCs w:val="18"/>
              </w:rPr>
              <w:t xml:space="preserve">Se permite que el </w:t>
            </w:r>
            <w:r w:rsidRPr="002166DF">
              <w:rPr>
                <w:rFonts w:cs="Arial"/>
                <w:sz w:val="20"/>
                <w:szCs w:val="18"/>
              </w:rPr>
              <w:t xml:space="preserve">inventario inicial se pueda declarar con cero,  las presentaciones por establecimiento pendientes. </w:t>
            </w:r>
          </w:p>
          <w:p w14:paraId="6F3FBEBE" w14:textId="77777777" w:rsidR="00536E4E" w:rsidRDefault="00536E4E" w:rsidP="00FB2C6A">
            <w:pPr>
              <w:rPr>
                <w:rFonts w:cs="Arial"/>
                <w:sz w:val="20"/>
                <w:szCs w:val="18"/>
              </w:rPr>
            </w:pPr>
          </w:p>
          <w:p w14:paraId="6566DFE6" w14:textId="7BD6B7BB" w:rsidR="00A5095E" w:rsidRDefault="00536E4E" w:rsidP="00FB2C6A">
            <w:pPr>
              <w:rPr>
                <w:rFonts w:cs="Arial"/>
                <w:sz w:val="20"/>
                <w:szCs w:val="18"/>
              </w:rPr>
            </w:pPr>
            <w:r>
              <w:rPr>
                <w:rFonts w:cs="Arial"/>
                <w:sz w:val="20"/>
                <w:szCs w:val="18"/>
              </w:rPr>
              <w:t>No se</w:t>
            </w:r>
            <w:r w:rsidR="00A5095E" w:rsidRPr="00966C96">
              <w:rPr>
                <w:rFonts w:cs="Arial"/>
                <w:sz w:val="20"/>
                <w:szCs w:val="18"/>
              </w:rPr>
              <w:t xml:space="preserve"> podrá presentar DJ</w:t>
            </w:r>
            <w:r>
              <w:rPr>
                <w:rFonts w:cs="Arial"/>
                <w:sz w:val="20"/>
                <w:szCs w:val="18"/>
              </w:rPr>
              <w:t>.</w:t>
            </w:r>
            <w:r w:rsidR="00A5095E">
              <w:rPr>
                <w:rFonts w:cs="Arial"/>
                <w:sz w:val="20"/>
                <w:szCs w:val="18"/>
              </w:rPr>
              <w:t xml:space="preserve"> </w:t>
            </w:r>
            <w:r w:rsidR="00A5095E" w:rsidRPr="00966C96">
              <w:rPr>
                <w:rFonts w:cs="Arial"/>
                <w:sz w:val="20"/>
                <w:szCs w:val="18"/>
              </w:rPr>
              <w:t>En caso no se informe el Inventario Inicial de todas las presentaciones por establecimientos, por lo menos con cero</w:t>
            </w:r>
            <w:r w:rsidR="00A5095E">
              <w:rPr>
                <w:rFonts w:cs="Arial"/>
                <w:sz w:val="20"/>
                <w:szCs w:val="18"/>
              </w:rPr>
              <w:t>.</w:t>
            </w:r>
          </w:p>
          <w:p w14:paraId="37D63C79" w14:textId="77777777" w:rsidR="00207257" w:rsidRDefault="00207257" w:rsidP="00FB2C6A">
            <w:pPr>
              <w:rPr>
                <w:rFonts w:cs="Arial"/>
                <w:sz w:val="20"/>
                <w:szCs w:val="18"/>
              </w:rPr>
            </w:pPr>
          </w:p>
          <w:p w14:paraId="3EC5262D" w14:textId="48C725D0" w:rsidR="00A40757" w:rsidRDefault="00A40757" w:rsidP="00A40757">
            <w:pPr>
              <w:rPr>
                <w:rFonts w:cs="Arial"/>
                <w:sz w:val="20"/>
                <w:szCs w:val="18"/>
              </w:rPr>
            </w:pPr>
            <w:r w:rsidRPr="00A40757">
              <w:rPr>
                <w:rFonts w:cs="Arial"/>
                <w:sz w:val="20"/>
                <w:szCs w:val="18"/>
              </w:rPr>
              <w:t>El sistema muestra mediante una vista previa al usuario la informa</w:t>
            </w:r>
            <w:r w:rsidR="00536E4E">
              <w:rPr>
                <w:rFonts w:cs="Arial"/>
                <w:sz w:val="20"/>
                <w:szCs w:val="18"/>
              </w:rPr>
              <w:t>ción declarada para su revisión.</w:t>
            </w:r>
          </w:p>
          <w:p w14:paraId="525A431E" w14:textId="78B0EF73" w:rsidR="00AC3DBE" w:rsidRPr="00AC3DBE" w:rsidRDefault="00B01C88" w:rsidP="00A40757">
            <w:pPr>
              <w:rPr>
                <w:rFonts w:cs="Arial"/>
                <w:b/>
                <w:sz w:val="20"/>
                <w:szCs w:val="18"/>
              </w:rPr>
            </w:pPr>
            <w:r>
              <w:rPr>
                <w:rFonts w:cs="Arial"/>
                <w:sz w:val="20"/>
                <w:szCs w:val="18"/>
              </w:rPr>
              <w:t xml:space="preserve">Muestra </w:t>
            </w:r>
            <w:r w:rsidR="00AC3DBE">
              <w:rPr>
                <w:rFonts w:cs="Arial"/>
                <w:sz w:val="20"/>
                <w:szCs w:val="18"/>
              </w:rPr>
              <w:t>Interfaz</w:t>
            </w:r>
            <w:r w:rsidR="00AC3DBE" w:rsidRPr="00AC3DBE">
              <w:rPr>
                <w:rFonts w:cs="Arial"/>
                <w:b/>
                <w:sz w:val="20"/>
                <w:szCs w:val="18"/>
              </w:rPr>
              <w:t xml:space="preserve"> IU06-Vista previa de Inventario Inicial</w:t>
            </w:r>
          </w:p>
          <w:p w14:paraId="72C5F7D8" w14:textId="61215C16" w:rsidR="00A5095E" w:rsidRPr="00536E4E" w:rsidRDefault="00A5095E" w:rsidP="00FB2C6A">
            <w:pPr>
              <w:rPr>
                <w:rFonts w:cs="Arial"/>
                <w:b/>
                <w:sz w:val="20"/>
                <w:szCs w:val="18"/>
              </w:rPr>
            </w:pPr>
            <w:r w:rsidRPr="00536E4E">
              <w:rPr>
                <w:rFonts w:cs="Arial"/>
                <w:b/>
                <w:sz w:val="20"/>
                <w:szCs w:val="18"/>
              </w:rPr>
              <w:t>Flujo Alternativo 7.</w:t>
            </w:r>
            <w:r w:rsidR="00540772">
              <w:rPr>
                <w:rFonts w:cs="Arial"/>
                <w:b/>
                <w:sz w:val="20"/>
                <w:szCs w:val="18"/>
              </w:rPr>
              <w:t>2</w:t>
            </w:r>
            <w:r w:rsidRPr="00536E4E">
              <w:rPr>
                <w:rFonts w:cs="Arial"/>
                <w:b/>
                <w:sz w:val="20"/>
                <w:szCs w:val="18"/>
              </w:rPr>
              <w:t xml:space="preserve"> Confirmar Inventario Inicial</w:t>
            </w:r>
          </w:p>
          <w:p w14:paraId="2FC208BD" w14:textId="77777777" w:rsidR="00A5095E" w:rsidRDefault="00A5095E" w:rsidP="00FB2C6A">
            <w:pPr>
              <w:rPr>
                <w:rFonts w:cs="Arial"/>
                <w:sz w:val="20"/>
                <w:szCs w:val="18"/>
              </w:rPr>
            </w:pPr>
          </w:p>
          <w:p w14:paraId="26B1B807" w14:textId="77777777" w:rsidR="00A5095E" w:rsidRDefault="00A5095E" w:rsidP="00FB2C6A">
            <w:pPr>
              <w:rPr>
                <w:rFonts w:cs="Arial"/>
                <w:sz w:val="20"/>
                <w:szCs w:val="18"/>
              </w:rPr>
            </w:pPr>
          </w:p>
          <w:p w14:paraId="0AEDA6EF" w14:textId="6DE514A5" w:rsidR="00A5095E" w:rsidRDefault="00A5095E" w:rsidP="00FB2C6A">
            <w:pPr>
              <w:rPr>
                <w:rFonts w:cs="Arial"/>
                <w:sz w:val="20"/>
                <w:szCs w:val="18"/>
                <w:u w:val="single"/>
              </w:rPr>
            </w:pPr>
            <w:r w:rsidRPr="00536E4E">
              <w:rPr>
                <w:rFonts w:cs="Arial"/>
                <w:sz w:val="20"/>
                <w:szCs w:val="18"/>
                <w:u w:val="single"/>
              </w:rPr>
              <w:t xml:space="preserve">Si confirma </w:t>
            </w:r>
            <w:r w:rsidR="00380E56">
              <w:rPr>
                <w:rFonts w:cs="Arial"/>
                <w:sz w:val="20"/>
                <w:szCs w:val="18"/>
                <w:u w:val="single"/>
              </w:rPr>
              <w:t>la presentación</w:t>
            </w:r>
            <w:r w:rsidRPr="00536E4E">
              <w:rPr>
                <w:rFonts w:cs="Arial"/>
                <w:sz w:val="20"/>
                <w:szCs w:val="18"/>
                <w:u w:val="single"/>
              </w:rPr>
              <w:t xml:space="preserve"> </w:t>
            </w:r>
          </w:p>
          <w:p w14:paraId="7FF9C7DA" w14:textId="77777777" w:rsidR="00536E4E" w:rsidRPr="00536E4E" w:rsidRDefault="00536E4E" w:rsidP="00FB2C6A">
            <w:pPr>
              <w:rPr>
                <w:rFonts w:cs="Arial"/>
                <w:sz w:val="20"/>
                <w:szCs w:val="18"/>
                <w:u w:val="single"/>
              </w:rPr>
            </w:pPr>
          </w:p>
          <w:p w14:paraId="3ACEFCAB" w14:textId="31BFF660" w:rsidR="00540772" w:rsidRDefault="00540772" w:rsidP="00FB2C6A">
            <w:pPr>
              <w:rPr>
                <w:rFonts w:cs="Arial"/>
                <w:sz w:val="20"/>
                <w:szCs w:val="18"/>
              </w:rPr>
            </w:pPr>
            <w:r>
              <w:rPr>
                <w:rFonts w:cs="Arial"/>
                <w:sz w:val="20"/>
                <w:szCs w:val="18"/>
              </w:rPr>
              <w:t>El sistema realiza las siguientes consideraciones:</w:t>
            </w:r>
          </w:p>
          <w:p w14:paraId="56D96004" w14:textId="4BDF984C" w:rsidR="00A5095E" w:rsidRPr="00EC38F1" w:rsidRDefault="00540772" w:rsidP="00FB2C6A">
            <w:pPr>
              <w:rPr>
                <w:rFonts w:cs="Arial"/>
                <w:sz w:val="20"/>
                <w:szCs w:val="18"/>
              </w:rPr>
            </w:pPr>
            <w:r>
              <w:rPr>
                <w:rFonts w:cs="Arial"/>
                <w:sz w:val="20"/>
                <w:szCs w:val="18"/>
              </w:rPr>
              <w:t>C</w:t>
            </w:r>
            <w:r w:rsidR="00A5095E" w:rsidRPr="00EC38F1">
              <w:rPr>
                <w:rFonts w:cs="Arial"/>
                <w:sz w:val="20"/>
                <w:szCs w:val="18"/>
              </w:rPr>
              <w:t xml:space="preserve">on el código de confirmación de envío a SUNAT y con el envío completo realizado se deberá incrementar la </w:t>
            </w:r>
            <w:r w:rsidR="00A5095E" w:rsidRPr="00EC38F1">
              <w:rPr>
                <w:rFonts w:cs="Arial"/>
                <w:sz w:val="20"/>
                <w:szCs w:val="18"/>
              </w:rPr>
              <w:lastRenderedPageBreak/>
              <w:t xml:space="preserve">cantidad autorizada utilizada y como consecuencia se disminuirá la cantidad autorizada disponible y calcular el stock por establecimiento. </w:t>
            </w:r>
          </w:p>
          <w:p w14:paraId="6C454F78" w14:textId="77777777" w:rsidR="00A5095E" w:rsidRDefault="00A5095E" w:rsidP="00FB2C6A">
            <w:pPr>
              <w:rPr>
                <w:rFonts w:cs="Arial"/>
                <w:sz w:val="20"/>
                <w:szCs w:val="18"/>
              </w:rPr>
            </w:pPr>
          </w:p>
          <w:p w14:paraId="3A069C84" w14:textId="7424573E" w:rsidR="00A5095E" w:rsidRDefault="00540772" w:rsidP="00FB2C6A">
            <w:pPr>
              <w:rPr>
                <w:rFonts w:cs="Arial"/>
                <w:sz w:val="20"/>
                <w:szCs w:val="18"/>
              </w:rPr>
            </w:pPr>
            <w:r>
              <w:rPr>
                <w:rFonts w:cs="Arial"/>
                <w:sz w:val="20"/>
                <w:szCs w:val="18"/>
              </w:rPr>
              <w:t>E</w:t>
            </w:r>
            <w:r w:rsidR="00A5095E">
              <w:rPr>
                <w:rFonts w:cs="Arial"/>
                <w:sz w:val="20"/>
                <w:szCs w:val="18"/>
              </w:rPr>
              <w:t xml:space="preserve">nvía un mensaje al Buzón SOL, </w:t>
            </w:r>
          </w:p>
          <w:p w14:paraId="2AAF396A" w14:textId="410544B7" w:rsidR="00A5095E" w:rsidRDefault="00A5095E" w:rsidP="00FB2C6A">
            <w:pPr>
              <w:rPr>
                <w:rFonts w:cs="Arial"/>
                <w:sz w:val="20"/>
                <w:szCs w:val="18"/>
              </w:rPr>
            </w:pPr>
            <w:r w:rsidRPr="006E66F0">
              <w:rPr>
                <w:rFonts w:cs="Arial"/>
                <w:sz w:val="20"/>
                <w:szCs w:val="18"/>
              </w:rPr>
              <w:t>C</w:t>
            </w:r>
            <w:r w:rsidRPr="002166DF">
              <w:rPr>
                <w:rFonts w:cs="Arial"/>
                <w:sz w:val="20"/>
                <w:szCs w:val="18"/>
              </w:rPr>
              <w:t>on el resumen del inventario inicial, el stock por presentación y la cantidad autorizada disponible por BF, si la cantidad autorizada disponible es negativo se consignara en el mensaje la observación correspondiente</w:t>
            </w:r>
            <w:r w:rsidR="00540772">
              <w:rPr>
                <w:rFonts w:cs="Arial"/>
                <w:sz w:val="20"/>
                <w:szCs w:val="18"/>
              </w:rPr>
              <w:t>.</w:t>
            </w:r>
            <w:r w:rsidRPr="002166DF">
              <w:rPr>
                <w:rFonts w:cs="Arial"/>
                <w:sz w:val="20"/>
                <w:szCs w:val="18"/>
              </w:rPr>
              <w:t xml:space="preserve"> Debe aplicar la etiqueta NO DISPONIBLE</w:t>
            </w:r>
            <w:r w:rsidR="00207257">
              <w:rPr>
                <w:rFonts w:cs="Arial"/>
                <w:sz w:val="20"/>
                <w:szCs w:val="18"/>
              </w:rPr>
              <w:t>.</w:t>
            </w:r>
          </w:p>
          <w:p w14:paraId="7C80EE90" w14:textId="77777777" w:rsidR="0074102F" w:rsidRPr="002166DF" w:rsidRDefault="0074102F" w:rsidP="00FB2C6A">
            <w:pPr>
              <w:rPr>
                <w:rFonts w:cs="Arial"/>
                <w:sz w:val="20"/>
                <w:szCs w:val="18"/>
              </w:rPr>
            </w:pPr>
          </w:p>
          <w:p w14:paraId="1F3A5999" w14:textId="74B41FEB" w:rsidR="00A5095E" w:rsidRPr="006E66F0" w:rsidRDefault="00A5095E" w:rsidP="00FB2C6A">
            <w:pPr>
              <w:rPr>
                <w:rFonts w:cs="Arial"/>
                <w:color w:val="FF0000"/>
                <w:sz w:val="18"/>
                <w:szCs w:val="18"/>
              </w:rPr>
            </w:pPr>
            <w:r>
              <w:rPr>
                <w:rFonts w:cs="Arial"/>
                <w:sz w:val="20"/>
                <w:szCs w:val="18"/>
              </w:rPr>
              <w:t>Envía un mensaje al Buzón SOL, d</w:t>
            </w:r>
            <w:r w:rsidRPr="006E66F0">
              <w:rPr>
                <w:rFonts w:cs="Arial"/>
                <w:sz w:val="20"/>
                <w:szCs w:val="18"/>
              </w:rPr>
              <w:t>e los prestadores de servicio informando de manera resumida el stock por cada presentación y establecimiento declarado por el Usuario en su Inventario Inicial</w:t>
            </w:r>
            <w:r w:rsidR="00540772">
              <w:rPr>
                <w:rFonts w:cs="Arial"/>
                <w:sz w:val="20"/>
                <w:szCs w:val="18"/>
              </w:rPr>
              <w:t>.</w:t>
            </w:r>
            <w:r w:rsidRPr="006E66F0">
              <w:rPr>
                <w:rFonts w:cs="Arial"/>
                <w:color w:val="FF0000"/>
                <w:sz w:val="20"/>
                <w:szCs w:val="18"/>
              </w:rPr>
              <w:t xml:space="preserve"> </w:t>
            </w:r>
          </w:p>
          <w:p w14:paraId="1C8BFE01" w14:textId="77777777" w:rsidR="00A5095E" w:rsidRDefault="00A5095E" w:rsidP="00FB2C6A">
            <w:pPr>
              <w:rPr>
                <w:rFonts w:cs="Arial"/>
                <w:sz w:val="20"/>
                <w:szCs w:val="18"/>
              </w:rPr>
            </w:pPr>
          </w:p>
          <w:p w14:paraId="3D0A30ED" w14:textId="77777777" w:rsidR="00F26A42" w:rsidRPr="00D36D3F" w:rsidRDefault="00F26A42" w:rsidP="00F26A42">
            <w:pPr>
              <w:rPr>
                <w:rFonts w:cs="Arial"/>
                <w:b/>
                <w:sz w:val="20"/>
                <w:szCs w:val="18"/>
              </w:rPr>
            </w:pPr>
            <w:r>
              <w:rPr>
                <w:rFonts w:cs="Arial"/>
                <w:sz w:val="20"/>
                <w:szCs w:val="18"/>
              </w:rPr>
              <w:t xml:space="preserve">El sistema muestra la interfaz: </w:t>
            </w:r>
            <w:r w:rsidRPr="00D36D3F">
              <w:rPr>
                <w:rFonts w:cs="Arial"/>
                <w:b/>
                <w:sz w:val="20"/>
                <w:szCs w:val="18"/>
              </w:rPr>
              <w:t>IU0</w:t>
            </w:r>
            <w:r>
              <w:rPr>
                <w:rFonts w:cs="Arial"/>
                <w:b/>
                <w:sz w:val="20"/>
                <w:szCs w:val="18"/>
              </w:rPr>
              <w:t>5</w:t>
            </w:r>
            <w:r w:rsidRPr="00D36D3F">
              <w:rPr>
                <w:rFonts w:cs="Arial"/>
                <w:b/>
                <w:sz w:val="20"/>
                <w:szCs w:val="18"/>
              </w:rPr>
              <w:t xml:space="preserve">-Resumen de Inventario Inicial. </w:t>
            </w:r>
          </w:p>
          <w:p w14:paraId="4B03D714" w14:textId="1F6248EC" w:rsidR="00F26A42" w:rsidRDefault="00F26A42" w:rsidP="00F26A42">
            <w:pPr>
              <w:rPr>
                <w:rFonts w:cs="Arial"/>
                <w:b/>
                <w:sz w:val="20"/>
                <w:szCs w:val="18"/>
              </w:rPr>
            </w:pPr>
            <w:r>
              <w:rPr>
                <w:rFonts w:cs="Arial"/>
                <w:sz w:val="20"/>
                <w:szCs w:val="18"/>
              </w:rPr>
              <w:t>Ejecuta: Flujo</w:t>
            </w:r>
            <w:r w:rsidRPr="00673AD2">
              <w:rPr>
                <w:rFonts w:cs="Arial"/>
                <w:b/>
                <w:sz w:val="20"/>
                <w:szCs w:val="18"/>
              </w:rPr>
              <w:t xml:space="preserve"> Alternativo 7.</w:t>
            </w:r>
            <w:r>
              <w:rPr>
                <w:rFonts w:cs="Arial"/>
                <w:b/>
                <w:sz w:val="20"/>
                <w:szCs w:val="18"/>
              </w:rPr>
              <w:t>3 Mostrar resumen de Inventario Inicial</w:t>
            </w:r>
            <w:r w:rsidR="00F94399">
              <w:rPr>
                <w:rFonts w:cs="Arial"/>
                <w:b/>
                <w:sz w:val="20"/>
                <w:szCs w:val="18"/>
              </w:rPr>
              <w:t>.</w:t>
            </w:r>
          </w:p>
          <w:p w14:paraId="7FA6CCC2" w14:textId="77777777" w:rsidR="00F26A42" w:rsidRDefault="00F26A42" w:rsidP="00FB2C6A">
            <w:pPr>
              <w:rPr>
                <w:rFonts w:cs="Arial"/>
                <w:sz w:val="20"/>
                <w:szCs w:val="18"/>
              </w:rPr>
            </w:pPr>
          </w:p>
          <w:p w14:paraId="2E91670F" w14:textId="222DD5E8" w:rsidR="00A5095E" w:rsidRDefault="00A5095E" w:rsidP="00FB2C6A">
            <w:pPr>
              <w:pStyle w:val="ListParagraph"/>
              <w:spacing w:before="120" w:after="120" w:line="276" w:lineRule="auto"/>
              <w:ind w:left="0"/>
              <w:rPr>
                <w:rFonts w:cs="Arial"/>
                <w:sz w:val="20"/>
                <w:szCs w:val="18"/>
              </w:rPr>
            </w:pPr>
            <w:r w:rsidRPr="006E66F0">
              <w:rPr>
                <w:rFonts w:cs="Arial"/>
                <w:sz w:val="20"/>
                <w:szCs w:val="18"/>
              </w:rPr>
              <w:t>El sistema guarda</w:t>
            </w:r>
            <w:r w:rsidR="007A0D26">
              <w:rPr>
                <w:rFonts w:cs="Arial"/>
                <w:sz w:val="20"/>
                <w:szCs w:val="18"/>
              </w:rPr>
              <w:t>ra</w:t>
            </w:r>
            <w:r w:rsidRPr="006E66F0">
              <w:rPr>
                <w:rFonts w:cs="Arial"/>
                <w:sz w:val="20"/>
                <w:szCs w:val="18"/>
              </w:rPr>
              <w:t xml:space="preserve"> la información del Usuario, fecha, hora, IP y código MAC desde donde se presentó el Inventario Inicial.</w:t>
            </w:r>
          </w:p>
          <w:p w14:paraId="6E30826B" w14:textId="77777777" w:rsidR="00981A0D" w:rsidRDefault="00981A0D" w:rsidP="00FB2C6A">
            <w:pPr>
              <w:pStyle w:val="ListParagraph"/>
              <w:spacing w:before="120" w:after="120" w:line="276" w:lineRule="auto"/>
              <w:ind w:left="0"/>
              <w:rPr>
                <w:rFonts w:cs="Arial"/>
                <w:sz w:val="20"/>
                <w:szCs w:val="18"/>
              </w:rPr>
            </w:pPr>
          </w:p>
          <w:p w14:paraId="6E8C7382" w14:textId="074ACD07" w:rsidR="00680E7A" w:rsidRDefault="00680E7A" w:rsidP="00680E7A">
            <w:pPr>
              <w:pStyle w:val="ListParagraph"/>
              <w:spacing w:before="120" w:after="120" w:line="276" w:lineRule="auto"/>
              <w:ind w:left="0"/>
              <w:rPr>
                <w:rFonts w:cs="Arial"/>
                <w:sz w:val="20"/>
                <w:szCs w:val="18"/>
              </w:rPr>
            </w:pPr>
            <w:r>
              <w:rPr>
                <w:rFonts w:cs="Arial"/>
                <w:sz w:val="20"/>
                <w:szCs w:val="18"/>
              </w:rPr>
              <w:t xml:space="preserve">Para </w:t>
            </w:r>
            <w:r w:rsidR="00E75F7C">
              <w:rPr>
                <w:rFonts w:cs="Arial"/>
                <w:sz w:val="20"/>
                <w:szCs w:val="18"/>
              </w:rPr>
              <w:t>la DJ del Inventario</w:t>
            </w:r>
            <w:r w:rsidR="00F94399">
              <w:rPr>
                <w:rFonts w:cs="Arial"/>
                <w:sz w:val="20"/>
                <w:szCs w:val="18"/>
              </w:rPr>
              <w:t xml:space="preserve"> inicial, </w:t>
            </w:r>
            <w:r w:rsidRPr="00680E7A">
              <w:rPr>
                <w:rFonts w:cs="Arial"/>
                <w:sz w:val="20"/>
                <w:szCs w:val="18"/>
              </w:rPr>
              <w:t>el estado inicia como “en plazo” y el envío en estado “pendiente”</w:t>
            </w:r>
            <w:r w:rsidR="00981A0D">
              <w:rPr>
                <w:rFonts w:cs="Arial"/>
                <w:sz w:val="20"/>
                <w:szCs w:val="18"/>
              </w:rPr>
              <w:t xml:space="preserve"> (</w:t>
            </w:r>
            <w:r w:rsidR="006670A3">
              <w:rPr>
                <w:rFonts w:cs="Arial"/>
                <w:sz w:val="20"/>
                <w:szCs w:val="18"/>
              </w:rPr>
              <w:t xml:space="preserve">la </w:t>
            </w:r>
            <w:r w:rsidR="00981A0D">
              <w:rPr>
                <w:rFonts w:cs="Arial"/>
                <w:sz w:val="20"/>
                <w:szCs w:val="18"/>
              </w:rPr>
              <w:t>primera vez).</w:t>
            </w:r>
          </w:p>
          <w:p w14:paraId="4BF4AD87" w14:textId="77777777" w:rsidR="00540772" w:rsidRDefault="00540772" w:rsidP="00680E7A">
            <w:pPr>
              <w:pStyle w:val="ListParagraph"/>
              <w:spacing w:before="120" w:after="120" w:line="276" w:lineRule="auto"/>
              <w:ind w:left="0"/>
              <w:rPr>
                <w:rFonts w:cs="Arial"/>
                <w:sz w:val="20"/>
                <w:szCs w:val="18"/>
              </w:rPr>
            </w:pPr>
          </w:p>
          <w:p w14:paraId="39FCBD65" w14:textId="0954AEE7" w:rsidR="00540772" w:rsidRDefault="00540772" w:rsidP="00540772">
            <w:pPr>
              <w:rPr>
                <w:rFonts w:cs="Arial"/>
                <w:sz w:val="20"/>
                <w:szCs w:val="18"/>
                <w:u w:val="single"/>
              </w:rPr>
            </w:pPr>
            <w:r>
              <w:rPr>
                <w:rFonts w:cs="Arial"/>
                <w:sz w:val="20"/>
                <w:szCs w:val="18"/>
                <w:u w:val="single"/>
              </w:rPr>
              <w:t>N</w:t>
            </w:r>
            <w:r w:rsidRPr="00680E7A">
              <w:rPr>
                <w:rFonts w:cs="Arial"/>
                <w:sz w:val="20"/>
                <w:szCs w:val="18"/>
                <w:u w:val="single"/>
              </w:rPr>
              <w:t xml:space="preserve">o confirma </w:t>
            </w:r>
            <w:r>
              <w:rPr>
                <w:rFonts w:cs="Arial"/>
                <w:sz w:val="20"/>
                <w:szCs w:val="18"/>
                <w:u w:val="single"/>
              </w:rPr>
              <w:t xml:space="preserve">la </w:t>
            </w:r>
            <w:r w:rsidR="00380E56">
              <w:rPr>
                <w:rFonts w:cs="Arial"/>
                <w:sz w:val="20"/>
                <w:szCs w:val="18"/>
                <w:u w:val="single"/>
              </w:rPr>
              <w:t>presentación</w:t>
            </w:r>
          </w:p>
          <w:p w14:paraId="10C69124" w14:textId="77777777" w:rsidR="00380E56" w:rsidRPr="00680E7A" w:rsidRDefault="00380E56" w:rsidP="00540772">
            <w:pPr>
              <w:rPr>
                <w:rFonts w:cs="Arial"/>
                <w:sz w:val="20"/>
                <w:szCs w:val="18"/>
                <w:u w:val="single"/>
              </w:rPr>
            </w:pPr>
          </w:p>
          <w:p w14:paraId="2FFA93B3" w14:textId="77777777" w:rsidR="00540772" w:rsidRPr="00E548FD" w:rsidRDefault="00540772" w:rsidP="00540772">
            <w:pPr>
              <w:rPr>
                <w:rFonts w:cs="Arial"/>
                <w:sz w:val="20"/>
                <w:szCs w:val="18"/>
              </w:rPr>
            </w:pPr>
            <w:r>
              <w:rPr>
                <w:rFonts w:cs="Arial"/>
                <w:sz w:val="20"/>
                <w:szCs w:val="18"/>
              </w:rPr>
              <w:t xml:space="preserve">Se ejecuta la </w:t>
            </w:r>
            <w:r w:rsidRPr="009F1C14">
              <w:rPr>
                <w:rFonts w:cs="Arial"/>
                <w:b/>
                <w:sz w:val="20"/>
                <w:szCs w:val="18"/>
              </w:rPr>
              <w:t>Excepción 0</w:t>
            </w:r>
            <w:r>
              <w:rPr>
                <w:rFonts w:cs="Arial"/>
                <w:b/>
                <w:sz w:val="20"/>
                <w:szCs w:val="18"/>
              </w:rPr>
              <w:t>5</w:t>
            </w:r>
          </w:p>
          <w:p w14:paraId="3B0102DC" w14:textId="77777777" w:rsidR="00540772" w:rsidRDefault="00540772" w:rsidP="00540772">
            <w:pPr>
              <w:rPr>
                <w:rFonts w:cs="Arial"/>
                <w:sz w:val="20"/>
                <w:szCs w:val="18"/>
              </w:rPr>
            </w:pPr>
            <w:r w:rsidRPr="006D675B">
              <w:rPr>
                <w:rFonts w:cs="Arial"/>
                <w:sz w:val="20"/>
                <w:szCs w:val="18"/>
              </w:rPr>
              <w:t>Termina el caso de uso</w:t>
            </w:r>
          </w:p>
          <w:p w14:paraId="56532292" w14:textId="3D942900" w:rsidR="00680E7A" w:rsidRDefault="00540772" w:rsidP="00C43EB3">
            <w:pPr>
              <w:pStyle w:val="ListParagraph"/>
              <w:spacing w:before="120" w:after="120" w:line="276" w:lineRule="auto"/>
              <w:ind w:left="0"/>
              <w:rPr>
                <w:rFonts w:cs="Arial"/>
                <w:sz w:val="20"/>
                <w:szCs w:val="18"/>
              </w:rPr>
            </w:pPr>
            <w:r>
              <w:rPr>
                <w:rFonts w:cs="Arial"/>
                <w:sz w:val="20"/>
                <w:szCs w:val="18"/>
              </w:rPr>
              <w:t xml:space="preserve">El sistema retorna al interfaz </w:t>
            </w:r>
            <w:r w:rsidRPr="00C43EB3">
              <w:rPr>
                <w:rFonts w:cs="Arial"/>
                <w:b/>
                <w:sz w:val="20"/>
                <w:szCs w:val="18"/>
              </w:rPr>
              <w:t>IU03</w:t>
            </w:r>
            <w:r w:rsidR="00C43EB3" w:rsidRPr="00C43EB3">
              <w:rPr>
                <w:rFonts w:cs="Arial"/>
                <w:b/>
                <w:sz w:val="20"/>
                <w:szCs w:val="18"/>
              </w:rPr>
              <w:t>A</w:t>
            </w:r>
            <w:r w:rsidR="00EA4E4D">
              <w:rPr>
                <w:rFonts w:cs="Arial"/>
                <w:b/>
                <w:sz w:val="20"/>
                <w:szCs w:val="18"/>
              </w:rPr>
              <w:t xml:space="preserve"> Registrar Inventario inicial</w:t>
            </w:r>
            <w:r>
              <w:rPr>
                <w:rFonts w:cs="Arial"/>
                <w:sz w:val="20"/>
                <w:szCs w:val="18"/>
              </w:rPr>
              <w:t>.</w:t>
            </w:r>
          </w:p>
        </w:tc>
      </w:tr>
      <w:tr w:rsidR="00A5095E" w:rsidRPr="0004213E" w14:paraId="46F8650B" w14:textId="77777777" w:rsidTr="00FB2C6A">
        <w:tc>
          <w:tcPr>
            <w:tcW w:w="631" w:type="dxa"/>
          </w:tcPr>
          <w:p w14:paraId="24E4609C" w14:textId="3C00320A" w:rsidR="00A5095E" w:rsidRDefault="00A5095E" w:rsidP="00FB2C6A">
            <w:pPr>
              <w:pStyle w:val="Footer"/>
              <w:tabs>
                <w:tab w:val="clear" w:pos="4419"/>
                <w:tab w:val="clear" w:pos="8838"/>
              </w:tabs>
              <w:rPr>
                <w:szCs w:val="18"/>
                <w:lang w:val="es-ES"/>
              </w:rPr>
            </w:pPr>
            <w:r>
              <w:rPr>
                <w:szCs w:val="18"/>
              </w:rPr>
              <w:lastRenderedPageBreak/>
              <w:t>11</w:t>
            </w:r>
          </w:p>
        </w:tc>
        <w:tc>
          <w:tcPr>
            <w:tcW w:w="3412" w:type="dxa"/>
          </w:tcPr>
          <w:p w14:paraId="685B01B5" w14:textId="77777777" w:rsidR="00A5095E" w:rsidRDefault="00A5095E" w:rsidP="00FB2C6A">
            <w:pPr>
              <w:rPr>
                <w:rFonts w:cs="Arial"/>
                <w:sz w:val="20"/>
                <w:szCs w:val="18"/>
              </w:rPr>
            </w:pPr>
            <w:r>
              <w:rPr>
                <w:rFonts w:cs="Arial"/>
                <w:sz w:val="20"/>
                <w:szCs w:val="18"/>
              </w:rPr>
              <w:t>El sistema selecciona otra opción del menú del sistema o cierra la interfaz</w:t>
            </w:r>
          </w:p>
          <w:p w14:paraId="065D7013" w14:textId="77777777" w:rsidR="00A5095E" w:rsidRDefault="00A5095E" w:rsidP="00FB2C6A">
            <w:pPr>
              <w:rPr>
                <w:rFonts w:cs="Arial"/>
                <w:sz w:val="20"/>
                <w:szCs w:val="18"/>
              </w:rPr>
            </w:pPr>
          </w:p>
        </w:tc>
        <w:tc>
          <w:tcPr>
            <w:tcW w:w="5254" w:type="dxa"/>
          </w:tcPr>
          <w:p w14:paraId="49A12AEB" w14:textId="77777777" w:rsidR="00A5095E" w:rsidRDefault="00A5095E" w:rsidP="00FB2C6A">
            <w:pPr>
              <w:rPr>
                <w:rFonts w:cs="Arial"/>
                <w:sz w:val="20"/>
                <w:szCs w:val="18"/>
              </w:rPr>
            </w:pPr>
            <w:r>
              <w:rPr>
                <w:rFonts w:cs="Arial"/>
                <w:sz w:val="20"/>
                <w:szCs w:val="18"/>
              </w:rPr>
              <w:t>El sistema finalizará el caso de uso.</w:t>
            </w:r>
          </w:p>
        </w:tc>
      </w:tr>
      <w:tr w:rsidR="00A5095E" w:rsidRPr="0004213E" w14:paraId="29D93096" w14:textId="77777777" w:rsidTr="00FB2C6A">
        <w:tc>
          <w:tcPr>
            <w:tcW w:w="9297" w:type="dxa"/>
            <w:gridSpan w:val="3"/>
            <w:shd w:val="clear" w:color="auto" w:fill="D9D9D9" w:themeFill="background1" w:themeFillShade="D9"/>
          </w:tcPr>
          <w:p w14:paraId="7ADDCB9D" w14:textId="3006F0E9" w:rsidR="00A5095E" w:rsidRPr="00E22E48" w:rsidRDefault="00A5095E" w:rsidP="00FB2C6A">
            <w:pPr>
              <w:pStyle w:val="NormalWeb"/>
              <w:spacing w:before="0" w:beforeAutospacing="0" w:after="0" w:afterAutospacing="0"/>
              <w:rPr>
                <w:szCs w:val="18"/>
              </w:rPr>
            </w:pPr>
            <w:r w:rsidRPr="00876D54">
              <w:rPr>
                <w:rFonts w:eastAsia="Times New Roman"/>
                <w:b/>
                <w:sz w:val="18"/>
                <w:szCs w:val="18"/>
              </w:rPr>
              <w:t>7.</w:t>
            </w:r>
            <w:r w:rsidR="00540772">
              <w:rPr>
                <w:rFonts w:eastAsia="Times New Roman"/>
                <w:b/>
                <w:sz w:val="18"/>
                <w:szCs w:val="18"/>
              </w:rPr>
              <w:t>1</w:t>
            </w:r>
            <w:r w:rsidRPr="00876D54">
              <w:rPr>
                <w:rFonts w:eastAsia="Times New Roman"/>
                <w:b/>
                <w:sz w:val="18"/>
                <w:szCs w:val="18"/>
              </w:rPr>
              <w:t xml:space="preserve">. Flujos alternativos: </w:t>
            </w:r>
            <w:r w:rsidRPr="00CA1D32">
              <w:rPr>
                <w:rFonts w:eastAsia="Times New Roman"/>
                <w:b/>
                <w:sz w:val="18"/>
                <w:szCs w:val="18"/>
              </w:rPr>
              <w:t>Buscar  Establecimientos</w:t>
            </w:r>
          </w:p>
        </w:tc>
      </w:tr>
      <w:tr w:rsidR="00A5095E" w:rsidRPr="0004213E" w14:paraId="5F1EB043" w14:textId="77777777" w:rsidTr="00FB2C6A">
        <w:tc>
          <w:tcPr>
            <w:tcW w:w="631" w:type="dxa"/>
            <w:shd w:val="clear" w:color="auto" w:fill="D9D9D9" w:themeFill="background1" w:themeFillShade="D9"/>
          </w:tcPr>
          <w:p w14:paraId="0C29A95C" w14:textId="77777777" w:rsidR="00A5095E" w:rsidRPr="00876D54"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Nro.</w:t>
            </w:r>
          </w:p>
        </w:tc>
        <w:tc>
          <w:tcPr>
            <w:tcW w:w="3412" w:type="dxa"/>
            <w:shd w:val="clear" w:color="auto" w:fill="D9D9D9" w:themeFill="background1" w:themeFillShade="D9"/>
          </w:tcPr>
          <w:p w14:paraId="3552F11C" w14:textId="77777777" w:rsidR="00A5095E" w:rsidRPr="00876D54"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Acción del Actor</w:t>
            </w:r>
          </w:p>
        </w:tc>
        <w:tc>
          <w:tcPr>
            <w:tcW w:w="5254" w:type="dxa"/>
            <w:shd w:val="clear" w:color="auto" w:fill="D9D9D9" w:themeFill="background1" w:themeFillShade="D9"/>
          </w:tcPr>
          <w:p w14:paraId="49F88BF9" w14:textId="77777777" w:rsidR="00A5095E" w:rsidRPr="00876D54"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Respuesta del Sistema</w:t>
            </w:r>
          </w:p>
        </w:tc>
      </w:tr>
      <w:tr w:rsidR="00A5095E" w:rsidRPr="0004213E" w14:paraId="31985C61" w14:textId="77777777" w:rsidTr="00FB2C6A">
        <w:tc>
          <w:tcPr>
            <w:tcW w:w="631" w:type="dxa"/>
            <w:shd w:val="clear" w:color="auto" w:fill="auto"/>
          </w:tcPr>
          <w:p w14:paraId="375CEE41" w14:textId="77777777" w:rsidR="00A5095E" w:rsidRPr="00876D54" w:rsidRDefault="00A5095E" w:rsidP="00FB2C6A">
            <w:pPr>
              <w:pStyle w:val="Footer"/>
              <w:tabs>
                <w:tab w:val="clear" w:pos="4419"/>
                <w:tab w:val="clear" w:pos="8838"/>
              </w:tabs>
              <w:rPr>
                <w:b/>
                <w:sz w:val="18"/>
                <w:szCs w:val="18"/>
              </w:rPr>
            </w:pPr>
            <w:r>
              <w:rPr>
                <w:b/>
                <w:sz w:val="18"/>
                <w:szCs w:val="18"/>
              </w:rPr>
              <w:t>1</w:t>
            </w:r>
          </w:p>
        </w:tc>
        <w:tc>
          <w:tcPr>
            <w:tcW w:w="3412" w:type="dxa"/>
            <w:shd w:val="clear" w:color="auto" w:fill="auto"/>
          </w:tcPr>
          <w:p w14:paraId="032D0D62" w14:textId="77777777" w:rsidR="00A5095E" w:rsidRPr="00876D54" w:rsidRDefault="00A5095E" w:rsidP="00FB2C6A">
            <w:pPr>
              <w:pStyle w:val="Footer"/>
              <w:tabs>
                <w:tab w:val="clear" w:pos="4419"/>
                <w:tab w:val="clear" w:pos="8838"/>
              </w:tabs>
              <w:jc w:val="left"/>
              <w:rPr>
                <w:b/>
                <w:sz w:val="18"/>
                <w:szCs w:val="18"/>
              </w:rPr>
            </w:pPr>
            <w:r w:rsidRPr="00E22E48">
              <w:rPr>
                <w:szCs w:val="18"/>
                <w:lang w:val="es-ES"/>
              </w:rPr>
              <w:t>El actor Ingresa Número de Ruc</w:t>
            </w:r>
            <w:r>
              <w:rPr>
                <w:szCs w:val="18"/>
                <w:lang w:val="es-ES"/>
              </w:rPr>
              <w:t xml:space="preserve"> y da clic en el botón “</w:t>
            </w:r>
            <w:r w:rsidRPr="00C10307">
              <w:rPr>
                <w:b/>
                <w:szCs w:val="18"/>
                <w:lang w:val="es-ES"/>
              </w:rPr>
              <w:t>Buscar</w:t>
            </w:r>
            <w:r>
              <w:rPr>
                <w:b/>
                <w:szCs w:val="18"/>
                <w:lang w:val="es-ES"/>
              </w:rPr>
              <w:t>”</w:t>
            </w:r>
          </w:p>
        </w:tc>
        <w:tc>
          <w:tcPr>
            <w:tcW w:w="5254" w:type="dxa"/>
            <w:shd w:val="clear" w:color="auto" w:fill="auto"/>
          </w:tcPr>
          <w:p w14:paraId="72670CF0" w14:textId="77777777" w:rsidR="00A5095E" w:rsidRDefault="00A5095E" w:rsidP="00FB2C6A">
            <w:pPr>
              <w:rPr>
                <w:rFonts w:cs="Arial"/>
                <w:sz w:val="20"/>
                <w:szCs w:val="18"/>
              </w:rPr>
            </w:pPr>
            <w:r>
              <w:rPr>
                <w:rFonts w:cs="Arial"/>
                <w:sz w:val="20"/>
                <w:szCs w:val="18"/>
              </w:rPr>
              <w:t>El sistema realizará la siguiente validación:</w:t>
            </w:r>
          </w:p>
          <w:p w14:paraId="76685710" w14:textId="77777777" w:rsidR="00A5095E" w:rsidRDefault="00A5095E" w:rsidP="00FB2C6A">
            <w:pPr>
              <w:rPr>
                <w:rFonts w:cs="Arial"/>
                <w:sz w:val="20"/>
                <w:szCs w:val="18"/>
              </w:rPr>
            </w:pPr>
          </w:p>
          <w:p w14:paraId="1BE0E5BE" w14:textId="77777777" w:rsidR="00A5095E" w:rsidRDefault="00A5095E" w:rsidP="00FB2C6A">
            <w:pPr>
              <w:rPr>
                <w:rFonts w:cs="Arial"/>
                <w:sz w:val="20"/>
                <w:szCs w:val="18"/>
              </w:rPr>
            </w:pPr>
            <w:r>
              <w:rPr>
                <w:rFonts w:cs="Arial"/>
                <w:sz w:val="20"/>
                <w:szCs w:val="18"/>
              </w:rPr>
              <w:t>Que el RUC ingresado sea un RUC válido</w:t>
            </w:r>
          </w:p>
          <w:p w14:paraId="1DDA7747" w14:textId="77777777" w:rsidR="00A5095E" w:rsidRDefault="00A5095E" w:rsidP="00FB2C6A">
            <w:pPr>
              <w:rPr>
                <w:rFonts w:cs="Arial"/>
                <w:sz w:val="20"/>
                <w:szCs w:val="18"/>
              </w:rPr>
            </w:pPr>
            <w:r>
              <w:rPr>
                <w:rFonts w:cs="Arial"/>
                <w:sz w:val="20"/>
                <w:szCs w:val="18"/>
              </w:rPr>
              <w:t xml:space="preserve">Si cumple con la validación </w:t>
            </w:r>
          </w:p>
          <w:p w14:paraId="611E9CAF" w14:textId="77777777" w:rsidR="00A5095E" w:rsidRDefault="00A5095E" w:rsidP="00FB2C6A">
            <w:pPr>
              <w:rPr>
                <w:rFonts w:cs="Arial"/>
                <w:sz w:val="20"/>
                <w:szCs w:val="18"/>
              </w:rPr>
            </w:pPr>
            <w:r>
              <w:rPr>
                <w:rFonts w:cs="Arial"/>
                <w:sz w:val="20"/>
                <w:szCs w:val="18"/>
              </w:rPr>
              <w:t xml:space="preserve">    El sistema muestra Razón Social del RUC, la relación de establecimientos encontrados en la sección de Establecimientos Encontrados.</w:t>
            </w:r>
          </w:p>
          <w:p w14:paraId="6E6DC0C2" w14:textId="77777777" w:rsidR="00A5095E" w:rsidRDefault="00A5095E" w:rsidP="00FB2C6A">
            <w:pPr>
              <w:rPr>
                <w:rFonts w:cs="Arial"/>
                <w:sz w:val="20"/>
                <w:szCs w:val="18"/>
              </w:rPr>
            </w:pPr>
            <w:r>
              <w:rPr>
                <w:rFonts w:cs="Arial"/>
                <w:sz w:val="20"/>
                <w:szCs w:val="18"/>
              </w:rPr>
              <w:t>La columna de Acción habilitada y las demás columnas deshabilitadas.</w:t>
            </w:r>
          </w:p>
          <w:p w14:paraId="0388D4DB" w14:textId="77777777" w:rsidR="00A5095E" w:rsidRDefault="00A5095E" w:rsidP="00FB2C6A">
            <w:pPr>
              <w:rPr>
                <w:rFonts w:cs="Arial"/>
                <w:sz w:val="20"/>
                <w:szCs w:val="18"/>
              </w:rPr>
            </w:pPr>
            <w:r>
              <w:rPr>
                <w:rFonts w:cs="Arial"/>
                <w:sz w:val="20"/>
                <w:szCs w:val="18"/>
              </w:rPr>
              <w:t xml:space="preserve"> </w:t>
            </w:r>
          </w:p>
          <w:p w14:paraId="335A8B22" w14:textId="0803F17B" w:rsidR="00A5095E" w:rsidRDefault="00A5095E" w:rsidP="00FB2C6A">
            <w:pPr>
              <w:rPr>
                <w:rFonts w:cs="Arial"/>
                <w:sz w:val="20"/>
                <w:szCs w:val="18"/>
              </w:rPr>
            </w:pPr>
            <w:r>
              <w:rPr>
                <w:rFonts w:cs="Arial"/>
                <w:sz w:val="20"/>
                <w:szCs w:val="18"/>
              </w:rPr>
              <w:t xml:space="preserve">Caso contrario mostrará la </w:t>
            </w:r>
            <w:r w:rsidRPr="00381DEA">
              <w:rPr>
                <w:rFonts w:cs="Arial"/>
                <w:b/>
                <w:sz w:val="20"/>
                <w:szCs w:val="18"/>
              </w:rPr>
              <w:t>Excepción 0</w:t>
            </w:r>
            <w:r w:rsidR="00A051A1">
              <w:rPr>
                <w:rFonts w:cs="Arial"/>
                <w:b/>
                <w:sz w:val="20"/>
                <w:szCs w:val="18"/>
              </w:rPr>
              <w:t>4</w:t>
            </w:r>
            <w:r>
              <w:rPr>
                <w:rFonts w:cs="Arial"/>
                <w:sz w:val="20"/>
                <w:szCs w:val="18"/>
              </w:rPr>
              <w:t>.</w:t>
            </w:r>
          </w:p>
          <w:p w14:paraId="79805EE0" w14:textId="77777777" w:rsidR="00A5095E" w:rsidRDefault="00A5095E" w:rsidP="00FB2C6A">
            <w:pPr>
              <w:rPr>
                <w:rFonts w:cs="Arial"/>
                <w:sz w:val="20"/>
                <w:szCs w:val="18"/>
              </w:rPr>
            </w:pPr>
          </w:p>
          <w:p w14:paraId="4CC4B674" w14:textId="77777777" w:rsidR="00A5095E" w:rsidRPr="00876D54" w:rsidRDefault="00A5095E" w:rsidP="00FB2C6A">
            <w:pPr>
              <w:rPr>
                <w:b/>
                <w:sz w:val="18"/>
                <w:szCs w:val="18"/>
              </w:rPr>
            </w:pPr>
          </w:p>
        </w:tc>
      </w:tr>
      <w:tr w:rsidR="00A5095E" w:rsidRPr="0004213E" w14:paraId="72CEC6B3" w14:textId="77777777" w:rsidTr="00FB2C6A">
        <w:tc>
          <w:tcPr>
            <w:tcW w:w="631" w:type="dxa"/>
            <w:shd w:val="clear" w:color="auto" w:fill="auto"/>
          </w:tcPr>
          <w:p w14:paraId="3D1CBFB8" w14:textId="77777777" w:rsidR="00A5095E" w:rsidRPr="00876D54" w:rsidRDefault="00A5095E" w:rsidP="00FB2C6A">
            <w:pPr>
              <w:pStyle w:val="Footer"/>
              <w:tabs>
                <w:tab w:val="clear" w:pos="4419"/>
                <w:tab w:val="clear" w:pos="8838"/>
              </w:tabs>
              <w:rPr>
                <w:b/>
                <w:sz w:val="18"/>
                <w:szCs w:val="18"/>
              </w:rPr>
            </w:pPr>
            <w:r>
              <w:rPr>
                <w:b/>
                <w:sz w:val="18"/>
                <w:szCs w:val="18"/>
              </w:rPr>
              <w:t>2</w:t>
            </w:r>
          </w:p>
        </w:tc>
        <w:tc>
          <w:tcPr>
            <w:tcW w:w="3412" w:type="dxa"/>
            <w:shd w:val="clear" w:color="auto" w:fill="auto"/>
          </w:tcPr>
          <w:p w14:paraId="12F3BE74" w14:textId="77777777" w:rsidR="00A5095E" w:rsidRPr="00876D54" w:rsidRDefault="00A5095E" w:rsidP="00FB2C6A">
            <w:pPr>
              <w:pStyle w:val="Footer"/>
              <w:tabs>
                <w:tab w:val="clear" w:pos="4419"/>
                <w:tab w:val="clear" w:pos="8838"/>
              </w:tabs>
              <w:jc w:val="left"/>
              <w:rPr>
                <w:b/>
                <w:sz w:val="18"/>
                <w:szCs w:val="18"/>
              </w:rPr>
            </w:pPr>
            <w:r w:rsidRPr="008270B5">
              <w:rPr>
                <w:szCs w:val="18"/>
                <w:lang w:val="es-ES"/>
              </w:rPr>
              <w:t xml:space="preserve">El actor selecciona un establecimiento </w:t>
            </w:r>
            <w:r>
              <w:rPr>
                <w:szCs w:val="18"/>
                <w:lang w:val="es-ES"/>
              </w:rPr>
              <w:t xml:space="preserve">y </w:t>
            </w:r>
            <w:r w:rsidRPr="008270B5">
              <w:rPr>
                <w:szCs w:val="18"/>
                <w:lang w:val="es-ES"/>
              </w:rPr>
              <w:t>da clic en</w:t>
            </w:r>
            <w:r>
              <w:rPr>
                <w:szCs w:val="18"/>
                <w:lang w:val="es-ES"/>
              </w:rPr>
              <w:t xml:space="preserve"> el </w:t>
            </w:r>
            <w:r w:rsidRPr="00CA1D32">
              <w:rPr>
                <w:szCs w:val="18"/>
                <w:lang w:val="es-ES"/>
              </w:rPr>
              <w:t>valor del campo Acción</w:t>
            </w:r>
            <w:r>
              <w:rPr>
                <w:szCs w:val="18"/>
                <w:lang w:val="es-ES"/>
              </w:rPr>
              <w:t>, “</w:t>
            </w:r>
            <w:r w:rsidRPr="00CA1D32">
              <w:rPr>
                <w:b/>
                <w:szCs w:val="18"/>
                <w:lang w:val="es-ES"/>
              </w:rPr>
              <w:t>Seleccionar</w:t>
            </w:r>
            <w:r>
              <w:rPr>
                <w:szCs w:val="18"/>
                <w:lang w:val="es-ES"/>
              </w:rPr>
              <w:t>”.</w:t>
            </w:r>
          </w:p>
        </w:tc>
        <w:tc>
          <w:tcPr>
            <w:tcW w:w="5254" w:type="dxa"/>
            <w:shd w:val="clear" w:color="auto" w:fill="auto"/>
          </w:tcPr>
          <w:p w14:paraId="2BDE1BFE" w14:textId="77777777" w:rsidR="00A5095E" w:rsidRDefault="00A5095E" w:rsidP="00FB2C6A">
            <w:pPr>
              <w:rPr>
                <w:rFonts w:cs="Arial"/>
                <w:sz w:val="20"/>
                <w:szCs w:val="18"/>
              </w:rPr>
            </w:pPr>
            <w:r w:rsidRPr="008270B5">
              <w:rPr>
                <w:rFonts w:cs="Arial"/>
                <w:sz w:val="20"/>
                <w:szCs w:val="18"/>
              </w:rPr>
              <w:t xml:space="preserve">El sistema </w:t>
            </w:r>
            <w:r>
              <w:rPr>
                <w:rFonts w:cs="Arial"/>
                <w:sz w:val="20"/>
                <w:szCs w:val="18"/>
              </w:rPr>
              <w:t xml:space="preserve">incluirá </w:t>
            </w:r>
            <w:r w:rsidRPr="008270B5">
              <w:rPr>
                <w:rFonts w:cs="Arial"/>
                <w:sz w:val="20"/>
                <w:szCs w:val="18"/>
              </w:rPr>
              <w:t xml:space="preserve">el establecimiento a la relación de establecimientos del </w:t>
            </w:r>
            <w:r>
              <w:rPr>
                <w:rFonts w:cs="Arial"/>
                <w:sz w:val="20"/>
                <w:szCs w:val="18"/>
              </w:rPr>
              <w:t>inventario inicial.</w:t>
            </w:r>
          </w:p>
          <w:p w14:paraId="02E4AD6D" w14:textId="77777777" w:rsidR="00A5095E" w:rsidRPr="008270B5" w:rsidRDefault="00A5095E" w:rsidP="00FB2C6A">
            <w:pPr>
              <w:rPr>
                <w:rFonts w:cs="Arial"/>
                <w:sz w:val="20"/>
                <w:szCs w:val="18"/>
              </w:rPr>
            </w:pPr>
          </w:p>
          <w:p w14:paraId="19DDF362" w14:textId="0B26A65C" w:rsidR="00A5095E" w:rsidRPr="00876D54" w:rsidRDefault="00A5095E" w:rsidP="00207257">
            <w:pPr>
              <w:rPr>
                <w:b/>
                <w:sz w:val="18"/>
                <w:szCs w:val="18"/>
              </w:rPr>
            </w:pPr>
            <w:r>
              <w:rPr>
                <w:rFonts w:cs="Arial"/>
                <w:sz w:val="20"/>
                <w:szCs w:val="18"/>
              </w:rPr>
              <w:lastRenderedPageBreak/>
              <w:t xml:space="preserve">El sistema cierra la Interfaz </w:t>
            </w:r>
            <w:r w:rsidRPr="00734461">
              <w:rPr>
                <w:rFonts w:cs="Arial"/>
                <w:b/>
                <w:sz w:val="20"/>
                <w:szCs w:val="18"/>
              </w:rPr>
              <w:t>IU0</w:t>
            </w:r>
            <w:r w:rsidR="00207257" w:rsidRPr="00734461">
              <w:rPr>
                <w:rFonts w:cs="Arial"/>
                <w:b/>
                <w:sz w:val="20"/>
                <w:szCs w:val="18"/>
              </w:rPr>
              <w:t>4</w:t>
            </w:r>
            <w:r>
              <w:rPr>
                <w:rFonts w:cs="Arial"/>
                <w:sz w:val="20"/>
                <w:szCs w:val="18"/>
              </w:rPr>
              <w:t xml:space="preserve"> y muestra la Interfaz </w:t>
            </w:r>
            <w:r w:rsidRPr="00734461">
              <w:rPr>
                <w:rFonts w:cs="Arial"/>
                <w:b/>
                <w:sz w:val="20"/>
                <w:szCs w:val="18"/>
              </w:rPr>
              <w:t>IU03</w:t>
            </w:r>
            <w:r w:rsidR="00734461" w:rsidRPr="00734461">
              <w:rPr>
                <w:rFonts w:cs="Arial"/>
                <w:b/>
                <w:sz w:val="20"/>
                <w:szCs w:val="18"/>
              </w:rPr>
              <w:t>A</w:t>
            </w:r>
            <w:r>
              <w:rPr>
                <w:rFonts w:cs="Arial"/>
                <w:sz w:val="20"/>
                <w:szCs w:val="18"/>
              </w:rPr>
              <w:t xml:space="preserve"> con el nuevo establecimiento seleccionado en la sección de Establecimientos de Terceros.</w:t>
            </w:r>
          </w:p>
        </w:tc>
      </w:tr>
      <w:tr w:rsidR="00A5095E" w:rsidRPr="0004213E" w14:paraId="74C73795" w14:textId="77777777" w:rsidTr="00FB2C6A">
        <w:tc>
          <w:tcPr>
            <w:tcW w:w="631" w:type="dxa"/>
            <w:shd w:val="clear" w:color="auto" w:fill="auto"/>
          </w:tcPr>
          <w:p w14:paraId="01A9B88B" w14:textId="77777777" w:rsidR="00A5095E" w:rsidRDefault="00A5095E" w:rsidP="00FB2C6A">
            <w:pPr>
              <w:pStyle w:val="Footer"/>
              <w:tabs>
                <w:tab w:val="clear" w:pos="4419"/>
                <w:tab w:val="clear" w:pos="8838"/>
              </w:tabs>
              <w:rPr>
                <w:b/>
                <w:sz w:val="18"/>
                <w:szCs w:val="18"/>
              </w:rPr>
            </w:pPr>
            <w:r>
              <w:rPr>
                <w:b/>
                <w:sz w:val="18"/>
                <w:szCs w:val="18"/>
              </w:rPr>
              <w:lastRenderedPageBreak/>
              <w:t>3</w:t>
            </w:r>
          </w:p>
        </w:tc>
        <w:tc>
          <w:tcPr>
            <w:tcW w:w="3412" w:type="dxa"/>
            <w:shd w:val="clear" w:color="auto" w:fill="auto"/>
          </w:tcPr>
          <w:p w14:paraId="6719552E" w14:textId="77777777" w:rsidR="00A5095E" w:rsidRPr="008270B5" w:rsidRDefault="00A5095E" w:rsidP="00FB2C6A">
            <w:pPr>
              <w:pStyle w:val="Footer"/>
              <w:tabs>
                <w:tab w:val="clear" w:pos="4419"/>
                <w:tab w:val="clear" w:pos="8838"/>
              </w:tabs>
              <w:jc w:val="left"/>
              <w:rPr>
                <w:szCs w:val="18"/>
                <w:lang w:val="es-ES"/>
              </w:rPr>
            </w:pPr>
            <w:r>
              <w:rPr>
                <w:szCs w:val="18"/>
                <w:lang w:val="es-ES"/>
              </w:rPr>
              <w:t>El actor da clic en el botón “</w:t>
            </w:r>
            <w:r w:rsidRPr="008218B4">
              <w:rPr>
                <w:b/>
                <w:szCs w:val="18"/>
                <w:lang w:val="es-ES"/>
              </w:rPr>
              <w:t>Cancelar</w:t>
            </w:r>
            <w:r>
              <w:rPr>
                <w:szCs w:val="18"/>
                <w:lang w:val="es-ES"/>
              </w:rPr>
              <w:t>”</w:t>
            </w:r>
          </w:p>
        </w:tc>
        <w:tc>
          <w:tcPr>
            <w:tcW w:w="5254" w:type="dxa"/>
            <w:shd w:val="clear" w:color="auto" w:fill="auto"/>
          </w:tcPr>
          <w:p w14:paraId="51E5B7C1" w14:textId="64C8C846" w:rsidR="00A5095E" w:rsidRPr="008270B5" w:rsidRDefault="00A5095E" w:rsidP="00207257">
            <w:pPr>
              <w:rPr>
                <w:rFonts w:cs="Arial"/>
                <w:sz w:val="20"/>
                <w:szCs w:val="18"/>
              </w:rPr>
            </w:pPr>
            <w:r>
              <w:rPr>
                <w:rFonts w:cs="Arial"/>
                <w:sz w:val="20"/>
                <w:szCs w:val="18"/>
              </w:rPr>
              <w:t xml:space="preserve">El sistema cierra la Interfaz </w:t>
            </w:r>
            <w:r w:rsidRPr="00486BAE">
              <w:rPr>
                <w:rFonts w:cs="Arial"/>
                <w:b/>
                <w:sz w:val="20"/>
                <w:szCs w:val="18"/>
              </w:rPr>
              <w:t>IU0</w:t>
            </w:r>
            <w:r w:rsidR="00207257">
              <w:rPr>
                <w:rFonts w:cs="Arial"/>
                <w:b/>
                <w:sz w:val="20"/>
                <w:szCs w:val="18"/>
              </w:rPr>
              <w:t>4</w:t>
            </w:r>
            <w:r>
              <w:rPr>
                <w:rFonts w:cs="Arial"/>
                <w:sz w:val="20"/>
                <w:szCs w:val="18"/>
              </w:rPr>
              <w:t xml:space="preserve"> y retorna a la Interfaz </w:t>
            </w:r>
            <w:r w:rsidRPr="00734461">
              <w:rPr>
                <w:rFonts w:cs="Arial"/>
                <w:b/>
                <w:sz w:val="20"/>
                <w:szCs w:val="18"/>
              </w:rPr>
              <w:t>IU03</w:t>
            </w:r>
            <w:r w:rsidR="00486BAE" w:rsidRPr="00734461">
              <w:rPr>
                <w:rFonts w:cs="Arial"/>
                <w:b/>
                <w:sz w:val="20"/>
                <w:szCs w:val="18"/>
              </w:rPr>
              <w:t>A</w:t>
            </w:r>
            <w:r w:rsidR="00734461">
              <w:rPr>
                <w:rFonts w:cs="Arial"/>
                <w:b/>
                <w:sz w:val="20"/>
                <w:szCs w:val="18"/>
              </w:rPr>
              <w:t>.</w:t>
            </w:r>
          </w:p>
        </w:tc>
      </w:tr>
      <w:tr w:rsidR="00A5095E" w:rsidRPr="0004213E" w14:paraId="02E4FC33" w14:textId="77777777" w:rsidTr="00FB2C6A">
        <w:tc>
          <w:tcPr>
            <w:tcW w:w="9297" w:type="dxa"/>
            <w:gridSpan w:val="3"/>
            <w:shd w:val="clear" w:color="auto" w:fill="D9D9D9" w:themeFill="background1" w:themeFillShade="D9"/>
          </w:tcPr>
          <w:p w14:paraId="19AC527B" w14:textId="74290DC3" w:rsidR="00A5095E" w:rsidRDefault="00A5095E" w:rsidP="00540772">
            <w:pPr>
              <w:rPr>
                <w:rFonts w:cs="Arial"/>
                <w:sz w:val="20"/>
                <w:szCs w:val="18"/>
              </w:rPr>
            </w:pPr>
            <w:r w:rsidRPr="00876D54">
              <w:rPr>
                <w:b/>
                <w:sz w:val="18"/>
                <w:szCs w:val="18"/>
              </w:rPr>
              <w:t>7.</w:t>
            </w:r>
            <w:r w:rsidR="00540772">
              <w:rPr>
                <w:b/>
                <w:sz w:val="18"/>
                <w:szCs w:val="18"/>
              </w:rPr>
              <w:t>2</w:t>
            </w:r>
            <w:r w:rsidRPr="00876D54">
              <w:rPr>
                <w:b/>
                <w:sz w:val="18"/>
                <w:szCs w:val="18"/>
              </w:rPr>
              <w:t xml:space="preserve">. Flujos alternativos: </w:t>
            </w:r>
            <w:r>
              <w:rPr>
                <w:b/>
                <w:sz w:val="18"/>
                <w:szCs w:val="18"/>
              </w:rPr>
              <w:t>Confirmar Inventario Inicial</w:t>
            </w:r>
          </w:p>
        </w:tc>
      </w:tr>
      <w:tr w:rsidR="00A5095E" w:rsidRPr="0004213E" w14:paraId="17C41C6F" w14:textId="77777777" w:rsidTr="00FB2C6A">
        <w:tc>
          <w:tcPr>
            <w:tcW w:w="631" w:type="dxa"/>
            <w:shd w:val="clear" w:color="auto" w:fill="D9D9D9" w:themeFill="background1" w:themeFillShade="D9"/>
          </w:tcPr>
          <w:p w14:paraId="25ABD6E4" w14:textId="77777777" w:rsidR="00A5095E" w:rsidRPr="00876D54" w:rsidRDefault="00A5095E" w:rsidP="00FB2C6A">
            <w:pPr>
              <w:rPr>
                <w:b/>
                <w:sz w:val="18"/>
                <w:szCs w:val="18"/>
              </w:rPr>
            </w:pPr>
            <w:r w:rsidRPr="001A40A5">
              <w:rPr>
                <w:b/>
                <w:sz w:val="18"/>
                <w:szCs w:val="18"/>
              </w:rPr>
              <w:t>Nro.</w:t>
            </w:r>
          </w:p>
        </w:tc>
        <w:tc>
          <w:tcPr>
            <w:tcW w:w="3412" w:type="dxa"/>
            <w:shd w:val="clear" w:color="auto" w:fill="D9D9D9" w:themeFill="background1" w:themeFillShade="D9"/>
          </w:tcPr>
          <w:p w14:paraId="4C5FC2AB" w14:textId="77777777" w:rsidR="00A5095E" w:rsidRPr="00876D54" w:rsidRDefault="00A5095E" w:rsidP="00FB2C6A">
            <w:pPr>
              <w:rPr>
                <w:b/>
                <w:sz w:val="18"/>
                <w:szCs w:val="18"/>
              </w:rPr>
            </w:pPr>
            <w:r w:rsidRPr="001A40A5">
              <w:rPr>
                <w:b/>
                <w:sz w:val="18"/>
                <w:szCs w:val="18"/>
              </w:rPr>
              <w:t>Acción del Actor</w:t>
            </w:r>
          </w:p>
        </w:tc>
        <w:tc>
          <w:tcPr>
            <w:tcW w:w="5254" w:type="dxa"/>
            <w:shd w:val="clear" w:color="auto" w:fill="D9D9D9" w:themeFill="background1" w:themeFillShade="D9"/>
          </w:tcPr>
          <w:p w14:paraId="10BC02CD" w14:textId="77777777" w:rsidR="00A5095E" w:rsidRPr="00876D54" w:rsidRDefault="00A5095E" w:rsidP="00FB2C6A">
            <w:pPr>
              <w:rPr>
                <w:b/>
                <w:sz w:val="18"/>
                <w:szCs w:val="18"/>
              </w:rPr>
            </w:pPr>
            <w:r w:rsidRPr="001A40A5">
              <w:rPr>
                <w:b/>
                <w:sz w:val="18"/>
                <w:szCs w:val="18"/>
              </w:rPr>
              <w:t>Respuesta del Sistema</w:t>
            </w:r>
          </w:p>
        </w:tc>
      </w:tr>
      <w:tr w:rsidR="00A5095E" w:rsidRPr="0004213E" w14:paraId="28D13739" w14:textId="77777777" w:rsidTr="00FB2C6A">
        <w:tc>
          <w:tcPr>
            <w:tcW w:w="631" w:type="dxa"/>
            <w:shd w:val="clear" w:color="auto" w:fill="FFFFFF" w:themeFill="background1"/>
          </w:tcPr>
          <w:p w14:paraId="59839D5F" w14:textId="77777777" w:rsidR="00A5095E" w:rsidRPr="001A40A5" w:rsidRDefault="00A5095E" w:rsidP="00FB2C6A">
            <w:pPr>
              <w:rPr>
                <w:b/>
                <w:sz w:val="18"/>
                <w:szCs w:val="18"/>
              </w:rPr>
            </w:pPr>
            <w:r>
              <w:rPr>
                <w:szCs w:val="18"/>
              </w:rPr>
              <w:t>1</w:t>
            </w:r>
          </w:p>
        </w:tc>
        <w:tc>
          <w:tcPr>
            <w:tcW w:w="3412" w:type="dxa"/>
            <w:shd w:val="clear" w:color="auto" w:fill="FFFFFF" w:themeFill="background1"/>
          </w:tcPr>
          <w:p w14:paraId="2939378E" w14:textId="77777777" w:rsidR="00A5095E" w:rsidRPr="001A40A5" w:rsidRDefault="00A5095E" w:rsidP="00FB2C6A">
            <w:pPr>
              <w:rPr>
                <w:b/>
                <w:sz w:val="18"/>
                <w:szCs w:val="18"/>
              </w:rPr>
            </w:pPr>
            <w:r>
              <w:rPr>
                <w:rFonts w:cs="Arial"/>
                <w:sz w:val="20"/>
                <w:szCs w:val="18"/>
              </w:rPr>
              <w:t>El actor da clic en el botón “</w:t>
            </w:r>
            <w:r w:rsidRPr="00A460D8">
              <w:rPr>
                <w:rFonts w:cs="Arial"/>
                <w:b/>
                <w:sz w:val="20"/>
                <w:szCs w:val="18"/>
              </w:rPr>
              <w:t>Confirmar</w:t>
            </w:r>
            <w:r>
              <w:rPr>
                <w:rFonts w:cs="Arial"/>
                <w:sz w:val="20"/>
                <w:szCs w:val="18"/>
              </w:rPr>
              <w:t>”.</w:t>
            </w:r>
          </w:p>
        </w:tc>
        <w:tc>
          <w:tcPr>
            <w:tcW w:w="5254" w:type="dxa"/>
            <w:shd w:val="clear" w:color="auto" w:fill="FFFFFF" w:themeFill="background1"/>
          </w:tcPr>
          <w:p w14:paraId="13150799" w14:textId="77777777" w:rsidR="00A5095E" w:rsidRPr="001A40A5" w:rsidRDefault="00A5095E" w:rsidP="00FB2C6A">
            <w:pPr>
              <w:rPr>
                <w:b/>
                <w:sz w:val="18"/>
                <w:szCs w:val="18"/>
              </w:rPr>
            </w:pPr>
            <w:r>
              <w:rPr>
                <w:rFonts w:cs="Arial"/>
                <w:sz w:val="20"/>
                <w:szCs w:val="18"/>
              </w:rPr>
              <w:t>El sistema continúa con el proceso.</w:t>
            </w:r>
            <w:r w:rsidRPr="001A40A5">
              <w:rPr>
                <w:b/>
                <w:sz w:val="18"/>
                <w:szCs w:val="18"/>
              </w:rPr>
              <w:t xml:space="preserve"> </w:t>
            </w:r>
          </w:p>
        </w:tc>
      </w:tr>
      <w:tr w:rsidR="00A5095E" w:rsidRPr="0004213E" w14:paraId="04A087E3" w14:textId="77777777" w:rsidTr="00FB2C6A">
        <w:tc>
          <w:tcPr>
            <w:tcW w:w="631" w:type="dxa"/>
            <w:shd w:val="clear" w:color="auto" w:fill="FFFFFF" w:themeFill="background1"/>
          </w:tcPr>
          <w:p w14:paraId="7D4059D9" w14:textId="77777777" w:rsidR="00A5095E" w:rsidRDefault="00A5095E" w:rsidP="00FB2C6A">
            <w:pPr>
              <w:rPr>
                <w:b/>
                <w:sz w:val="18"/>
                <w:szCs w:val="18"/>
              </w:rPr>
            </w:pPr>
            <w:r>
              <w:rPr>
                <w:szCs w:val="18"/>
              </w:rPr>
              <w:t>2</w:t>
            </w:r>
          </w:p>
        </w:tc>
        <w:tc>
          <w:tcPr>
            <w:tcW w:w="3412" w:type="dxa"/>
            <w:shd w:val="clear" w:color="auto" w:fill="FFFFFF" w:themeFill="background1"/>
          </w:tcPr>
          <w:p w14:paraId="28C3D95D" w14:textId="77777777" w:rsidR="00A5095E" w:rsidRPr="00E22E48" w:rsidRDefault="00A5095E" w:rsidP="00FB2C6A">
            <w:pPr>
              <w:rPr>
                <w:szCs w:val="18"/>
              </w:rPr>
            </w:pPr>
            <w:r>
              <w:rPr>
                <w:rFonts w:cs="Arial"/>
                <w:sz w:val="20"/>
                <w:szCs w:val="18"/>
              </w:rPr>
              <w:t>El actor da clic en el botón “</w:t>
            </w:r>
            <w:r w:rsidRPr="00EC38F1">
              <w:rPr>
                <w:rFonts w:cs="Arial"/>
                <w:b/>
                <w:sz w:val="20"/>
                <w:szCs w:val="18"/>
              </w:rPr>
              <w:t>Cancelar</w:t>
            </w:r>
            <w:r>
              <w:rPr>
                <w:rFonts w:cs="Arial"/>
                <w:sz w:val="20"/>
                <w:szCs w:val="18"/>
              </w:rPr>
              <w:t xml:space="preserve">” </w:t>
            </w:r>
          </w:p>
        </w:tc>
        <w:tc>
          <w:tcPr>
            <w:tcW w:w="5254" w:type="dxa"/>
            <w:shd w:val="clear" w:color="auto" w:fill="FFFFFF" w:themeFill="background1"/>
          </w:tcPr>
          <w:p w14:paraId="7C767E40" w14:textId="77777777" w:rsidR="00A5095E" w:rsidRDefault="00A5095E" w:rsidP="00FB2C6A">
            <w:pPr>
              <w:rPr>
                <w:rFonts w:cs="Arial"/>
                <w:sz w:val="20"/>
                <w:szCs w:val="18"/>
              </w:rPr>
            </w:pPr>
            <w:r>
              <w:rPr>
                <w:rFonts w:cs="Arial"/>
                <w:sz w:val="20"/>
                <w:szCs w:val="18"/>
              </w:rPr>
              <w:t>El sistema no continúa con el proceso y envía mensaje de “C</w:t>
            </w:r>
            <w:r w:rsidRPr="0022486B">
              <w:rPr>
                <w:rFonts w:cs="Arial"/>
                <w:sz w:val="20"/>
                <w:szCs w:val="18"/>
              </w:rPr>
              <w:t>orregir la información para que el archivo sea cargado</w:t>
            </w:r>
            <w:r>
              <w:rPr>
                <w:rFonts w:cs="Arial"/>
                <w:sz w:val="20"/>
                <w:szCs w:val="18"/>
              </w:rPr>
              <w:t>”</w:t>
            </w:r>
            <w:r w:rsidRPr="0022486B">
              <w:rPr>
                <w:rFonts w:cs="Arial"/>
                <w:sz w:val="20"/>
                <w:szCs w:val="18"/>
              </w:rPr>
              <w:t>.</w:t>
            </w:r>
          </w:p>
          <w:p w14:paraId="68D669AA" w14:textId="77777777" w:rsidR="00A5095E" w:rsidRPr="001A40A5" w:rsidRDefault="00A5095E" w:rsidP="00FB2C6A">
            <w:pPr>
              <w:rPr>
                <w:b/>
                <w:sz w:val="18"/>
                <w:szCs w:val="18"/>
              </w:rPr>
            </w:pPr>
          </w:p>
        </w:tc>
      </w:tr>
      <w:tr w:rsidR="00F94399" w:rsidRPr="0004213E" w14:paraId="43C1974D" w14:textId="77777777" w:rsidTr="00D740F3">
        <w:tc>
          <w:tcPr>
            <w:tcW w:w="9297" w:type="dxa"/>
            <w:gridSpan w:val="3"/>
            <w:shd w:val="clear" w:color="auto" w:fill="D9D9D9" w:themeFill="background1" w:themeFillShade="D9"/>
          </w:tcPr>
          <w:p w14:paraId="3256B745" w14:textId="62B262A4" w:rsidR="00F94399" w:rsidRDefault="00EA4E4D" w:rsidP="00FB2C6A">
            <w:pPr>
              <w:rPr>
                <w:rFonts w:cs="Arial"/>
                <w:sz w:val="20"/>
                <w:szCs w:val="18"/>
              </w:rPr>
            </w:pPr>
            <w:r w:rsidRPr="00EA4E4D">
              <w:rPr>
                <w:b/>
                <w:sz w:val="18"/>
                <w:szCs w:val="18"/>
              </w:rPr>
              <w:t>7.3 Flujos alternativos: Mostrar resumen de Inventario Inicial.</w:t>
            </w:r>
          </w:p>
        </w:tc>
      </w:tr>
      <w:tr w:rsidR="00F94399" w:rsidRPr="0004213E" w14:paraId="10DA7FFA" w14:textId="77777777" w:rsidTr="00FB2C6A">
        <w:tc>
          <w:tcPr>
            <w:tcW w:w="631" w:type="dxa"/>
            <w:shd w:val="clear" w:color="auto" w:fill="FFFFFF" w:themeFill="background1"/>
          </w:tcPr>
          <w:p w14:paraId="6FDA645E" w14:textId="17B03978" w:rsidR="00F94399" w:rsidRDefault="00F94399" w:rsidP="00F94399">
            <w:pPr>
              <w:rPr>
                <w:szCs w:val="18"/>
              </w:rPr>
            </w:pPr>
            <w:r w:rsidRPr="001A40A5">
              <w:rPr>
                <w:b/>
                <w:sz w:val="18"/>
                <w:szCs w:val="18"/>
              </w:rPr>
              <w:t>Nro.</w:t>
            </w:r>
          </w:p>
        </w:tc>
        <w:tc>
          <w:tcPr>
            <w:tcW w:w="3412" w:type="dxa"/>
            <w:shd w:val="clear" w:color="auto" w:fill="FFFFFF" w:themeFill="background1"/>
          </w:tcPr>
          <w:p w14:paraId="28496F73" w14:textId="5E997FCB" w:rsidR="00F94399" w:rsidRDefault="00F94399" w:rsidP="00F94399">
            <w:pPr>
              <w:rPr>
                <w:rFonts w:cs="Arial"/>
                <w:sz w:val="20"/>
                <w:szCs w:val="18"/>
              </w:rPr>
            </w:pPr>
            <w:r w:rsidRPr="001A40A5">
              <w:rPr>
                <w:b/>
                <w:sz w:val="18"/>
                <w:szCs w:val="18"/>
              </w:rPr>
              <w:t>Acción del Actor</w:t>
            </w:r>
          </w:p>
        </w:tc>
        <w:tc>
          <w:tcPr>
            <w:tcW w:w="5254" w:type="dxa"/>
            <w:shd w:val="clear" w:color="auto" w:fill="FFFFFF" w:themeFill="background1"/>
          </w:tcPr>
          <w:p w14:paraId="244547A6" w14:textId="41C8685C" w:rsidR="00F94399" w:rsidRDefault="00F94399" w:rsidP="00F94399">
            <w:pPr>
              <w:rPr>
                <w:rFonts w:cs="Arial"/>
                <w:sz w:val="20"/>
                <w:szCs w:val="18"/>
              </w:rPr>
            </w:pPr>
            <w:r w:rsidRPr="001A40A5">
              <w:rPr>
                <w:b/>
                <w:sz w:val="18"/>
                <w:szCs w:val="18"/>
              </w:rPr>
              <w:t>Respuesta del Sistema</w:t>
            </w:r>
          </w:p>
        </w:tc>
      </w:tr>
      <w:tr w:rsidR="00EA4E4D" w:rsidRPr="0004213E" w14:paraId="077804F2" w14:textId="77777777" w:rsidTr="00FB2C6A">
        <w:tc>
          <w:tcPr>
            <w:tcW w:w="631" w:type="dxa"/>
            <w:shd w:val="clear" w:color="auto" w:fill="FFFFFF" w:themeFill="background1"/>
          </w:tcPr>
          <w:p w14:paraId="50E3850D" w14:textId="5A954BEB" w:rsidR="00EA4E4D" w:rsidRPr="001A40A5" w:rsidRDefault="00EA4E4D" w:rsidP="00EA4E4D">
            <w:pPr>
              <w:rPr>
                <w:b/>
                <w:sz w:val="18"/>
                <w:szCs w:val="18"/>
              </w:rPr>
            </w:pPr>
            <w:r>
              <w:rPr>
                <w:szCs w:val="18"/>
              </w:rPr>
              <w:t>1</w:t>
            </w:r>
          </w:p>
        </w:tc>
        <w:tc>
          <w:tcPr>
            <w:tcW w:w="3412" w:type="dxa"/>
            <w:shd w:val="clear" w:color="auto" w:fill="FFFFFF" w:themeFill="background1"/>
          </w:tcPr>
          <w:p w14:paraId="43742727" w14:textId="6E56CEDE" w:rsidR="00EA4E4D" w:rsidRPr="001A40A5" w:rsidRDefault="00EA4E4D" w:rsidP="00EA4E4D">
            <w:pPr>
              <w:rPr>
                <w:b/>
                <w:sz w:val="18"/>
                <w:szCs w:val="18"/>
              </w:rPr>
            </w:pPr>
            <w:r>
              <w:rPr>
                <w:rFonts w:cs="Arial"/>
                <w:sz w:val="20"/>
                <w:szCs w:val="18"/>
              </w:rPr>
              <w:t>El actor selecciona y da clic en  algún BF: “</w:t>
            </w:r>
            <w:r w:rsidRPr="00A54D4C">
              <w:rPr>
                <w:rFonts w:cs="Arial"/>
                <w:b/>
                <w:sz w:val="20"/>
                <w:szCs w:val="18"/>
              </w:rPr>
              <w:t>Bien Fiscalizable</w:t>
            </w:r>
            <w:r>
              <w:rPr>
                <w:rFonts w:cs="Arial"/>
                <w:sz w:val="20"/>
                <w:szCs w:val="18"/>
              </w:rPr>
              <w:t>”</w:t>
            </w:r>
          </w:p>
        </w:tc>
        <w:tc>
          <w:tcPr>
            <w:tcW w:w="5254" w:type="dxa"/>
            <w:shd w:val="clear" w:color="auto" w:fill="FFFFFF" w:themeFill="background1"/>
          </w:tcPr>
          <w:p w14:paraId="41E7BF3D" w14:textId="77777777" w:rsidR="00EA4E4D" w:rsidRDefault="00EA4E4D" w:rsidP="00EA4E4D">
            <w:pPr>
              <w:rPr>
                <w:rFonts w:cs="Arial"/>
                <w:sz w:val="20"/>
                <w:szCs w:val="18"/>
              </w:rPr>
            </w:pPr>
            <w:r>
              <w:rPr>
                <w:rFonts w:cs="Arial"/>
                <w:sz w:val="20"/>
                <w:szCs w:val="18"/>
              </w:rPr>
              <w:t xml:space="preserve">El sistema despliega la información del Bien Fiscalizable, con información de </w:t>
            </w:r>
            <w:r w:rsidRPr="004300E5">
              <w:rPr>
                <w:rFonts w:cs="Arial"/>
                <w:sz w:val="20"/>
                <w:szCs w:val="18"/>
              </w:rPr>
              <w:t>CAA: Cantidad Autorizada Anual</w:t>
            </w:r>
            <w:r>
              <w:rPr>
                <w:rFonts w:cs="Arial"/>
                <w:sz w:val="20"/>
                <w:szCs w:val="18"/>
              </w:rPr>
              <w:t xml:space="preserve">, </w:t>
            </w:r>
            <w:r w:rsidRPr="004300E5">
              <w:rPr>
                <w:rFonts w:cs="Arial"/>
                <w:sz w:val="20"/>
                <w:szCs w:val="18"/>
              </w:rPr>
              <w:t>CAU: Cantidad Autorizada Utilizada</w:t>
            </w:r>
            <w:r>
              <w:rPr>
                <w:rFonts w:cs="Arial"/>
                <w:sz w:val="20"/>
                <w:szCs w:val="18"/>
              </w:rPr>
              <w:t xml:space="preserve">, </w:t>
            </w:r>
            <w:r w:rsidRPr="004300E5">
              <w:rPr>
                <w:rFonts w:cs="Arial"/>
                <w:sz w:val="20"/>
                <w:szCs w:val="18"/>
              </w:rPr>
              <w:t>CAD: Cantidad Autorizada Disponible</w:t>
            </w:r>
            <w:r>
              <w:rPr>
                <w:rFonts w:cs="Arial"/>
                <w:sz w:val="20"/>
                <w:szCs w:val="18"/>
              </w:rPr>
              <w:t>.</w:t>
            </w:r>
          </w:p>
          <w:p w14:paraId="72A055AF" w14:textId="77777777" w:rsidR="00EA4E4D" w:rsidRDefault="00EA4E4D" w:rsidP="00EA4E4D">
            <w:pPr>
              <w:rPr>
                <w:rFonts w:cs="Arial"/>
                <w:sz w:val="20"/>
                <w:szCs w:val="18"/>
              </w:rPr>
            </w:pPr>
          </w:p>
          <w:p w14:paraId="0C040234" w14:textId="77777777" w:rsidR="00EA4E4D" w:rsidRDefault="00EA4E4D" w:rsidP="00EA4E4D">
            <w:pPr>
              <w:rPr>
                <w:rFonts w:cs="Arial"/>
                <w:sz w:val="20"/>
                <w:szCs w:val="18"/>
              </w:rPr>
            </w:pPr>
            <w:r>
              <w:rPr>
                <w:rFonts w:cs="Arial"/>
                <w:sz w:val="20"/>
                <w:szCs w:val="18"/>
              </w:rPr>
              <w:t>Se muestra la relación del bien fiscalizable con la siguiente información:</w:t>
            </w:r>
          </w:p>
          <w:p w14:paraId="10D54076" w14:textId="77777777" w:rsidR="00EA4E4D" w:rsidRPr="00F007A5" w:rsidRDefault="00EA4E4D" w:rsidP="00EA4E4D">
            <w:pPr>
              <w:pStyle w:val="ListParagraph"/>
              <w:numPr>
                <w:ilvl w:val="0"/>
                <w:numId w:val="25"/>
              </w:numPr>
              <w:rPr>
                <w:rFonts w:cs="Arial"/>
                <w:sz w:val="20"/>
                <w:szCs w:val="18"/>
              </w:rPr>
            </w:pPr>
            <w:r w:rsidRPr="00F007A5">
              <w:rPr>
                <w:rFonts w:cs="Arial"/>
                <w:sz w:val="20"/>
                <w:szCs w:val="18"/>
              </w:rPr>
              <w:t>Establecimiento</w:t>
            </w:r>
          </w:p>
          <w:p w14:paraId="6016B1DA" w14:textId="77777777" w:rsidR="00EA4E4D" w:rsidRPr="00F007A5" w:rsidRDefault="00EA4E4D" w:rsidP="00EA4E4D">
            <w:pPr>
              <w:pStyle w:val="ListParagraph"/>
              <w:numPr>
                <w:ilvl w:val="0"/>
                <w:numId w:val="25"/>
              </w:numPr>
              <w:rPr>
                <w:rFonts w:cs="Arial"/>
                <w:sz w:val="20"/>
                <w:szCs w:val="18"/>
              </w:rPr>
            </w:pPr>
            <w:r w:rsidRPr="00F007A5">
              <w:rPr>
                <w:rFonts w:cs="Arial"/>
                <w:sz w:val="20"/>
                <w:szCs w:val="18"/>
              </w:rPr>
              <w:t>Presentación</w:t>
            </w:r>
            <w:r>
              <w:rPr>
                <w:rFonts w:cs="Arial"/>
                <w:sz w:val="20"/>
                <w:szCs w:val="18"/>
              </w:rPr>
              <w:t xml:space="preserve"> Comercial</w:t>
            </w:r>
          </w:p>
          <w:p w14:paraId="61B1E0DE" w14:textId="77777777" w:rsidR="00EA4E4D" w:rsidRPr="00F007A5" w:rsidRDefault="00EA4E4D" w:rsidP="00EA4E4D">
            <w:pPr>
              <w:pStyle w:val="ListParagraph"/>
              <w:numPr>
                <w:ilvl w:val="0"/>
                <w:numId w:val="25"/>
              </w:numPr>
              <w:rPr>
                <w:rFonts w:cs="Arial"/>
                <w:sz w:val="20"/>
                <w:szCs w:val="18"/>
              </w:rPr>
            </w:pPr>
            <w:r>
              <w:rPr>
                <w:rFonts w:cs="Arial"/>
                <w:sz w:val="20"/>
                <w:szCs w:val="18"/>
              </w:rPr>
              <w:t>Cantidad de Presentaciones</w:t>
            </w:r>
            <w:r w:rsidRPr="00F007A5">
              <w:rPr>
                <w:rFonts w:cs="Arial"/>
                <w:sz w:val="20"/>
                <w:szCs w:val="18"/>
              </w:rPr>
              <w:t xml:space="preserve"> </w:t>
            </w:r>
          </w:p>
          <w:p w14:paraId="000C9B57" w14:textId="77777777" w:rsidR="00EA4E4D" w:rsidRPr="00F007A5" w:rsidRDefault="00EA4E4D" w:rsidP="00EA4E4D">
            <w:pPr>
              <w:pStyle w:val="ListParagraph"/>
              <w:numPr>
                <w:ilvl w:val="0"/>
                <w:numId w:val="25"/>
              </w:numPr>
              <w:rPr>
                <w:rFonts w:cs="Arial"/>
                <w:sz w:val="20"/>
                <w:szCs w:val="18"/>
              </w:rPr>
            </w:pPr>
            <w:r>
              <w:rPr>
                <w:rFonts w:cs="Arial"/>
                <w:sz w:val="20"/>
                <w:szCs w:val="18"/>
              </w:rPr>
              <w:t>Peso Neto Total</w:t>
            </w:r>
          </w:p>
          <w:p w14:paraId="5A0EDE6E" w14:textId="7EB0014A" w:rsidR="00EA4E4D" w:rsidRPr="001A40A5" w:rsidRDefault="00EA4E4D" w:rsidP="00EA4E4D">
            <w:pPr>
              <w:rPr>
                <w:b/>
                <w:sz w:val="18"/>
                <w:szCs w:val="18"/>
              </w:rPr>
            </w:pPr>
            <w:r>
              <w:rPr>
                <w:rFonts w:cs="Arial"/>
                <w:sz w:val="20"/>
                <w:szCs w:val="18"/>
              </w:rPr>
              <w:t>.</w:t>
            </w:r>
            <w:r w:rsidRPr="001A40A5">
              <w:rPr>
                <w:b/>
                <w:sz w:val="18"/>
                <w:szCs w:val="18"/>
              </w:rPr>
              <w:t xml:space="preserve"> </w:t>
            </w:r>
          </w:p>
        </w:tc>
      </w:tr>
      <w:tr w:rsidR="00EA4E4D" w:rsidRPr="0004213E" w14:paraId="6CBAEABB" w14:textId="77777777" w:rsidTr="00FB2C6A">
        <w:tc>
          <w:tcPr>
            <w:tcW w:w="631" w:type="dxa"/>
            <w:shd w:val="clear" w:color="auto" w:fill="FFFFFF" w:themeFill="background1"/>
          </w:tcPr>
          <w:p w14:paraId="405EFF14" w14:textId="2C0907E5" w:rsidR="00EA4E4D" w:rsidRPr="001A40A5" w:rsidRDefault="00EA4E4D" w:rsidP="00EA4E4D">
            <w:pPr>
              <w:rPr>
                <w:b/>
                <w:sz w:val="18"/>
                <w:szCs w:val="18"/>
              </w:rPr>
            </w:pPr>
            <w:r>
              <w:rPr>
                <w:szCs w:val="18"/>
              </w:rPr>
              <w:t>2</w:t>
            </w:r>
          </w:p>
        </w:tc>
        <w:tc>
          <w:tcPr>
            <w:tcW w:w="3412" w:type="dxa"/>
            <w:shd w:val="clear" w:color="auto" w:fill="FFFFFF" w:themeFill="background1"/>
          </w:tcPr>
          <w:p w14:paraId="176C8074" w14:textId="702D9596" w:rsidR="00EA4E4D" w:rsidRPr="001A40A5" w:rsidRDefault="00EA4E4D" w:rsidP="00EA4E4D">
            <w:pPr>
              <w:rPr>
                <w:b/>
                <w:sz w:val="18"/>
                <w:szCs w:val="18"/>
              </w:rPr>
            </w:pPr>
            <w:r w:rsidRPr="00687883">
              <w:rPr>
                <w:rFonts w:cs="Arial"/>
                <w:sz w:val="20"/>
                <w:szCs w:val="18"/>
              </w:rPr>
              <w:t xml:space="preserve">El actor da clic en el botón </w:t>
            </w:r>
            <w:r>
              <w:rPr>
                <w:rFonts w:cs="Arial"/>
                <w:sz w:val="20"/>
                <w:szCs w:val="18"/>
              </w:rPr>
              <w:t>“</w:t>
            </w:r>
            <w:r>
              <w:rPr>
                <w:rFonts w:cs="Arial"/>
                <w:b/>
                <w:sz w:val="20"/>
                <w:szCs w:val="18"/>
              </w:rPr>
              <w:t>Cerrar</w:t>
            </w:r>
            <w:r>
              <w:rPr>
                <w:rFonts w:cs="Arial"/>
                <w:sz w:val="20"/>
                <w:szCs w:val="18"/>
              </w:rPr>
              <w:t>”.</w:t>
            </w:r>
          </w:p>
        </w:tc>
        <w:tc>
          <w:tcPr>
            <w:tcW w:w="5254" w:type="dxa"/>
            <w:shd w:val="clear" w:color="auto" w:fill="FFFFFF" w:themeFill="background1"/>
          </w:tcPr>
          <w:p w14:paraId="1FAFDBE6" w14:textId="3A0C9F6A" w:rsidR="00EA4E4D" w:rsidRPr="00EA0998" w:rsidRDefault="00EA4E4D" w:rsidP="00EA4E4D">
            <w:pPr>
              <w:rPr>
                <w:rFonts w:cs="Arial"/>
                <w:b/>
                <w:sz w:val="20"/>
                <w:szCs w:val="18"/>
              </w:rPr>
            </w:pPr>
            <w:r>
              <w:rPr>
                <w:rFonts w:cs="Arial"/>
                <w:sz w:val="20"/>
                <w:szCs w:val="18"/>
              </w:rPr>
              <w:t xml:space="preserve">El sistema cierra la interfaz </w:t>
            </w:r>
            <w:r w:rsidRPr="00EA0998">
              <w:rPr>
                <w:rFonts w:cs="Arial"/>
                <w:b/>
                <w:sz w:val="20"/>
                <w:szCs w:val="18"/>
              </w:rPr>
              <w:t>IU0</w:t>
            </w:r>
            <w:r>
              <w:rPr>
                <w:rFonts w:cs="Arial"/>
                <w:b/>
                <w:sz w:val="20"/>
                <w:szCs w:val="18"/>
              </w:rPr>
              <w:t>5</w:t>
            </w:r>
            <w:r w:rsidRPr="00EA0998">
              <w:rPr>
                <w:rFonts w:cs="Arial"/>
                <w:b/>
                <w:sz w:val="20"/>
                <w:szCs w:val="18"/>
              </w:rPr>
              <w:t xml:space="preserve">-Resumen de Inventario Inicial. </w:t>
            </w:r>
          </w:p>
          <w:p w14:paraId="3888A1FB" w14:textId="751A8A34" w:rsidR="00EA4E4D" w:rsidRPr="001A40A5" w:rsidRDefault="00EA4E4D" w:rsidP="00EA4E4D">
            <w:pPr>
              <w:rPr>
                <w:b/>
                <w:sz w:val="18"/>
                <w:szCs w:val="18"/>
              </w:rPr>
            </w:pPr>
            <w:r>
              <w:rPr>
                <w:rFonts w:cs="Arial"/>
                <w:sz w:val="20"/>
                <w:szCs w:val="18"/>
              </w:rPr>
              <w:t xml:space="preserve">Muestra la interfaz </w:t>
            </w:r>
            <w:r w:rsidRPr="00F02887">
              <w:rPr>
                <w:rFonts w:cs="Arial"/>
                <w:b/>
                <w:sz w:val="20"/>
                <w:szCs w:val="18"/>
              </w:rPr>
              <w:t>IU0</w:t>
            </w:r>
            <w:r>
              <w:rPr>
                <w:rFonts w:cs="Arial"/>
                <w:b/>
                <w:sz w:val="20"/>
                <w:szCs w:val="18"/>
              </w:rPr>
              <w:t>3A Registrar inventario inicial</w:t>
            </w:r>
            <w:r>
              <w:rPr>
                <w:rFonts w:cs="Arial"/>
                <w:sz w:val="20"/>
                <w:szCs w:val="18"/>
              </w:rPr>
              <w:t>,</w:t>
            </w:r>
          </w:p>
        </w:tc>
      </w:tr>
      <w:tr w:rsidR="00F94399" w:rsidRPr="001A40A5" w14:paraId="481F93B3" w14:textId="77777777" w:rsidTr="00FB2C6A">
        <w:trPr>
          <w:trHeight w:val="223"/>
        </w:trPr>
        <w:tc>
          <w:tcPr>
            <w:tcW w:w="9297" w:type="dxa"/>
            <w:gridSpan w:val="3"/>
            <w:shd w:val="clear" w:color="auto" w:fill="E6E6E6"/>
          </w:tcPr>
          <w:p w14:paraId="1D89BCE0" w14:textId="77777777" w:rsidR="00F94399" w:rsidRPr="001A40A5" w:rsidRDefault="00F94399" w:rsidP="00F94399">
            <w:pPr>
              <w:pStyle w:val="NormalWeb"/>
              <w:spacing w:before="0" w:beforeAutospacing="0" w:after="0" w:afterAutospacing="0"/>
              <w:rPr>
                <w:b/>
                <w:sz w:val="18"/>
                <w:szCs w:val="18"/>
              </w:rPr>
            </w:pPr>
            <w:r w:rsidRPr="001A40A5">
              <w:rPr>
                <w:rFonts w:eastAsia="Times New Roman"/>
                <w:b/>
                <w:sz w:val="18"/>
                <w:szCs w:val="18"/>
              </w:rPr>
              <w:t>8. Excepciones</w:t>
            </w:r>
          </w:p>
        </w:tc>
      </w:tr>
      <w:tr w:rsidR="00F94399" w:rsidRPr="001A40A5" w14:paraId="00F747A4" w14:textId="77777777" w:rsidTr="00FB2C6A">
        <w:tc>
          <w:tcPr>
            <w:tcW w:w="631" w:type="dxa"/>
            <w:shd w:val="clear" w:color="auto" w:fill="E6E6E6"/>
          </w:tcPr>
          <w:p w14:paraId="7E7207F3" w14:textId="77777777" w:rsidR="00F94399" w:rsidRPr="001A40A5" w:rsidRDefault="00F94399" w:rsidP="00F94399">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8666" w:type="dxa"/>
            <w:gridSpan w:val="2"/>
            <w:shd w:val="clear" w:color="auto" w:fill="E6E6E6"/>
          </w:tcPr>
          <w:p w14:paraId="77A7F1E1" w14:textId="77777777" w:rsidR="00F94399" w:rsidRPr="001A40A5" w:rsidRDefault="00F94399" w:rsidP="00F94399">
            <w:pPr>
              <w:pStyle w:val="NormalWeb"/>
              <w:spacing w:before="0" w:beforeAutospacing="0" w:after="0" w:afterAutospacing="0"/>
              <w:jc w:val="center"/>
              <w:rPr>
                <w:rFonts w:eastAsia="Times New Roman"/>
                <w:b/>
                <w:sz w:val="18"/>
                <w:szCs w:val="18"/>
              </w:rPr>
            </w:pPr>
            <w:r w:rsidRPr="001A40A5">
              <w:rPr>
                <w:rFonts w:eastAsia="Times New Roman"/>
                <w:b/>
                <w:sz w:val="18"/>
                <w:szCs w:val="18"/>
              </w:rPr>
              <w:t>Descripción</w:t>
            </w:r>
          </w:p>
        </w:tc>
      </w:tr>
      <w:tr w:rsidR="00F94399" w:rsidRPr="0004213E" w14:paraId="0C829901" w14:textId="77777777" w:rsidTr="00FB2C6A">
        <w:tc>
          <w:tcPr>
            <w:tcW w:w="631" w:type="dxa"/>
          </w:tcPr>
          <w:p w14:paraId="29841EA5" w14:textId="77777777" w:rsidR="00F94399" w:rsidRPr="0004213E" w:rsidRDefault="00F94399" w:rsidP="00F94399">
            <w:pPr>
              <w:pStyle w:val="Footer"/>
              <w:tabs>
                <w:tab w:val="clear" w:pos="4419"/>
                <w:tab w:val="clear" w:pos="8838"/>
              </w:tabs>
              <w:rPr>
                <w:szCs w:val="18"/>
                <w:lang w:val="es-ES"/>
              </w:rPr>
            </w:pPr>
            <w:r w:rsidRPr="0004213E">
              <w:rPr>
                <w:szCs w:val="18"/>
                <w:lang w:val="es-ES"/>
              </w:rPr>
              <w:t>1</w:t>
            </w:r>
          </w:p>
        </w:tc>
        <w:tc>
          <w:tcPr>
            <w:tcW w:w="8666" w:type="dxa"/>
            <w:gridSpan w:val="2"/>
          </w:tcPr>
          <w:p w14:paraId="4C985F08" w14:textId="77777777" w:rsidR="00F94399" w:rsidRPr="00D75389" w:rsidRDefault="00F94399" w:rsidP="00F94399">
            <w:pPr>
              <w:rPr>
                <w:rFonts w:cs="Arial"/>
                <w:sz w:val="20"/>
                <w:szCs w:val="18"/>
              </w:rPr>
            </w:pPr>
            <w:r w:rsidRPr="00381DEA">
              <w:rPr>
                <w:rFonts w:cs="Arial"/>
                <w:b/>
                <w:sz w:val="20"/>
                <w:szCs w:val="18"/>
              </w:rPr>
              <w:t>Excepción 01</w:t>
            </w:r>
            <w:r>
              <w:rPr>
                <w:rFonts w:cs="Arial"/>
                <w:b/>
                <w:sz w:val="20"/>
                <w:szCs w:val="18"/>
              </w:rPr>
              <w:t xml:space="preserve">: </w:t>
            </w:r>
            <w:r>
              <w:rPr>
                <w:rFonts w:cs="Arial"/>
                <w:sz w:val="20"/>
                <w:szCs w:val="18"/>
              </w:rPr>
              <w:t>“No se ha grabado los cambios ingresados, por favor vuelva a intentar”</w:t>
            </w:r>
          </w:p>
        </w:tc>
      </w:tr>
      <w:tr w:rsidR="00F94399" w:rsidRPr="0004213E" w14:paraId="11E82852" w14:textId="77777777" w:rsidTr="00FB2C6A">
        <w:tc>
          <w:tcPr>
            <w:tcW w:w="631" w:type="dxa"/>
          </w:tcPr>
          <w:p w14:paraId="09346421" w14:textId="77777777" w:rsidR="00F94399" w:rsidRPr="0004213E" w:rsidRDefault="00F94399" w:rsidP="00F94399">
            <w:pPr>
              <w:pStyle w:val="Footer"/>
              <w:tabs>
                <w:tab w:val="clear" w:pos="4419"/>
                <w:tab w:val="clear" w:pos="8838"/>
              </w:tabs>
              <w:rPr>
                <w:szCs w:val="18"/>
                <w:lang w:val="es-ES"/>
              </w:rPr>
            </w:pPr>
            <w:r>
              <w:rPr>
                <w:szCs w:val="18"/>
                <w:lang w:val="es-ES"/>
              </w:rPr>
              <w:t>2</w:t>
            </w:r>
          </w:p>
        </w:tc>
        <w:tc>
          <w:tcPr>
            <w:tcW w:w="8666" w:type="dxa"/>
            <w:gridSpan w:val="2"/>
          </w:tcPr>
          <w:p w14:paraId="39F1F246" w14:textId="5D98DC07" w:rsidR="00F94399" w:rsidRPr="00381DEA" w:rsidRDefault="00F94399" w:rsidP="00F94399">
            <w:pPr>
              <w:rPr>
                <w:rFonts w:cs="Arial"/>
                <w:b/>
                <w:sz w:val="20"/>
                <w:szCs w:val="18"/>
              </w:rPr>
            </w:pPr>
            <w:r w:rsidRPr="00381DEA">
              <w:rPr>
                <w:rFonts w:cs="Arial"/>
                <w:b/>
                <w:sz w:val="20"/>
                <w:szCs w:val="18"/>
              </w:rPr>
              <w:t>Excepción 0</w:t>
            </w:r>
            <w:r>
              <w:rPr>
                <w:rFonts w:cs="Arial"/>
                <w:b/>
                <w:sz w:val="20"/>
                <w:szCs w:val="18"/>
              </w:rPr>
              <w:t>2: “</w:t>
            </w:r>
            <w:r>
              <w:rPr>
                <w:rFonts w:cs="Arial"/>
                <w:sz w:val="20"/>
                <w:szCs w:val="18"/>
              </w:rPr>
              <w:t>Se grabaron los</w:t>
            </w:r>
            <w:r w:rsidRPr="00C144F4">
              <w:rPr>
                <w:rFonts w:cs="Arial"/>
                <w:sz w:val="20"/>
                <w:szCs w:val="18"/>
              </w:rPr>
              <w:t xml:space="preserve"> cambios ingresados”</w:t>
            </w:r>
          </w:p>
        </w:tc>
      </w:tr>
      <w:tr w:rsidR="00F94399" w:rsidRPr="0004213E" w14:paraId="604F166D" w14:textId="77777777" w:rsidTr="00FB2C6A">
        <w:tc>
          <w:tcPr>
            <w:tcW w:w="631" w:type="dxa"/>
          </w:tcPr>
          <w:p w14:paraId="125F90CF" w14:textId="77777777" w:rsidR="00F94399" w:rsidRDefault="00F94399" w:rsidP="00F94399">
            <w:pPr>
              <w:pStyle w:val="Footer"/>
              <w:tabs>
                <w:tab w:val="clear" w:pos="4419"/>
                <w:tab w:val="clear" w:pos="8838"/>
              </w:tabs>
              <w:rPr>
                <w:szCs w:val="18"/>
                <w:lang w:val="es-ES"/>
              </w:rPr>
            </w:pPr>
            <w:r>
              <w:rPr>
                <w:szCs w:val="18"/>
                <w:lang w:val="es-ES"/>
              </w:rPr>
              <w:t>3</w:t>
            </w:r>
          </w:p>
        </w:tc>
        <w:tc>
          <w:tcPr>
            <w:tcW w:w="8666" w:type="dxa"/>
            <w:gridSpan w:val="2"/>
          </w:tcPr>
          <w:p w14:paraId="7742FF75" w14:textId="4100A970" w:rsidR="00F94399" w:rsidRPr="00381DEA" w:rsidRDefault="00F94399" w:rsidP="00F94399">
            <w:pPr>
              <w:rPr>
                <w:rFonts w:cs="Arial"/>
                <w:b/>
                <w:sz w:val="20"/>
                <w:szCs w:val="18"/>
              </w:rPr>
            </w:pPr>
            <w:r w:rsidRPr="00381DEA">
              <w:rPr>
                <w:rFonts w:cs="Arial"/>
                <w:b/>
                <w:sz w:val="20"/>
                <w:szCs w:val="18"/>
              </w:rPr>
              <w:t>Excepción 0</w:t>
            </w:r>
            <w:r>
              <w:rPr>
                <w:rFonts w:cs="Arial"/>
                <w:b/>
                <w:sz w:val="20"/>
                <w:szCs w:val="18"/>
              </w:rPr>
              <w:t xml:space="preserve">3: </w:t>
            </w:r>
            <w:r w:rsidRPr="00126FC6">
              <w:rPr>
                <w:rFonts w:cs="Arial"/>
                <w:sz w:val="20"/>
                <w:szCs w:val="18"/>
              </w:rPr>
              <w:t>“La cantidad no es un dato valido, por favor verifique”</w:t>
            </w:r>
          </w:p>
        </w:tc>
      </w:tr>
      <w:tr w:rsidR="00F94399" w:rsidRPr="0004213E" w14:paraId="259728CA" w14:textId="77777777" w:rsidTr="00FB2C6A">
        <w:tc>
          <w:tcPr>
            <w:tcW w:w="631" w:type="dxa"/>
          </w:tcPr>
          <w:p w14:paraId="4F98276A" w14:textId="3304941E" w:rsidR="00F94399" w:rsidRDefault="00F94399" w:rsidP="00F94399">
            <w:pPr>
              <w:pStyle w:val="Footer"/>
              <w:tabs>
                <w:tab w:val="clear" w:pos="4419"/>
                <w:tab w:val="clear" w:pos="8838"/>
              </w:tabs>
              <w:rPr>
                <w:szCs w:val="18"/>
                <w:lang w:val="es-ES"/>
              </w:rPr>
            </w:pPr>
            <w:r>
              <w:rPr>
                <w:szCs w:val="18"/>
                <w:lang w:val="es-ES"/>
              </w:rPr>
              <w:t>4</w:t>
            </w:r>
          </w:p>
        </w:tc>
        <w:tc>
          <w:tcPr>
            <w:tcW w:w="8666" w:type="dxa"/>
            <w:gridSpan w:val="2"/>
          </w:tcPr>
          <w:p w14:paraId="1B2CED45" w14:textId="5DC6F0A1" w:rsidR="00F94399" w:rsidRPr="00381DEA" w:rsidRDefault="00F94399" w:rsidP="00F94399">
            <w:pPr>
              <w:rPr>
                <w:rFonts w:cs="Arial"/>
                <w:b/>
                <w:sz w:val="20"/>
                <w:szCs w:val="18"/>
              </w:rPr>
            </w:pPr>
            <w:r w:rsidRPr="00334552">
              <w:rPr>
                <w:rFonts w:cs="Arial"/>
                <w:b/>
                <w:sz w:val="20"/>
                <w:szCs w:val="18"/>
              </w:rPr>
              <w:t xml:space="preserve">Excepción </w:t>
            </w:r>
            <w:r w:rsidRPr="00A051A1">
              <w:rPr>
                <w:rFonts w:cs="Arial"/>
                <w:sz w:val="20"/>
                <w:szCs w:val="18"/>
              </w:rPr>
              <w:t>0</w:t>
            </w:r>
            <w:r>
              <w:rPr>
                <w:rFonts w:cs="Arial"/>
                <w:sz w:val="20"/>
                <w:szCs w:val="18"/>
              </w:rPr>
              <w:t>4</w:t>
            </w:r>
            <w:r w:rsidRPr="00A051A1">
              <w:rPr>
                <w:rFonts w:cs="Arial"/>
                <w:sz w:val="20"/>
                <w:szCs w:val="18"/>
              </w:rPr>
              <w:t>:</w:t>
            </w:r>
            <w:r w:rsidRPr="00334552">
              <w:rPr>
                <w:rFonts w:cs="Arial"/>
                <w:sz w:val="20"/>
                <w:szCs w:val="18"/>
              </w:rPr>
              <w:t xml:space="preserve"> “</w:t>
            </w:r>
            <w:r>
              <w:rPr>
                <w:rFonts w:cs="Arial"/>
                <w:sz w:val="20"/>
                <w:szCs w:val="18"/>
              </w:rPr>
              <w:t xml:space="preserve">Ruc, no encontrado, </w:t>
            </w:r>
            <w:r w:rsidRPr="00126FC6">
              <w:rPr>
                <w:rFonts w:cs="Arial"/>
                <w:sz w:val="20"/>
                <w:szCs w:val="18"/>
              </w:rPr>
              <w:t>por favor verifique”</w:t>
            </w:r>
          </w:p>
        </w:tc>
      </w:tr>
      <w:tr w:rsidR="00F94399" w:rsidRPr="0004213E" w14:paraId="59AAEE70" w14:textId="77777777" w:rsidTr="00FB2C6A">
        <w:tc>
          <w:tcPr>
            <w:tcW w:w="631" w:type="dxa"/>
          </w:tcPr>
          <w:p w14:paraId="551C353A" w14:textId="5C547382" w:rsidR="00F94399" w:rsidRPr="00A051A1" w:rsidRDefault="00F94399" w:rsidP="00F94399">
            <w:pPr>
              <w:pStyle w:val="Footer"/>
              <w:tabs>
                <w:tab w:val="clear" w:pos="4419"/>
                <w:tab w:val="clear" w:pos="8838"/>
              </w:tabs>
              <w:rPr>
                <w:szCs w:val="18"/>
                <w:lang w:val="es-ES"/>
              </w:rPr>
            </w:pPr>
            <w:r>
              <w:rPr>
                <w:szCs w:val="18"/>
              </w:rPr>
              <w:t>5</w:t>
            </w:r>
          </w:p>
        </w:tc>
        <w:tc>
          <w:tcPr>
            <w:tcW w:w="8666" w:type="dxa"/>
            <w:gridSpan w:val="2"/>
          </w:tcPr>
          <w:p w14:paraId="3632E5E9" w14:textId="438D74DF" w:rsidR="00F94399" w:rsidRPr="00381DEA" w:rsidRDefault="00F94399" w:rsidP="00F94399">
            <w:pPr>
              <w:rPr>
                <w:rFonts w:cs="Arial"/>
                <w:b/>
                <w:sz w:val="20"/>
                <w:szCs w:val="18"/>
              </w:rPr>
            </w:pPr>
            <w:r w:rsidRPr="00334552">
              <w:rPr>
                <w:rFonts w:cs="Arial"/>
                <w:b/>
                <w:sz w:val="20"/>
                <w:szCs w:val="18"/>
              </w:rPr>
              <w:t xml:space="preserve">Excepción </w:t>
            </w:r>
            <w:r w:rsidRPr="00A051A1">
              <w:rPr>
                <w:rFonts w:cs="Arial"/>
                <w:sz w:val="20"/>
                <w:szCs w:val="18"/>
              </w:rPr>
              <w:t>0</w:t>
            </w:r>
            <w:r>
              <w:rPr>
                <w:rFonts w:cs="Arial"/>
                <w:sz w:val="20"/>
                <w:szCs w:val="18"/>
              </w:rPr>
              <w:t>5</w:t>
            </w:r>
            <w:r w:rsidRPr="00A051A1">
              <w:rPr>
                <w:rFonts w:cs="Arial"/>
                <w:sz w:val="20"/>
                <w:szCs w:val="18"/>
              </w:rPr>
              <w:t>:</w:t>
            </w:r>
            <w:r w:rsidRPr="00334552">
              <w:rPr>
                <w:rFonts w:cs="Arial"/>
                <w:sz w:val="20"/>
                <w:szCs w:val="18"/>
              </w:rPr>
              <w:t xml:space="preserve"> “Se cancela la </w:t>
            </w:r>
            <w:r>
              <w:rPr>
                <w:rFonts w:cs="Arial"/>
                <w:sz w:val="20"/>
                <w:szCs w:val="18"/>
              </w:rPr>
              <w:t xml:space="preserve">presentación, </w:t>
            </w:r>
            <w:r w:rsidRPr="00334552">
              <w:rPr>
                <w:rFonts w:cs="Arial"/>
                <w:sz w:val="20"/>
                <w:szCs w:val="18"/>
              </w:rPr>
              <w:t>por favor revisar la información</w:t>
            </w:r>
            <w:r>
              <w:rPr>
                <w:rFonts w:cs="Arial"/>
                <w:sz w:val="20"/>
                <w:szCs w:val="18"/>
              </w:rPr>
              <w:t xml:space="preserve"> a presentar</w:t>
            </w:r>
            <w:r w:rsidRPr="00334552">
              <w:rPr>
                <w:rFonts w:cs="Arial"/>
                <w:sz w:val="20"/>
                <w:szCs w:val="18"/>
              </w:rPr>
              <w:t>”</w:t>
            </w:r>
          </w:p>
        </w:tc>
      </w:tr>
      <w:tr w:rsidR="00F94399" w:rsidRPr="001A40A5" w14:paraId="7BAF668F" w14:textId="77777777" w:rsidTr="00FB2C6A">
        <w:tc>
          <w:tcPr>
            <w:tcW w:w="9297" w:type="dxa"/>
            <w:gridSpan w:val="3"/>
            <w:shd w:val="clear" w:color="auto" w:fill="E6E6E6"/>
          </w:tcPr>
          <w:p w14:paraId="00F615CF" w14:textId="77777777" w:rsidR="00F94399" w:rsidRPr="001A40A5" w:rsidRDefault="00F94399" w:rsidP="00F94399">
            <w:pPr>
              <w:pStyle w:val="NormalWeb"/>
              <w:spacing w:before="0" w:beforeAutospacing="0" w:after="0" w:afterAutospacing="0"/>
              <w:rPr>
                <w:b/>
                <w:sz w:val="18"/>
                <w:szCs w:val="18"/>
              </w:rPr>
            </w:pPr>
            <w:r w:rsidRPr="001A40A5">
              <w:rPr>
                <w:rFonts w:eastAsia="Times New Roman"/>
                <w:b/>
                <w:sz w:val="18"/>
                <w:szCs w:val="18"/>
              </w:rPr>
              <w:t>9. Requisito asociado (Funcional, No Funcional)</w:t>
            </w:r>
          </w:p>
        </w:tc>
      </w:tr>
      <w:tr w:rsidR="00F94399" w:rsidRPr="0004213E" w14:paraId="7D40B2EF" w14:textId="77777777" w:rsidTr="00FB2C6A">
        <w:tc>
          <w:tcPr>
            <w:tcW w:w="9297" w:type="dxa"/>
            <w:gridSpan w:val="3"/>
          </w:tcPr>
          <w:p w14:paraId="12FE7D48" w14:textId="00E90B1D" w:rsidR="00F94399" w:rsidRPr="0004213E" w:rsidRDefault="00F94399" w:rsidP="00F94399">
            <w:pPr>
              <w:rPr>
                <w:rFonts w:cs="Arial"/>
                <w:sz w:val="20"/>
                <w:szCs w:val="18"/>
              </w:rPr>
            </w:pPr>
            <w:r>
              <w:rPr>
                <w:rFonts w:cs="Arial"/>
                <w:sz w:val="20"/>
                <w:szCs w:val="18"/>
              </w:rPr>
              <w:t>RF01, RF02, RF03</w:t>
            </w:r>
          </w:p>
          <w:p w14:paraId="4818DF70" w14:textId="77777777" w:rsidR="00F94399" w:rsidRPr="0004213E" w:rsidRDefault="00F94399" w:rsidP="00F94399">
            <w:pPr>
              <w:rPr>
                <w:rFonts w:cs="Arial"/>
                <w:sz w:val="20"/>
                <w:szCs w:val="18"/>
              </w:rPr>
            </w:pPr>
          </w:p>
        </w:tc>
      </w:tr>
      <w:tr w:rsidR="00F94399" w:rsidRPr="001A40A5" w14:paraId="25C03960" w14:textId="77777777" w:rsidTr="00FB2C6A">
        <w:tc>
          <w:tcPr>
            <w:tcW w:w="9297" w:type="dxa"/>
            <w:gridSpan w:val="3"/>
            <w:shd w:val="clear" w:color="auto" w:fill="E6E6E6"/>
          </w:tcPr>
          <w:p w14:paraId="361D8691" w14:textId="77777777" w:rsidR="00F94399" w:rsidRPr="001A40A5" w:rsidRDefault="00F94399" w:rsidP="00F94399">
            <w:pPr>
              <w:pStyle w:val="NormalWeb"/>
              <w:spacing w:before="0" w:beforeAutospacing="0" w:after="0" w:afterAutospacing="0"/>
              <w:rPr>
                <w:b/>
                <w:sz w:val="18"/>
                <w:szCs w:val="18"/>
              </w:rPr>
            </w:pPr>
            <w:r w:rsidRPr="001A40A5">
              <w:rPr>
                <w:rFonts w:eastAsia="Times New Roman"/>
                <w:b/>
                <w:sz w:val="18"/>
                <w:szCs w:val="18"/>
              </w:rPr>
              <w:t>10. Prototipo de interfaz de usuario</w:t>
            </w:r>
          </w:p>
        </w:tc>
      </w:tr>
      <w:tr w:rsidR="00F94399" w:rsidRPr="0004213E" w14:paraId="37536F71" w14:textId="77777777" w:rsidTr="00FB2C6A">
        <w:tc>
          <w:tcPr>
            <w:tcW w:w="9297" w:type="dxa"/>
            <w:gridSpan w:val="3"/>
          </w:tcPr>
          <w:p w14:paraId="5A65E367" w14:textId="4D7EF115" w:rsidR="00F94399" w:rsidRPr="0004213E" w:rsidRDefault="00F94399" w:rsidP="00F94399">
            <w:pPr>
              <w:rPr>
                <w:rFonts w:cs="Arial"/>
                <w:sz w:val="20"/>
                <w:szCs w:val="18"/>
              </w:rPr>
            </w:pPr>
            <w:r>
              <w:rPr>
                <w:rFonts w:cs="Arial"/>
                <w:sz w:val="20"/>
                <w:szCs w:val="18"/>
              </w:rPr>
              <w:t>IU03A, IU02, IU04, IU05, IU06</w:t>
            </w:r>
          </w:p>
          <w:p w14:paraId="11D1C3DB" w14:textId="77777777" w:rsidR="00F94399" w:rsidRPr="0004213E" w:rsidRDefault="00F94399" w:rsidP="00F94399">
            <w:pPr>
              <w:rPr>
                <w:rFonts w:cs="Arial"/>
                <w:sz w:val="20"/>
                <w:szCs w:val="18"/>
              </w:rPr>
            </w:pPr>
          </w:p>
        </w:tc>
      </w:tr>
    </w:tbl>
    <w:p w14:paraId="16E71573" w14:textId="77777777" w:rsidR="00A5095E" w:rsidRDefault="00A5095E" w:rsidP="00A5095E">
      <w:pPr>
        <w:pStyle w:val="Header"/>
        <w:rPr>
          <w:rFonts w:ascii="Arial" w:hAnsi="Arial" w:cs="Times New Roman"/>
          <w:lang w:val="es-ES"/>
        </w:rPr>
      </w:pPr>
    </w:p>
    <w:p w14:paraId="3A2E969F" w14:textId="77777777" w:rsidR="00A5095E" w:rsidRDefault="00A5095E" w:rsidP="00A5095E"/>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631"/>
        <w:gridCol w:w="3412"/>
        <w:gridCol w:w="158"/>
        <w:gridCol w:w="5096"/>
      </w:tblGrid>
      <w:tr w:rsidR="00A5095E" w:rsidRPr="001A40A5" w14:paraId="63B2761A" w14:textId="77777777" w:rsidTr="001F7255">
        <w:tc>
          <w:tcPr>
            <w:tcW w:w="4201" w:type="dxa"/>
            <w:gridSpan w:val="3"/>
            <w:shd w:val="clear" w:color="auto" w:fill="E6E6E6"/>
          </w:tcPr>
          <w:p w14:paraId="2855344B" w14:textId="77777777" w:rsidR="00A5095E" w:rsidRPr="001A40A5" w:rsidRDefault="00A5095E" w:rsidP="00FB2C6A">
            <w:pPr>
              <w:pStyle w:val="NormalWeb"/>
              <w:spacing w:before="0" w:beforeAutospacing="0" w:after="0" w:afterAutospacing="0"/>
              <w:rPr>
                <w:rFonts w:eastAsia="Times New Roman"/>
                <w:b/>
                <w:sz w:val="18"/>
                <w:szCs w:val="18"/>
              </w:rPr>
            </w:pPr>
            <w:r w:rsidRPr="001A40A5">
              <w:rPr>
                <w:rFonts w:eastAsia="Times New Roman"/>
                <w:b/>
                <w:sz w:val="18"/>
                <w:szCs w:val="18"/>
              </w:rPr>
              <w:t>1. Nombre del Caso de Uso del Sistema</w:t>
            </w:r>
          </w:p>
        </w:tc>
        <w:tc>
          <w:tcPr>
            <w:tcW w:w="5096" w:type="dxa"/>
          </w:tcPr>
          <w:p w14:paraId="67C3F59D" w14:textId="77777777" w:rsidR="00A5095E" w:rsidRPr="0004213E" w:rsidRDefault="00A5095E" w:rsidP="00FB2C6A">
            <w:pPr>
              <w:rPr>
                <w:rFonts w:cs="Arial"/>
                <w:b/>
                <w:sz w:val="20"/>
                <w:szCs w:val="18"/>
              </w:rPr>
            </w:pPr>
            <w:r w:rsidRPr="00854EDA">
              <w:rPr>
                <w:rFonts w:cs="Arial"/>
                <w:b/>
                <w:sz w:val="20"/>
                <w:szCs w:val="18"/>
              </w:rPr>
              <w:t>CUS04-</w:t>
            </w:r>
            <w:r w:rsidRPr="00056363">
              <w:t xml:space="preserve"> </w:t>
            </w:r>
            <w:r w:rsidRPr="005E57D0">
              <w:rPr>
                <w:rFonts w:cs="Arial"/>
                <w:b/>
                <w:sz w:val="20"/>
                <w:szCs w:val="18"/>
              </w:rPr>
              <w:t>Rectificar o Sustituir la DJ de Inventario Inicial</w:t>
            </w:r>
          </w:p>
        </w:tc>
      </w:tr>
      <w:tr w:rsidR="00A5095E" w:rsidRPr="001A40A5" w14:paraId="0389743B" w14:textId="77777777" w:rsidTr="00FB2C6A">
        <w:tc>
          <w:tcPr>
            <w:tcW w:w="9297" w:type="dxa"/>
            <w:gridSpan w:val="4"/>
            <w:shd w:val="clear" w:color="auto" w:fill="E6E6E6"/>
          </w:tcPr>
          <w:p w14:paraId="5069BD21"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2. Descripción del Caso de Uso</w:t>
            </w:r>
          </w:p>
        </w:tc>
      </w:tr>
      <w:tr w:rsidR="00A5095E" w:rsidRPr="0004213E" w14:paraId="73FA7C33" w14:textId="77777777" w:rsidTr="00FB2C6A">
        <w:tc>
          <w:tcPr>
            <w:tcW w:w="9297" w:type="dxa"/>
            <w:gridSpan w:val="4"/>
          </w:tcPr>
          <w:p w14:paraId="4B3CBBB9" w14:textId="77777777" w:rsidR="00A5095E" w:rsidRPr="0004213E" w:rsidRDefault="00A5095E" w:rsidP="00FB2C6A">
            <w:pPr>
              <w:rPr>
                <w:rFonts w:cs="Arial"/>
                <w:sz w:val="20"/>
                <w:szCs w:val="18"/>
              </w:rPr>
            </w:pPr>
            <w:r>
              <w:rPr>
                <w:rFonts w:cs="Arial"/>
                <w:sz w:val="20"/>
                <w:szCs w:val="18"/>
              </w:rPr>
              <w:t>Caso de uso permite rectificar o sustituir la Declaración Jurada de Inventario Inicial.</w:t>
            </w:r>
          </w:p>
        </w:tc>
      </w:tr>
      <w:tr w:rsidR="00A5095E" w:rsidRPr="001A40A5" w14:paraId="010740D4" w14:textId="77777777" w:rsidTr="00FB2C6A">
        <w:tc>
          <w:tcPr>
            <w:tcW w:w="9297" w:type="dxa"/>
            <w:gridSpan w:val="4"/>
            <w:shd w:val="clear" w:color="auto" w:fill="E6E6E6"/>
          </w:tcPr>
          <w:p w14:paraId="6B7BA21E"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3. Actor(es)</w:t>
            </w:r>
          </w:p>
        </w:tc>
      </w:tr>
      <w:tr w:rsidR="00A5095E" w:rsidRPr="0004213E" w14:paraId="7CAC8F95" w14:textId="77777777" w:rsidTr="00FB2C6A">
        <w:tc>
          <w:tcPr>
            <w:tcW w:w="9297" w:type="dxa"/>
            <w:gridSpan w:val="4"/>
          </w:tcPr>
          <w:p w14:paraId="0E4EB619" w14:textId="77777777" w:rsidR="00A5095E" w:rsidRPr="0004213E" w:rsidRDefault="00A5095E" w:rsidP="00FB2C6A">
            <w:pPr>
              <w:rPr>
                <w:rFonts w:cs="Arial"/>
                <w:sz w:val="20"/>
                <w:szCs w:val="18"/>
              </w:rPr>
            </w:pPr>
            <w:r>
              <w:rPr>
                <w:rFonts w:cs="Arial"/>
                <w:sz w:val="20"/>
                <w:szCs w:val="18"/>
              </w:rPr>
              <w:t>CUS01</w:t>
            </w:r>
          </w:p>
        </w:tc>
      </w:tr>
      <w:tr w:rsidR="00A5095E" w:rsidRPr="001A40A5" w14:paraId="2DE27BD6" w14:textId="77777777" w:rsidTr="00FB2C6A">
        <w:tc>
          <w:tcPr>
            <w:tcW w:w="9297" w:type="dxa"/>
            <w:gridSpan w:val="4"/>
            <w:shd w:val="clear" w:color="auto" w:fill="E6E6E6"/>
          </w:tcPr>
          <w:p w14:paraId="030D3CCF"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4. Precondiciones</w:t>
            </w:r>
          </w:p>
        </w:tc>
      </w:tr>
      <w:tr w:rsidR="00A5095E" w:rsidRPr="0004213E" w14:paraId="0E11F1D5" w14:textId="77777777" w:rsidTr="00FB2C6A">
        <w:tc>
          <w:tcPr>
            <w:tcW w:w="9297" w:type="dxa"/>
            <w:gridSpan w:val="4"/>
          </w:tcPr>
          <w:p w14:paraId="64B581C8" w14:textId="77777777" w:rsidR="00A5095E" w:rsidRDefault="00A5095E" w:rsidP="00FB2C6A">
            <w:pPr>
              <w:rPr>
                <w:rFonts w:cs="Arial"/>
                <w:sz w:val="20"/>
                <w:szCs w:val="18"/>
              </w:rPr>
            </w:pPr>
            <w:r>
              <w:rPr>
                <w:rFonts w:cs="Arial"/>
                <w:sz w:val="20"/>
                <w:szCs w:val="18"/>
              </w:rPr>
              <w:t>Inventario inicial presentado o regularizado, dentro del plazo otorgado y dentro del plazo de ley</w:t>
            </w:r>
          </w:p>
          <w:p w14:paraId="2240B99D" w14:textId="77777777" w:rsidR="00A5095E" w:rsidRDefault="00A5095E" w:rsidP="00FB2C6A">
            <w:pPr>
              <w:rPr>
                <w:rFonts w:cs="Arial"/>
                <w:sz w:val="20"/>
                <w:szCs w:val="18"/>
              </w:rPr>
            </w:pPr>
            <w:r>
              <w:rPr>
                <w:rFonts w:cs="Arial"/>
                <w:sz w:val="20"/>
                <w:szCs w:val="18"/>
              </w:rPr>
              <w:t>Realizar la acción de: Sustituir, Rectificar</w:t>
            </w:r>
          </w:p>
          <w:p w14:paraId="281D7B5A" w14:textId="77777777" w:rsidR="00A5095E" w:rsidRPr="0004213E" w:rsidRDefault="00A5095E" w:rsidP="00FB2C6A">
            <w:pPr>
              <w:rPr>
                <w:rFonts w:cs="Arial"/>
                <w:sz w:val="20"/>
                <w:szCs w:val="18"/>
              </w:rPr>
            </w:pPr>
          </w:p>
        </w:tc>
      </w:tr>
      <w:tr w:rsidR="00A5095E" w:rsidRPr="001A40A5" w14:paraId="33F14132" w14:textId="77777777" w:rsidTr="00FB2C6A">
        <w:tc>
          <w:tcPr>
            <w:tcW w:w="9297" w:type="dxa"/>
            <w:gridSpan w:val="4"/>
            <w:shd w:val="clear" w:color="auto" w:fill="E6E6E6"/>
          </w:tcPr>
          <w:p w14:paraId="61772C74"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5. Post condiciones</w:t>
            </w:r>
          </w:p>
        </w:tc>
      </w:tr>
      <w:tr w:rsidR="00A5095E" w:rsidRPr="0004213E" w14:paraId="5BA7B080" w14:textId="77777777" w:rsidTr="00FB2C6A">
        <w:tc>
          <w:tcPr>
            <w:tcW w:w="9297" w:type="dxa"/>
            <w:gridSpan w:val="4"/>
          </w:tcPr>
          <w:p w14:paraId="495EF9F3" w14:textId="77777777" w:rsidR="00A5095E" w:rsidRPr="0004213E" w:rsidRDefault="00A5095E" w:rsidP="00FB2C6A">
            <w:pPr>
              <w:pStyle w:val="NormalWeb"/>
              <w:spacing w:before="0" w:beforeAutospacing="0" w:after="0" w:afterAutospacing="0"/>
              <w:rPr>
                <w:rFonts w:eastAsia="Times New Roman"/>
                <w:szCs w:val="18"/>
              </w:rPr>
            </w:pPr>
            <w:r>
              <w:rPr>
                <w:rFonts w:eastAsia="Times New Roman"/>
                <w:szCs w:val="18"/>
              </w:rPr>
              <w:t>Inventario inicial rectificado</w:t>
            </w:r>
          </w:p>
        </w:tc>
      </w:tr>
      <w:tr w:rsidR="00A5095E" w:rsidRPr="001A40A5" w14:paraId="49F07A01" w14:textId="77777777" w:rsidTr="00FB2C6A">
        <w:trPr>
          <w:trHeight w:val="223"/>
        </w:trPr>
        <w:tc>
          <w:tcPr>
            <w:tcW w:w="9297" w:type="dxa"/>
            <w:gridSpan w:val="4"/>
            <w:shd w:val="clear" w:color="auto" w:fill="E6E6E6"/>
          </w:tcPr>
          <w:p w14:paraId="4B2AF471" w14:textId="77777777" w:rsidR="00A5095E" w:rsidRPr="001A40A5" w:rsidRDefault="00A5095E" w:rsidP="00FB2C6A">
            <w:pPr>
              <w:pStyle w:val="NormalWeb"/>
              <w:spacing w:before="0" w:beforeAutospacing="0" w:after="0" w:afterAutospacing="0"/>
              <w:rPr>
                <w:b/>
                <w:sz w:val="18"/>
                <w:szCs w:val="18"/>
              </w:rPr>
            </w:pPr>
            <w:r w:rsidRPr="001A40A5">
              <w:rPr>
                <w:rFonts w:eastAsia="Times New Roman"/>
                <w:b/>
                <w:sz w:val="18"/>
                <w:szCs w:val="18"/>
              </w:rPr>
              <w:t>6. Flujo de eventos *</w:t>
            </w:r>
          </w:p>
        </w:tc>
      </w:tr>
      <w:tr w:rsidR="00A5095E" w:rsidRPr="001A40A5" w14:paraId="2FE02A7D" w14:textId="77777777" w:rsidTr="001F7255">
        <w:tc>
          <w:tcPr>
            <w:tcW w:w="631" w:type="dxa"/>
            <w:shd w:val="clear" w:color="auto" w:fill="E6E6E6"/>
          </w:tcPr>
          <w:p w14:paraId="298541DF"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3570" w:type="dxa"/>
            <w:gridSpan w:val="2"/>
            <w:shd w:val="clear" w:color="auto" w:fill="E6E6E6"/>
          </w:tcPr>
          <w:p w14:paraId="783CC2C1"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Acción del Actor</w:t>
            </w:r>
          </w:p>
        </w:tc>
        <w:tc>
          <w:tcPr>
            <w:tcW w:w="5096" w:type="dxa"/>
            <w:shd w:val="clear" w:color="auto" w:fill="E6E6E6"/>
          </w:tcPr>
          <w:p w14:paraId="4E084F89" w14:textId="77777777" w:rsidR="00A5095E" w:rsidRPr="001A40A5" w:rsidRDefault="00A5095E" w:rsidP="00FB2C6A">
            <w:pPr>
              <w:pStyle w:val="NormalWeb"/>
              <w:spacing w:before="0" w:beforeAutospacing="0" w:after="0" w:afterAutospacing="0"/>
              <w:jc w:val="center"/>
              <w:rPr>
                <w:rFonts w:eastAsia="Times New Roman"/>
                <w:b/>
                <w:sz w:val="18"/>
                <w:szCs w:val="18"/>
              </w:rPr>
            </w:pPr>
            <w:r w:rsidRPr="001A40A5">
              <w:rPr>
                <w:rFonts w:eastAsia="Times New Roman"/>
                <w:b/>
                <w:sz w:val="18"/>
                <w:szCs w:val="18"/>
              </w:rPr>
              <w:t>Respuesta del Sistema</w:t>
            </w:r>
          </w:p>
        </w:tc>
      </w:tr>
      <w:tr w:rsidR="00A5095E" w:rsidRPr="0004213E" w14:paraId="481B0DBE" w14:textId="77777777" w:rsidTr="001F7255">
        <w:tc>
          <w:tcPr>
            <w:tcW w:w="631" w:type="dxa"/>
          </w:tcPr>
          <w:p w14:paraId="45CAD095" w14:textId="77777777" w:rsidR="00A5095E" w:rsidRPr="0004213E" w:rsidRDefault="00A5095E" w:rsidP="00FB2C6A">
            <w:pPr>
              <w:pStyle w:val="Footer"/>
              <w:tabs>
                <w:tab w:val="clear" w:pos="4419"/>
                <w:tab w:val="clear" w:pos="8838"/>
              </w:tabs>
              <w:rPr>
                <w:szCs w:val="18"/>
                <w:lang w:val="es-ES"/>
              </w:rPr>
            </w:pPr>
            <w:r w:rsidRPr="0004213E">
              <w:rPr>
                <w:szCs w:val="18"/>
                <w:lang w:val="es-ES"/>
              </w:rPr>
              <w:lastRenderedPageBreak/>
              <w:t>1</w:t>
            </w:r>
          </w:p>
        </w:tc>
        <w:tc>
          <w:tcPr>
            <w:tcW w:w="3570" w:type="dxa"/>
            <w:gridSpan w:val="2"/>
          </w:tcPr>
          <w:p w14:paraId="10B0AF6F" w14:textId="77777777" w:rsidR="00A5095E" w:rsidRPr="0004213E" w:rsidRDefault="00A5095E" w:rsidP="00FB2C6A">
            <w:pPr>
              <w:rPr>
                <w:rFonts w:cs="Arial"/>
                <w:sz w:val="20"/>
                <w:szCs w:val="18"/>
              </w:rPr>
            </w:pPr>
            <w:r>
              <w:rPr>
                <w:rFonts w:cs="Arial"/>
                <w:sz w:val="20"/>
                <w:szCs w:val="18"/>
              </w:rPr>
              <w:t>El caso de uso inicia cuando es invocado desde los CUS01. Con la acción Sustituir o Rectificar.</w:t>
            </w:r>
          </w:p>
        </w:tc>
        <w:tc>
          <w:tcPr>
            <w:tcW w:w="5096" w:type="dxa"/>
          </w:tcPr>
          <w:p w14:paraId="13654E95" w14:textId="77777777" w:rsidR="001F7255" w:rsidRDefault="001F7255" w:rsidP="001F7255">
            <w:pPr>
              <w:rPr>
                <w:rFonts w:cs="Arial"/>
                <w:sz w:val="20"/>
                <w:szCs w:val="18"/>
              </w:rPr>
            </w:pPr>
            <w:r>
              <w:rPr>
                <w:rFonts w:cs="Arial"/>
                <w:sz w:val="20"/>
                <w:szCs w:val="18"/>
              </w:rPr>
              <w:t xml:space="preserve">El sistema abre la interfaz </w:t>
            </w:r>
            <w:r w:rsidRPr="00F02887">
              <w:rPr>
                <w:rFonts w:cs="Arial"/>
                <w:b/>
                <w:sz w:val="20"/>
                <w:szCs w:val="18"/>
              </w:rPr>
              <w:t>IU0</w:t>
            </w:r>
            <w:r>
              <w:rPr>
                <w:rFonts w:cs="Arial"/>
                <w:b/>
                <w:sz w:val="20"/>
                <w:szCs w:val="18"/>
              </w:rPr>
              <w:t>3A Registrar inventario inicial</w:t>
            </w:r>
            <w:r>
              <w:rPr>
                <w:rFonts w:cs="Arial"/>
                <w:sz w:val="20"/>
                <w:szCs w:val="18"/>
              </w:rPr>
              <w:t>, teniendo en cuenta las siguientes consideraciones:</w:t>
            </w:r>
          </w:p>
          <w:p w14:paraId="30845540" w14:textId="77777777" w:rsidR="001F7255" w:rsidRDefault="001F7255" w:rsidP="001F7255">
            <w:pPr>
              <w:rPr>
                <w:rFonts w:cs="Arial"/>
                <w:sz w:val="20"/>
                <w:szCs w:val="18"/>
              </w:rPr>
            </w:pPr>
          </w:p>
          <w:p w14:paraId="5FC75366" w14:textId="77777777" w:rsidR="001F7255" w:rsidRDefault="001F7255" w:rsidP="00B836BC">
            <w:pPr>
              <w:pStyle w:val="ListParagraph"/>
              <w:numPr>
                <w:ilvl w:val="0"/>
                <w:numId w:val="43"/>
              </w:numPr>
              <w:rPr>
                <w:rFonts w:cs="Arial"/>
                <w:sz w:val="20"/>
                <w:szCs w:val="18"/>
              </w:rPr>
            </w:pPr>
            <w:r>
              <w:rPr>
                <w:rFonts w:cs="Arial"/>
                <w:sz w:val="20"/>
                <w:szCs w:val="18"/>
              </w:rPr>
              <w:t>Muestra las secciones:</w:t>
            </w:r>
          </w:p>
          <w:p w14:paraId="7CD75BC3" w14:textId="77777777" w:rsidR="001F7255" w:rsidRDefault="001F7255" w:rsidP="001F7255">
            <w:pPr>
              <w:pStyle w:val="ListParagraph"/>
              <w:numPr>
                <w:ilvl w:val="0"/>
                <w:numId w:val="24"/>
              </w:numPr>
              <w:rPr>
                <w:rFonts w:cs="Arial"/>
                <w:sz w:val="20"/>
                <w:szCs w:val="18"/>
              </w:rPr>
            </w:pPr>
            <w:r>
              <w:rPr>
                <w:rFonts w:cs="Arial"/>
                <w:sz w:val="20"/>
                <w:szCs w:val="18"/>
              </w:rPr>
              <w:t>Establecimientos Propios</w:t>
            </w:r>
          </w:p>
          <w:p w14:paraId="6CE838FB" w14:textId="77777777" w:rsidR="001F7255" w:rsidRDefault="001F7255" w:rsidP="001F7255">
            <w:pPr>
              <w:pStyle w:val="ListParagraph"/>
              <w:numPr>
                <w:ilvl w:val="0"/>
                <w:numId w:val="24"/>
              </w:numPr>
              <w:rPr>
                <w:rFonts w:cs="Arial"/>
                <w:sz w:val="20"/>
                <w:szCs w:val="18"/>
              </w:rPr>
            </w:pPr>
            <w:r>
              <w:rPr>
                <w:rFonts w:cs="Arial"/>
                <w:sz w:val="20"/>
                <w:szCs w:val="18"/>
              </w:rPr>
              <w:t>Establecimientos de terceros</w:t>
            </w:r>
          </w:p>
          <w:p w14:paraId="23DED9D0" w14:textId="77777777" w:rsidR="001F7255" w:rsidRDefault="001F7255" w:rsidP="001F7255">
            <w:pPr>
              <w:rPr>
                <w:rFonts w:cs="Arial"/>
                <w:sz w:val="20"/>
                <w:szCs w:val="18"/>
              </w:rPr>
            </w:pPr>
          </w:p>
          <w:p w14:paraId="3756D84E" w14:textId="77777777" w:rsidR="001F7255" w:rsidRDefault="001F7255" w:rsidP="001F7255">
            <w:pPr>
              <w:rPr>
                <w:rFonts w:cs="Arial"/>
                <w:sz w:val="20"/>
                <w:szCs w:val="18"/>
              </w:rPr>
            </w:pPr>
          </w:p>
          <w:p w14:paraId="19B4F6B7" w14:textId="77777777" w:rsidR="001F7255" w:rsidRDefault="001F7255" w:rsidP="001F7255">
            <w:pPr>
              <w:rPr>
                <w:rFonts w:cs="Arial"/>
                <w:sz w:val="20"/>
                <w:szCs w:val="18"/>
              </w:rPr>
            </w:pPr>
            <w:r>
              <w:rPr>
                <w:rFonts w:cs="Arial"/>
                <w:sz w:val="20"/>
                <w:szCs w:val="18"/>
              </w:rPr>
              <w:t>Las secciones mostraran los siguientes campos.</w:t>
            </w:r>
          </w:p>
          <w:p w14:paraId="4E697DCE" w14:textId="77777777" w:rsidR="001F7255" w:rsidRDefault="001F7255" w:rsidP="001F7255">
            <w:pPr>
              <w:rPr>
                <w:rFonts w:cs="Arial"/>
                <w:b/>
                <w:sz w:val="20"/>
                <w:szCs w:val="20"/>
              </w:rPr>
            </w:pPr>
            <w:r w:rsidRPr="00B518BF">
              <w:rPr>
                <w:rFonts w:cs="Arial"/>
                <w:b/>
                <w:sz w:val="20"/>
                <w:szCs w:val="20"/>
              </w:rPr>
              <w:t>Establecimiento Propios</w:t>
            </w:r>
          </w:p>
          <w:p w14:paraId="400C31EF" w14:textId="77777777" w:rsidR="001F7255" w:rsidRPr="00745A9A" w:rsidRDefault="001F7255" w:rsidP="00B836BC">
            <w:pPr>
              <w:pStyle w:val="ListParagraph"/>
              <w:numPr>
                <w:ilvl w:val="0"/>
                <w:numId w:val="31"/>
              </w:numPr>
              <w:rPr>
                <w:rFonts w:cs="Arial"/>
                <w:sz w:val="20"/>
                <w:szCs w:val="20"/>
              </w:rPr>
            </w:pPr>
            <w:r>
              <w:rPr>
                <w:rFonts w:cs="Arial"/>
                <w:sz w:val="20"/>
                <w:szCs w:val="20"/>
              </w:rPr>
              <w:t>Establecimientos propios</w:t>
            </w:r>
          </w:p>
          <w:p w14:paraId="2EE47F75" w14:textId="77777777" w:rsidR="001F7255" w:rsidRPr="009C7BD4" w:rsidRDefault="001F7255" w:rsidP="001F7255">
            <w:pPr>
              <w:numPr>
                <w:ilvl w:val="1"/>
                <w:numId w:val="9"/>
              </w:numPr>
              <w:ind w:left="1080"/>
              <w:rPr>
                <w:rFonts w:cs="Arial"/>
                <w:sz w:val="20"/>
                <w:szCs w:val="20"/>
              </w:rPr>
            </w:pPr>
            <w:r>
              <w:rPr>
                <w:rFonts w:cs="Arial"/>
                <w:sz w:val="20"/>
                <w:szCs w:val="20"/>
              </w:rPr>
              <w:t>Presentación Comercial</w:t>
            </w:r>
          </w:p>
          <w:p w14:paraId="0EFA78FC" w14:textId="77777777" w:rsidR="001F7255" w:rsidRPr="009C7BD4" w:rsidRDefault="001F7255" w:rsidP="001F7255">
            <w:pPr>
              <w:numPr>
                <w:ilvl w:val="1"/>
                <w:numId w:val="9"/>
              </w:numPr>
              <w:ind w:left="1080"/>
              <w:rPr>
                <w:rFonts w:cs="Arial"/>
                <w:sz w:val="20"/>
                <w:szCs w:val="20"/>
              </w:rPr>
            </w:pPr>
            <w:r>
              <w:rPr>
                <w:rFonts w:cs="Arial"/>
                <w:sz w:val="20"/>
                <w:szCs w:val="20"/>
              </w:rPr>
              <w:t>Cantidad Comercial</w:t>
            </w:r>
          </w:p>
          <w:p w14:paraId="3A0007FB" w14:textId="77777777" w:rsidR="001F7255" w:rsidRPr="009C7BD4" w:rsidRDefault="001F7255" w:rsidP="001F7255">
            <w:pPr>
              <w:pStyle w:val="ListParagraph"/>
              <w:contextualSpacing w:val="0"/>
              <w:rPr>
                <w:rFonts w:cs="Arial"/>
                <w:b/>
                <w:sz w:val="20"/>
                <w:szCs w:val="20"/>
              </w:rPr>
            </w:pPr>
          </w:p>
          <w:p w14:paraId="2E3EF702" w14:textId="77777777" w:rsidR="001F7255" w:rsidRDefault="001F7255" w:rsidP="001F7255">
            <w:pPr>
              <w:rPr>
                <w:rFonts w:cs="Arial"/>
                <w:b/>
                <w:sz w:val="20"/>
                <w:szCs w:val="20"/>
              </w:rPr>
            </w:pPr>
            <w:r w:rsidRPr="00B518BF">
              <w:rPr>
                <w:rFonts w:cs="Arial"/>
                <w:b/>
                <w:sz w:val="20"/>
                <w:szCs w:val="20"/>
              </w:rPr>
              <w:t>Establecimiento de terceros</w:t>
            </w:r>
          </w:p>
          <w:p w14:paraId="4096E4DD" w14:textId="77777777" w:rsidR="001F7255" w:rsidRPr="00745A9A" w:rsidRDefault="001F7255" w:rsidP="00B836BC">
            <w:pPr>
              <w:pStyle w:val="ListParagraph"/>
              <w:numPr>
                <w:ilvl w:val="0"/>
                <w:numId w:val="32"/>
              </w:numPr>
              <w:rPr>
                <w:rFonts w:cs="Arial"/>
                <w:sz w:val="20"/>
                <w:szCs w:val="20"/>
              </w:rPr>
            </w:pPr>
            <w:r w:rsidRPr="00745A9A">
              <w:rPr>
                <w:rFonts w:cs="Arial"/>
                <w:sz w:val="20"/>
                <w:szCs w:val="20"/>
              </w:rPr>
              <w:t>Establecimiento</w:t>
            </w:r>
            <w:r>
              <w:rPr>
                <w:rFonts w:cs="Arial"/>
                <w:sz w:val="20"/>
                <w:szCs w:val="20"/>
              </w:rPr>
              <w:t xml:space="preserve"> de tercero</w:t>
            </w:r>
          </w:p>
          <w:p w14:paraId="77D6C3A7" w14:textId="77777777" w:rsidR="001F7255" w:rsidRDefault="001F7255" w:rsidP="001F7255">
            <w:pPr>
              <w:numPr>
                <w:ilvl w:val="1"/>
                <w:numId w:val="8"/>
              </w:numPr>
              <w:ind w:left="1080"/>
              <w:rPr>
                <w:rFonts w:cs="Arial"/>
                <w:sz w:val="20"/>
                <w:szCs w:val="20"/>
              </w:rPr>
            </w:pPr>
            <w:r>
              <w:rPr>
                <w:rFonts w:cs="Arial"/>
                <w:sz w:val="20"/>
                <w:szCs w:val="20"/>
              </w:rPr>
              <w:t>Presentación Comercial</w:t>
            </w:r>
          </w:p>
          <w:p w14:paraId="051CE7EA" w14:textId="77777777" w:rsidR="001F7255" w:rsidRDefault="001F7255" w:rsidP="001F7255">
            <w:pPr>
              <w:numPr>
                <w:ilvl w:val="1"/>
                <w:numId w:val="8"/>
              </w:numPr>
              <w:ind w:left="1080"/>
              <w:rPr>
                <w:rFonts w:cs="Arial"/>
                <w:sz w:val="20"/>
                <w:szCs w:val="20"/>
              </w:rPr>
            </w:pPr>
            <w:r>
              <w:rPr>
                <w:rFonts w:cs="Arial"/>
                <w:sz w:val="20"/>
                <w:szCs w:val="20"/>
              </w:rPr>
              <w:t>Cantidad Comercial</w:t>
            </w:r>
          </w:p>
          <w:p w14:paraId="40F9B46E" w14:textId="77777777" w:rsidR="001F7255" w:rsidRDefault="001F7255" w:rsidP="001F7255">
            <w:pPr>
              <w:rPr>
                <w:rFonts w:cs="Arial"/>
                <w:sz w:val="20"/>
                <w:szCs w:val="18"/>
              </w:rPr>
            </w:pPr>
          </w:p>
          <w:p w14:paraId="468BB12F" w14:textId="77777777" w:rsidR="001F7255" w:rsidRDefault="001F7255" w:rsidP="001F7255">
            <w:pPr>
              <w:rPr>
                <w:rFonts w:cs="Arial"/>
                <w:sz w:val="20"/>
                <w:szCs w:val="18"/>
              </w:rPr>
            </w:pPr>
            <w:r>
              <w:rPr>
                <w:rFonts w:cs="Arial"/>
                <w:sz w:val="20"/>
                <w:szCs w:val="18"/>
              </w:rPr>
              <w:t>Adicional se tienen el botón :</w:t>
            </w:r>
          </w:p>
          <w:p w14:paraId="78192E04" w14:textId="77777777" w:rsidR="001F7255" w:rsidRDefault="001F7255" w:rsidP="00B836BC">
            <w:pPr>
              <w:pStyle w:val="ListParagraph"/>
              <w:numPr>
                <w:ilvl w:val="0"/>
                <w:numId w:val="38"/>
              </w:numPr>
              <w:rPr>
                <w:rFonts w:cs="Arial"/>
                <w:sz w:val="20"/>
                <w:szCs w:val="18"/>
              </w:rPr>
            </w:pPr>
            <w:r w:rsidRPr="001B04E1">
              <w:rPr>
                <w:rFonts w:cs="Arial"/>
                <w:sz w:val="20"/>
                <w:szCs w:val="18"/>
              </w:rPr>
              <w:t>Agregar Establecimiento ( para establecimientos de tercero)</w:t>
            </w:r>
          </w:p>
          <w:p w14:paraId="79073667" w14:textId="77777777" w:rsidR="001F7255" w:rsidRPr="001B04E1" w:rsidRDefault="001F7255" w:rsidP="001F7255">
            <w:pPr>
              <w:pStyle w:val="ListParagraph"/>
              <w:rPr>
                <w:rFonts w:cs="Arial"/>
                <w:sz w:val="20"/>
                <w:szCs w:val="18"/>
              </w:rPr>
            </w:pPr>
          </w:p>
          <w:p w14:paraId="24BEFD70" w14:textId="77777777" w:rsidR="001F7255" w:rsidRPr="00B825AC" w:rsidRDefault="001F7255" w:rsidP="001F7255">
            <w:pPr>
              <w:rPr>
                <w:rFonts w:cs="Arial"/>
                <w:sz w:val="20"/>
                <w:szCs w:val="18"/>
              </w:rPr>
            </w:pPr>
            <w:r>
              <w:rPr>
                <w:rFonts w:cs="Arial"/>
                <w:sz w:val="20"/>
                <w:szCs w:val="18"/>
              </w:rPr>
              <w:t>El texto Observaciones y la Caja de texto de Observaciones.</w:t>
            </w:r>
          </w:p>
          <w:p w14:paraId="4E0D7A71" w14:textId="77777777" w:rsidR="001F7255" w:rsidRDefault="001F7255" w:rsidP="001F7255">
            <w:pPr>
              <w:rPr>
                <w:rFonts w:cs="Arial"/>
                <w:sz w:val="20"/>
                <w:szCs w:val="18"/>
              </w:rPr>
            </w:pPr>
          </w:p>
          <w:p w14:paraId="761F2933" w14:textId="77777777" w:rsidR="001F7255" w:rsidRPr="00A460D8" w:rsidRDefault="001F7255" w:rsidP="001F7255">
            <w:pPr>
              <w:rPr>
                <w:rFonts w:cs="Arial"/>
                <w:sz w:val="20"/>
                <w:szCs w:val="18"/>
              </w:rPr>
            </w:pPr>
            <w:r>
              <w:rPr>
                <w:rFonts w:cs="Arial"/>
                <w:sz w:val="20"/>
                <w:szCs w:val="18"/>
              </w:rPr>
              <w:t>Los botones:</w:t>
            </w:r>
          </w:p>
          <w:p w14:paraId="247C75CD" w14:textId="77777777" w:rsidR="001F7255" w:rsidRPr="00B518BF" w:rsidRDefault="001F7255" w:rsidP="00B836BC">
            <w:pPr>
              <w:pStyle w:val="ListParagraph"/>
              <w:numPr>
                <w:ilvl w:val="0"/>
                <w:numId w:val="37"/>
              </w:numPr>
              <w:rPr>
                <w:rFonts w:cs="Arial"/>
                <w:sz w:val="20"/>
                <w:szCs w:val="18"/>
              </w:rPr>
            </w:pPr>
            <w:r w:rsidRPr="00B518BF">
              <w:rPr>
                <w:rFonts w:cs="Arial"/>
                <w:sz w:val="20"/>
                <w:szCs w:val="18"/>
              </w:rPr>
              <w:t>Cancelar</w:t>
            </w:r>
          </w:p>
          <w:p w14:paraId="55BFFF14" w14:textId="77777777" w:rsidR="001F7255" w:rsidRPr="00B518BF" w:rsidRDefault="001F7255" w:rsidP="00B836BC">
            <w:pPr>
              <w:pStyle w:val="ListParagraph"/>
              <w:numPr>
                <w:ilvl w:val="0"/>
                <w:numId w:val="37"/>
              </w:numPr>
              <w:rPr>
                <w:rFonts w:cs="Arial"/>
                <w:sz w:val="20"/>
                <w:szCs w:val="18"/>
              </w:rPr>
            </w:pPr>
            <w:r w:rsidRPr="00B518BF">
              <w:rPr>
                <w:rFonts w:cs="Arial"/>
                <w:sz w:val="20"/>
                <w:szCs w:val="18"/>
              </w:rPr>
              <w:t>Guardar</w:t>
            </w:r>
          </w:p>
          <w:p w14:paraId="41A998A7" w14:textId="77777777" w:rsidR="001F7255" w:rsidRPr="00B518BF" w:rsidRDefault="001F7255" w:rsidP="00B836BC">
            <w:pPr>
              <w:pStyle w:val="ListParagraph"/>
              <w:numPr>
                <w:ilvl w:val="0"/>
                <w:numId w:val="37"/>
              </w:numPr>
              <w:rPr>
                <w:rFonts w:cs="Arial"/>
                <w:sz w:val="20"/>
                <w:szCs w:val="18"/>
              </w:rPr>
            </w:pPr>
            <w:r w:rsidRPr="00B518BF">
              <w:rPr>
                <w:rFonts w:cs="Arial"/>
                <w:sz w:val="20"/>
                <w:szCs w:val="18"/>
              </w:rPr>
              <w:t>Presentar Inventario Inicial</w:t>
            </w:r>
          </w:p>
          <w:p w14:paraId="1367BD45" w14:textId="77777777" w:rsidR="00A5095E" w:rsidRDefault="00A5095E" w:rsidP="00FB2C6A">
            <w:pPr>
              <w:rPr>
                <w:rFonts w:cs="Arial"/>
                <w:sz w:val="20"/>
                <w:szCs w:val="18"/>
              </w:rPr>
            </w:pPr>
          </w:p>
          <w:p w14:paraId="0DD4BF3C" w14:textId="77777777" w:rsidR="00A5095E" w:rsidRDefault="00A5095E" w:rsidP="00FB2C6A">
            <w:pPr>
              <w:rPr>
                <w:rFonts w:cs="Arial"/>
                <w:sz w:val="20"/>
                <w:szCs w:val="18"/>
              </w:rPr>
            </w:pPr>
          </w:p>
          <w:p w14:paraId="35B918FE" w14:textId="77777777" w:rsidR="00A5095E" w:rsidRDefault="00A5095E" w:rsidP="00FB2C6A">
            <w:pPr>
              <w:rPr>
                <w:rFonts w:cs="Arial"/>
                <w:sz w:val="20"/>
                <w:szCs w:val="18"/>
              </w:rPr>
            </w:pPr>
          </w:p>
          <w:p w14:paraId="1900AAF5" w14:textId="696E577B" w:rsidR="00A5095E" w:rsidRPr="003B39D3" w:rsidRDefault="00902CAF" w:rsidP="00FB2C6A">
            <w:pPr>
              <w:rPr>
                <w:rFonts w:cs="Arial"/>
                <w:sz w:val="20"/>
                <w:szCs w:val="18"/>
              </w:rPr>
            </w:pPr>
            <w:r>
              <w:rPr>
                <w:rFonts w:cs="Arial"/>
                <w:sz w:val="20"/>
                <w:szCs w:val="18"/>
              </w:rPr>
              <w:t>(</w:t>
            </w:r>
            <w:r w:rsidR="00651E73">
              <w:rPr>
                <w:rFonts w:cs="Arial"/>
                <w:sz w:val="20"/>
                <w:szCs w:val="18"/>
              </w:rPr>
              <w:t>Viene por la acción R</w:t>
            </w:r>
            <w:r w:rsidRPr="00D60B39">
              <w:rPr>
                <w:rFonts w:cs="Arial"/>
                <w:sz w:val="20"/>
                <w:szCs w:val="18"/>
              </w:rPr>
              <w:t>ectifica</w:t>
            </w:r>
            <w:r w:rsidR="00651E73">
              <w:rPr>
                <w:rFonts w:cs="Arial"/>
                <w:sz w:val="20"/>
                <w:szCs w:val="18"/>
              </w:rPr>
              <w:t>r</w:t>
            </w:r>
            <w:r w:rsidRPr="00D60B39">
              <w:rPr>
                <w:rFonts w:cs="Arial"/>
                <w:sz w:val="20"/>
                <w:szCs w:val="18"/>
              </w:rPr>
              <w:t xml:space="preserve"> o </w:t>
            </w:r>
            <w:r>
              <w:rPr>
                <w:rFonts w:cs="Arial"/>
                <w:sz w:val="20"/>
                <w:szCs w:val="18"/>
              </w:rPr>
              <w:t>S</w:t>
            </w:r>
            <w:r w:rsidRPr="00D60B39">
              <w:rPr>
                <w:rFonts w:cs="Arial"/>
                <w:sz w:val="20"/>
                <w:szCs w:val="18"/>
              </w:rPr>
              <w:t>ustitui</w:t>
            </w:r>
            <w:r w:rsidR="00651E73">
              <w:rPr>
                <w:rFonts w:cs="Arial"/>
                <w:sz w:val="20"/>
                <w:szCs w:val="18"/>
              </w:rPr>
              <w:t xml:space="preserve">r al último inventario vigente de la interfaz: </w:t>
            </w:r>
            <w:r w:rsidR="00651E73">
              <w:rPr>
                <w:rFonts w:cs="Arial"/>
                <w:b/>
                <w:sz w:val="20"/>
                <w:szCs w:val="18"/>
              </w:rPr>
              <w:t>IU02 Gestión de la DJ de Inventario Inicia</w:t>
            </w:r>
            <w:r w:rsidR="00651E73">
              <w:rPr>
                <w:rFonts w:cs="Arial"/>
                <w:sz w:val="20"/>
                <w:szCs w:val="18"/>
              </w:rPr>
              <w:t>)</w:t>
            </w:r>
            <w:r>
              <w:rPr>
                <w:rFonts w:cs="Arial"/>
                <w:sz w:val="20"/>
                <w:szCs w:val="18"/>
              </w:rPr>
              <w:t>.</w:t>
            </w:r>
          </w:p>
          <w:p w14:paraId="49AB34F2" w14:textId="77777777" w:rsidR="00A5095E" w:rsidRPr="00504A91" w:rsidRDefault="00A5095E" w:rsidP="00FB2C6A">
            <w:pPr>
              <w:pStyle w:val="ListParagraph"/>
              <w:ind w:left="360"/>
              <w:rPr>
                <w:rFonts w:cs="Arial"/>
                <w:sz w:val="20"/>
                <w:szCs w:val="18"/>
              </w:rPr>
            </w:pPr>
          </w:p>
        </w:tc>
      </w:tr>
      <w:tr w:rsidR="001F7255" w:rsidRPr="0004213E" w14:paraId="64B33121" w14:textId="77777777" w:rsidTr="001F7255">
        <w:tc>
          <w:tcPr>
            <w:tcW w:w="631" w:type="dxa"/>
          </w:tcPr>
          <w:p w14:paraId="602E3846" w14:textId="604679AF" w:rsidR="001F7255" w:rsidRPr="0004213E" w:rsidRDefault="001F7255" w:rsidP="001F7255">
            <w:pPr>
              <w:pStyle w:val="Footer"/>
              <w:tabs>
                <w:tab w:val="clear" w:pos="4419"/>
                <w:tab w:val="clear" w:pos="8838"/>
              </w:tabs>
              <w:rPr>
                <w:szCs w:val="18"/>
                <w:lang w:val="es-ES"/>
              </w:rPr>
            </w:pPr>
            <w:r>
              <w:rPr>
                <w:szCs w:val="18"/>
                <w:lang w:val="es-ES"/>
              </w:rPr>
              <w:t>2</w:t>
            </w:r>
          </w:p>
        </w:tc>
        <w:tc>
          <w:tcPr>
            <w:tcW w:w="3570" w:type="dxa"/>
            <w:gridSpan w:val="2"/>
          </w:tcPr>
          <w:p w14:paraId="6831B76F" w14:textId="0AB70EC9" w:rsidR="001F7255" w:rsidRDefault="001F7255" w:rsidP="001F7255">
            <w:pPr>
              <w:rPr>
                <w:rFonts w:cs="Arial"/>
                <w:sz w:val="20"/>
                <w:szCs w:val="18"/>
              </w:rPr>
            </w:pPr>
            <w:r>
              <w:rPr>
                <w:rFonts w:cs="Arial"/>
                <w:sz w:val="20"/>
                <w:szCs w:val="18"/>
              </w:rPr>
              <w:t>El actor selecciona y da clic a un “</w:t>
            </w:r>
            <w:r>
              <w:rPr>
                <w:rFonts w:cs="Arial"/>
                <w:b/>
                <w:sz w:val="20"/>
                <w:szCs w:val="18"/>
              </w:rPr>
              <w:t>E</w:t>
            </w:r>
            <w:r w:rsidRPr="00391D19">
              <w:rPr>
                <w:rFonts w:cs="Arial"/>
                <w:b/>
                <w:sz w:val="20"/>
                <w:szCs w:val="18"/>
              </w:rPr>
              <w:t>stablecimiento</w:t>
            </w:r>
            <w:r>
              <w:rPr>
                <w:rFonts w:cs="Arial"/>
                <w:b/>
                <w:sz w:val="20"/>
                <w:szCs w:val="18"/>
              </w:rPr>
              <w:t>”</w:t>
            </w:r>
            <w:r>
              <w:rPr>
                <w:rFonts w:cs="Arial"/>
                <w:sz w:val="20"/>
                <w:szCs w:val="18"/>
              </w:rPr>
              <w:t xml:space="preserve"> en la sección  Establecimientos Propios.</w:t>
            </w:r>
          </w:p>
        </w:tc>
        <w:tc>
          <w:tcPr>
            <w:tcW w:w="5096" w:type="dxa"/>
          </w:tcPr>
          <w:p w14:paraId="2BBEF130" w14:textId="77777777" w:rsidR="001F7255" w:rsidRDefault="001F7255" w:rsidP="001F7255">
            <w:pPr>
              <w:rPr>
                <w:rFonts w:cs="Arial"/>
                <w:sz w:val="20"/>
                <w:szCs w:val="18"/>
              </w:rPr>
            </w:pPr>
            <w:r>
              <w:rPr>
                <w:rFonts w:cs="Arial"/>
                <w:sz w:val="20"/>
                <w:szCs w:val="18"/>
              </w:rPr>
              <w:t>El sistema despliega el establecimiento seleccionado.</w:t>
            </w:r>
          </w:p>
          <w:p w14:paraId="573792CE" w14:textId="77777777" w:rsidR="001F7255" w:rsidRDefault="001F7255" w:rsidP="001F7255">
            <w:pPr>
              <w:rPr>
                <w:rFonts w:cs="Arial"/>
                <w:sz w:val="20"/>
                <w:szCs w:val="18"/>
              </w:rPr>
            </w:pPr>
            <w:r>
              <w:rPr>
                <w:rFonts w:cs="Arial"/>
                <w:sz w:val="20"/>
                <w:szCs w:val="18"/>
              </w:rPr>
              <w:t>Muestra las presentaciones comerciales, cantidad de presentaciones, relacionados al establecimiento.</w:t>
            </w:r>
          </w:p>
          <w:p w14:paraId="56570DA4" w14:textId="77777777" w:rsidR="001F7255" w:rsidRDefault="001F7255" w:rsidP="001F7255">
            <w:pPr>
              <w:rPr>
                <w:rFonts w:cs="Arial"/>
                <w:sz w:val="20"/>
                <w:szCs w:val="18"/>
              </w:rPr>
            </w:pPr>
          </w:p>
        </w:tc>
      </w:tr>
      <w:tr w:rsidR="001F7255" w:rsidRPr="0004213E" w14:paraId="448544D8" w14:textId="77777777" w:rsidTr="001F7255">
        <w:tc>
          <w:tcPr>
            <w:tcW w:w="631" w:type="dxa"/>
          </w:tcPr>
          <w:p w14:paraId="237EC7BA" w14:textId="47AEE9E9" w:rsidR="001F7255" w:rsidRDefault="001F7255" w:rsidP="001F7255">
            <w:pPr>
              <w:pStyle w:val="Footer"/>
              <w:tabs>
                <w:tab w:val="clear" w:pos="4419"/>
                <w:tab w:val="clear" w:pos="8838"/>
              </w:tabs>
              <w:rPr>
                <w:szCs w:val="18"/>
                <w:lang w:val="es-ES"/>
              </w:rPr>
            </w:pPr>
            <w:r>
              <w:rPr>
                <w:szCs w:val="18"/>
                <w:lang w:val="es-ES"/>
              </w:rPr>
              <w:t>3</w:t>
            </w:r>
          </w:p>
        </w:tc>
        <w:tc>
          <w:tcPr>
            <w:tcW w:w="3570" w:type="dxa"/>
            <w:gridSpan w:val="2"/>
          </w:tcPr>
          <w:p w14:paraId="51C0FE90" w14:textId="1C506883" w:rsidR="001F7255" w:rsidRDefault="001F7255" w:rsidP="001F7255">
            <w:pPr>
              <w:rPr>
                <w:rFonts w:cs="Arial"/>
                <w:sz w:val="20"/>
                <w:szCs w:val="18"/>
              </w:rPr>
            </w:pPr>
            <w:r>
              <w:rPr>
                <w:rFonts w:cs="Arial"/>
                <w:sz w:val="20"/>
                <w:szCs w:val="18"/>
              </w:rPr>
              <w:t>El actor ingresa la “</w:t>
            </w:r>
            <w:r w:rsidRPr="002327DD">
              <w:rPr>
                <w:rFonts w:cs="Arial"/>
                <w:b/>
                <w:sz w:val="20"/>
                <w:szCs w:val="18"/>
              </w:rPr>
              <w:t>Cantidad</w:t>
            </w:r>
            <w:r>
              <w:rPr>
                <w:rFonts w:cs="Arial"/>
                <w:sz w:val="20"/>
                <w:szCs w:val="18"/>
              </w:rPr>
              <w:t>” en la sección  Establecimientos propios, de  una presentación.</w:t>
            </w:r>
          </w:p>
        </w:tc>
        <w:tc>
          <w:tcPr>
            <w:tcW w:w="5096" w:type="dxa"/>
          </w:tcPr>
          <w:p w14:paraId="53C62D66" w14:textId="77777777" w:rsidR="001F7255" w:rsidRDefault="001F7255" w:rsidP="001F7255">
            <w:pPr>
              <w:rPr>
                <w:rFonts w:cs="Arial"/>
                <w:sz w:val="20"/>
                <w:szCs w:val="18"/>
              </w:rPr>
            </w:pPr>
            <w:r>
              <w:rPr>
                <w:rFonts w:cs="Arial"/>
                <w:sz w:val="20"/>
                <w:szCs w:val="18"/>
              </w:rPr>
              <w:t>El sistema realizará la siguiente validación:</w:t>
            </w:r>
          </w:p>
          <w:p w14:paraId="03710195" w14:textId="77777777" w:rsidR="00BA7951" w:rsidRPr="00BA7951" w:rsidRDefault="00BA7951" w:rsidP="00BA7951">
            <w:pPr>
              <w:rPr>
                <w:rFonts w:cs="Arial"/>
                <w:sz w:val="20"/>
                <w:szCs w:val="18"/>
              </w:rPr>
            </w:pPr>
            <w:r w:rsidRPr="00BA7951">
              <w:rPr>
                <w:rFonts w:cs="Arial"/>
                <w:sz w:val="20"/>
                <w:szCs w:val="18"/>
              </w:rPr>
              <w:t xml:space="preserve">Si el Usuario rectifica con un Inventario que inicialmente tenía una cantidad y luego se modifica a cero, </w:t>
            </w:r>
          </w:p>
          <w:p w14:paraId="21565C4A" w14:textId="77777777" w:rsidR="00BA7951" w:rsidRDefault="00BA7951" w:rsidP="00BA7951">
            <w:pPr>
              <w:rPr>
                <w:rFonts w:cs="Arial"/>
                <w:sz w:val="20"/>
                <w:szCs w:val="18"/>
              </w:rPr>
            </w:pPr>
            <w:r w:rsidRPr="00BA7951">
              <w:rPr>
                <w:rFonts w:cs="Arial"/>
                <w:sz w:val="20"/>
                <w:szCs w:val="18"/>
              </w:rPr>
              <w:t>Salvo que no tenga operaciones declaradas, se emite la siguiente alerta “Esta rectificación podría generar un stock negativo. ¿Está seguro?”. Si el Usuario acepta se permite la modificación</w:t>
            </w:r>
            <w:r>
              <w:rPr>
                <w:rFonts w:cs="Arial"/>
                <w:sz w:val="20"/>
                <w:szCs w:val="18"/>
              </w:rPr>
              <w:t>.</w:t>
            </w:r>
          </w:p>
          <w:p w14:paraId="74C88AA7" w14:textId="77777777" w:rsidR="001F7255" w:rsidRDefault="001F7255" w:rsidP="001F7255">
            <w:pPr>
              <w:rPr>
                <w:rFonts w:cs="Arial"/>
                <w:sz w:val="20"/>
                <w:szCs w:val="18"/>
              </w:rPr>
            </w:pPr>
          </w:p>
          <w:p w14:paraId="4C7C1863" w14:textId="77777777" w:rsidR="001F7255" w:rsidRDefault="001F7255" w:rsidP="001F7255">
            <w:pPr>
              <w:rPr>
                <w:rFonts w:cs="Arial"/>
                <w:sz w:val="20"/>
                <w:szCs w:val="18"/>
              </w:rPr>
            </w:pPr>
            <w:r>
              <w:rPr>
                <w:rFonts w:cs="Arial"/>
                <w:sz w:val="20"/>
                <w:szCs w:val="18"/>
              </w:rPr>
              <w:t>Si la cantidad sea un dato valido.</w:t>
            </w:r>
          </w:p>
          <w:p w14:paraId="4FC06136" w14:textId="77777777" w:rsidR="001F7255" w:rsidRDefault="001F7255" w:rsidP="001F7255">
            <w:pPr>
              <w:rPr>
                <w:rFonts w:cs="Arial"/>
                <w:sz w:val="20"/>
                <w:szCs w:val="18"/>
              </w:rPr>
            </w:pPr>
            <w:r>
              <w:rPr>
                <w:rFonts w:cs="Arial"/>
                <w:sz w:val="20"/>
                <w:szCs w:val="18"/>
              </w:rPr>
              <w:t>El sistema muestra el dato ingresado como un dato numérico con 6 decimales.</w:t>
            </w:r>
          </w:p>
          <w:p w14:paraId="225E26E4" w14:textId="77777777" w:rsidR="001F7255" w:rsidRDefault="001F7255" w:rsidP="001F7255">
            <w:pPr>
              <w:rPr>
                <w:rFonts w:cs="Arial"/>
                <w:sz w:val="20"/>
                <w:szCs w:val="18"/>
              </w:rPr>
            </w:pPr>
          </w:p>
          <w:p w14:paraId="1106BD3E" w14:textId="77777777" w:rsidR="001F7255" w:rsidRDefault="001F7255" w:rsidP="001F7255">
            <w:pPr>
              <w:rPr>
                <w:rFonts w:cs="Arial"/>
                <w:sz w:val="20"/>
                <w:szCs w:val="18"/>
              </w:rPr>
            </w:pPr>
            <w:r>
              <w:rPr>
                <w:rFonts w:cs="Arial"/>
                <w:sz w:val="20"/>
                <w:szCs w:val="18"/>
              </w:rPr>
              <w:t xml:space="preserve">No cumple la validación el dato ingresado de cantidad </w:t>
            </w:r>
          </w:p>
          <w:p w14:paraId="4A96A0C8" w14:textId="77777777" w:rsidR="001F7255" w:rsidRDefault="001F7255" w:rsidP="001F7255">
            <w:pPr>
              <w:rPr>
                <w:rFonts w:cs="Arial"/>
                <w:sz w:val="20"/>
                <w:szCs w:val="18"/>
              </w:rPr>
            </w:pPr>
            <w:r>
              <w:rPr>
                <w:rFonts w:cs="Arial"/>
                <w:sz w:val="20"/>
                <w:szCs w:val="18"/>
              </w:rPr>
              <w:t xml:space="preserve">Se mostrará la </w:t>
            </w:r>
            <w:r w:rsidRPr="00381DEA">
              <w:rPr>
                <w:rFonts w:cs="Arial"/>
                <w:b/>
                <w:sz w:val="20"/>
                <w:szCs w:val="18"/>
              </w:rPr>
              <w:t>Excepción 0</w:t>
            </w:r>
            <w:r>
              <w:rPr>
                <w:rFonts w:cs="Arial"/>
                <w:b/>
                <w:sz w:val="20"/>
                <w:szCs w:val="18"/>
              </w:rPr>
              <w:t>3</w:t>
            </w:r>
            <w:r>
              <w:rPr>
                <w:rFonts w:cs="Arial"/>
                <w:sz w:val="20"/>
                <w:szCs w:val="18"/>
              </w:rPr>
              <w:t>.</w:t>
            </w:r>
          </w:p>
          <w:p w14:paraId="73F2CBE7" w14:textId="77777777" w:rsidR="001F7255" w:rsidRDefault="001F7255" w:rsidP="001F7255">
            <w:pPr>
              <w:rPr>
                <w:rFonts w:cs="Arial"/>
                <w:sz w:val="20"/>
                <w:szCs w:val="18"/>
              </w:rPr>
            </w:pPr>
          </w:p>
        </w:tc>
      </w:tr>
      <w:tr w:rsidR="001F7255" w:rsidRPr="0004213E" w14:paraId="230C1FFE" w14:textId="77777777" w:rsidTr="001F7255">
        <w:tc>
          <w:tcPr>
            <w:tcW w:w="631" w:type="dxa"/>
          </w:tcPr>
          <w:p w14:paraId="5C5DD225" w14:textId="23342193" w:rsidR="001F7255" w:rsidRDefault="001F7255" w:rsidP="001F7255">
            <w:pPr>
              <w:pStyle w:val="Footer"/>
              <w:tabs>
                <w:tab w:val="clear" w:pos="4419"/>
                <w:tab w:val="clear" w:pos="8838"/>
              </w:tabs>
              <w:rPr>
                <w:szCs w:val="18"/>
                <w:lang w:val="es-ES"/>
              </w:rPr>
            </w:pPr>
            <w:r>
              <w:rPr>
                <w:szCs w:val="18"/>
                <w:lang w:val="es-ES"/>
              </w:rPr>
              <w:t>4</w:t>
            </w:r>
          </w:p>
        </w:tc>
        <w:tc>
          <w:tcPr>
            <w:tcW w:w="3570" w:type="dxa"/>
            <w:gridSpan w:val="2"/>
          </w:tcPr>
          <w:p w14:paraId="1653BEA5" w14:textId="21F8D720" w:rsidR="001F7255" w:rsidRDefault="001F7255" w:rsidP="001F7255">
            <w:pPr>
              <w:rPr>
                <w:rFonts w:cs="Arial"/>
                <w:sz w:val="20"/>
                <w:szCs w:val="18"/>
              </w:rPr>
            </w:pPr>
            <w:r>
              <w:rPr>
                <w:rFonts w:cs="Arial"/>
                <w:sz w:val="20"/>
                <w:szCs w:val="18"/>
              </w:rPr>
              <w:t>El actor da clic al botón “</w:t>
            </w:r>
            <w:r w:rsidRPr="00E22E48">
              <w:rPr>
                <w:rFonts w:cs="Arial"/>
                <w:b/>
                <w:sz w:val="20"/>
                <w:szCs w:val="18"/>
              </w:rPr>
              <w:t>Agregar Establecimiento</w:t>
            </w:r>
            <w:r>
              <w:rPr>
                <w:rFonts w:cs="Arial"/>
                <w:sz w:val="20"/>
                <w:szCs w:val="18"/>
              </w:rPr>
              <w:t>”.</w:t>
            </w:r>
          </w:p>
        </w:tc>
        <w:tc>
          <w:tcPr>
            <w:tcW w:w="5096" w:type="dxa"/>
          </w:tcPr>
          <w:p w14:paraId="6261AE7B" w14:textId="274AB0BD" w:rsidR="001F7255" w:rsidRPr="00D111D1" w:rsidRDefault="001F7255" w:rsidP="001F7255">
            <w:pPr>
              <w:rPr>
                <w:rFonts w:cs="Arial"/>
                <w:b/>
                <w:sz w:val="20"/>
                <w:szCs w:val="18"/>
              </w:rPr>
            </w:pPr>
            <w:r>
              <w:rPr>
                <w:rFonts w:cs="Arial"/>
                <w:sz w:val="20"/>
                <w:szCs w:val="18"/>
              </w:rPr>
              <w:t>El sistema muestra la interfaz</w:t>
            </w:r>
            <w:r w:rsidR="00D111D1">
              <w:rPr>
                <w:rFonts w:cs="Arial"/>
                <w:sz w:val="20"/>
                <w:szCs w:val="18"/>
              </w:rPr>
              <w:t>:</w:t>
            </w:r>
            <w:r>
              <w:rPr>
                <w:rFonts w:cs="Arial"/>
                <w:sz w:val="20"/>
                <w:szCs w:val="18"/>
              </w:rPr>
              <w:t xml:space="preserve"> </w:t>
            </w:r>
            <w:r w:rsidRPr="00A81A3E">
              <w:rPr>
                <w:rFonts w:cs="Arial"/>
                <w:b/>
                <w:sz w:val="20"/>
                <w:szCs w:val="18"/>
              </w:rPr>
              <w:t>IU0</w:t>
            </w:r>
            <w:r>
              <w:rPr>
                <w:rFonts w:cs="Arial"/>
                <w:b/>
                <w:sz w:val="20"/>
                <w:szCs w:val="18"/>
              </w:rPr>
              <w:t>4</w:t>
            </w:r>
            <w:r>
              <w:rPr>
                <w:rFonts w:cs="Arial"/>
                <w:sz w:val="20"/>
                <w:szCs w:val="18"/>
              </w:rPr>
              <w:t xml:space="preserve"> </w:t>
            </w:r>
            <w:r w:rsidRPr="00D111D1">
              <w:rPr>
                <w:rFonts w:cs="Arial"/>
                <w:b/>
                <w:sz w:val="20"/>
                <w:szCs w:val="18"/>
              </w:rPr>
              <w:t>B</w:t>
            </w:r>
            <w:r w:rsidR="00EA4E4D">
              <w:rPr>
                <w:rFonts w:cs="Arial"/>
                <w:b/>
                <w:sz w:val="20"/>
                <w:szCs w:val="18"/>
              </w:rPr>
              <w:t xml:space="preserve">uscar </w:t>
            </w:r>
            <w:r w:rsidRPr="00D111D1">
              <w:rPr>
                <w:rFonts w:cs="Arial"/>
                <w:b/>
                <w:sz w:val="20"/>
                <w:szCs w:val="18"/>
              </w:rPr>
              <w:t xml:space="preserve"> Establecimientos.</w:t>
            </w:r>
          </w:p>
          <w:p w14:paraId="586F85F0" w14:textId="77777777" w:rsidR="001F7255" w:rsidRDefault="001F7255" w:rsidP="001F7255">
            <w:pPr>
              <w:rPr>
                <w:rFonts w:cs="Arial"/>
                <w:sz w:val="20"/>
                <w:szCs w:val="18"/>
              </w:rPr>
            </w:pPr>
          </w:p>
          <w:p w14:paraId="49723F8C" w14:textId="77777777" w:rsidR="001F7255" w:rsidRDefault="001F7255" w:rsidP="001F7255">
            <w:pPr>
              <w:rPr>
                <w:rFonts w:cs="Arial"/>
                <w:sz w:val="20"/>
                <w:szCs w:val="18"/>
              </w:rPr>
            </w:pPr>
            <w:r>
              <w:rPr>
                <w:rFonts w:cs="Arial"/>
                <w:sz w:val="20"/>
                <w:szCs w:val="18"/>
              </w:rPr>
              <w:t>La interfaz IU muestra :</w:t>
            </w:r>
          </w:p>
          <w:p w14:paraId="3EFCC543" w14:textId="77777777" w:rsidR="001F7255" w:rsidRDefault="001F7255" w:rsidP="001F7255">
            <w:pPr>
              <w:rPr>
                <w:rFonts w:cs="Arial"/>
                <w:sz w:val="20"/>
                <w:szCs w:val="18"/>
              </w:rPr>
            </w:pPr>
            <w:r>
              <w:rPr>
                <w:rFonts w:cs="Arial"/>
                <w:sz w:val="20"/>
                <w:szCs w:val="18"/>
              </w:rPr>
              <w:t xml:space="preserve">Etiqueta de texto : Ingrese Numero de RUC </w:t>
            </w:r>
          </w:p>
          <w:p w14:paraId="0228684C" w14:textId="77777777" w:rsidR="001F7255" w:rsidRDefault="001F7255" w:rsidP="001F7255">
            <w:pPr>
              <w:rPr>
                <w:rFonts w:cs="Arial"/>
                <w:sz w:val="20"/>
                <w:szCs w:val="18"/>
              </w:rPr>
            </w:pPr>
            <w:r>
              <w:rPr>
                <w:rFonts w:cs="Arial"/>
                <w:sz w:val="20"/>
                <w:szCs w:val="18"/>
              </w:rPr>
              <w:t>Campo para el ingreso del RUC</w:t>
            </w:r>
          </w:p>
          <w:p w14:paraId="6335CDA0" w14:textId="77777777" w:rsidR="001F7255" w:rsidRDefault="001F7255" w:rsidP="001F7255">
            <w:pPr>
              <w:rPr>
                <w:rFonts w:cs="Arial"/>
                <w:sz w:val="20"/>
                <w:szCs w:val="18"/>
              </w:rPr>
            </w:pPr>
            <w:r>
              <w:rPr>
                <w:rFonts w:cs="Arial"/>
                <w:sz w:val="20"/>
                <w:szCs w:val="18"/>
              </w:rPr>
              <w:t>Botón: Buscar</w:t>
            </w:r>
          </w:p>
          <w:p w14:paraId="221E5ECD" w14:textId="77777777" w:rsidR="001F7255" w:rsidRDefault="001F7255" w:rsidP="001F7255">
            <w:pPr>
              <w:rPr>
                <w:rFonts w:cs="Arial"/>
                <w:sz w:val="20"/>
                <w:szCs w:val="18"/>
              </w:rPr>
            </w:pPr>
            <w:r>
              <w:rPr>
                <w:rFonts w:cs="Arial"/>
                <w:sz w:val="20"/>
                <w:szCs w:val="18"/>
              </w:rPr>
              <w:t>La sección Establecimientos Encontrados con los campos</w:t>
            </w:r>
          </w:p>
          <w:p w14:paraId="0227A9A1" w14:textId="77777777" w:rsidR="001F7255" w:rsidRDefault="001F7255" w:rsidP="001F7255">
            <w:pPr>
              <w:pStyle w:val="ListParagraph"/>
              <w:ind w:left="360"/>
              <w:rPr>
                <w:rFonts w:cs="Arial"/>
                <w:sz w:val="20"/>
                <w:szCs w:val="18"/>
              </w:rPr>
            </w:pPr>
          </w:p>
          <w:p w14:paraId="46A34015" w14:textId="77777777" w:rsidR="001F7255" w:rsidRPr="009C7BD4" w:rsidRDefault="001F7255" w:rsidP="001F7255">
            <w:pPr>
              <w:numPr>
                <w:ilvl w:val="1"/>
                <w:numId w:val="9"/>
              </w:numPr>
              <w:ind w:left="1080"/>
              <w:rPr>
                <w:rFonts w:cs="Arial"/>
                <w:sz w:val="20"/>
                <w:szCs w:val="20"/>
              </w:rPr>
            </w:pPr>
            <w:r>
              <w:rPr>
                <w:rFonts w:cs="Arial"/>
                <w:sz w:val="20"/>
                <w:szCs w:val="20"/>
              </w:rPr>
              <w:t>Código</w:t>
            </w:r>
          </w:p>
          <w:p w14:paraId="7FDE411D" w14:textId="77777777" w:rsidR="001F7255" w:rsidRPr="009C7BD4" w:rsidRDefault="001F7255" w:rsidP="001F7255">
            <w:pPr>
              <w:numPr>
                <w:ilvl w:val="1"/>
                <w:numId w:val="9"/>
              </w:numPr>
              <w:ind w:left="1080"/>
              <w:rPr>
                <w:rFonts w:cs="Arial"/>
                <w:sz w:val="20"/>
                <w:szCs w:val="20"/>
              </w:rPr>
            </w:pPr>
            <w:r>
              <w:rPr>
                <w:rFonts w:cs="Arial"/>
                <w:sz w:val="20"/>
                <w:szCs w:val="20"/>
              </w:rPr>
              <w:t>Tipo de Establecimiento</w:t>
            </w:r>
          </w:p>
          <w:p w14:paraId="0C75046D" w14:textId="77777777" w:rsidR="001F7255" w:rsidRPr="009C7BD4" w:rsidRDefault="001F7255" w:rsidP="001F7255">
            <w:pPr>
              <w:numPr>
                <w:ilvl w:val="1"/>
                <w:numId w:val="9"/>
              </w:numPr>
              <w:ind w:left="1080"/>
              <w:rPr>
                <w:rFonts w:cs="Arial"/>
                <w:sz w:val="20"/>
                <w:szCs w:val="20"/>
              </w:rPr>
            </w:pPr>
            <w:r w:rsidRPr="009C7BD4">
              <w:rPr>
                <w:rFonts w:cs="Arial"/>
                <w:sz w:val="20"/>
                <w:szCs w:val="20"/>
              </w:rPr>
              <w:t xml:space="preserve">Domicilio </w:t>
            </w:r>
          </w:p>
          <w:p w14:paraId="00378C10" w14:textId="77777777" w:rsidR="001F7255" w:rsidRPr="009C7BD4" w:rsidRDefault="001F7255" w:rsidP="001F7255">
            <w:pPr>
              <w:numPr>
                <w:ilvl w:val="1"/>
                <w:numId w:val="9"/>
              </w:numPr>
              <w:ind w:left="1080"/>
              <w:rPr>
                <w:rFonts w:cs="Arial"/>
                <w:sz w:val="20"/>
                <w:szCs w:val="20"/>
              </w:rPr>
            </w:pPr>
            <w:r>
              <w:rPr>
                <w:rFonts w:cs="Arial"/>
                <w:sz w:val="20"/>
                <w:szCs w:val="20"/>
              </w:rPr>
              <w:t>Ubigeo</w:t>
            </w:r>
          </w:p>
          <w:p w14:paraId="6E04F9B5" w14:textId="77777777" w:rsidR="001F7255" w:rsidRDefault="001F7255" w:rsidP="001F7255">
            <w:pPr>
              <w:numPr>
                <w:ilvl w:val="1"/>
                <w:numId w:val="9"/>
              </w:numPr>
              <w:ind w:left="1080"/>
              <w:rPr>
                <w:rFonts w:cs="Arial"/>
                <w:sz w:val="20"/>
                <w:szCs w:val="20"/>
              </w:rPr>
            </w:pPr>
            <w:r>
              <w:rPr>
                <w:rFonts w:cs="Arial"/>
                <w:sz w:val="20"/>
                <w:szCs w:val="20"/>
              </w:rPr>
              <w:t>Responsable</w:t>
            </w:r>
          </w:p>
          <w:p w14:paraId="4FEC81ED" w14:textId="77777777" w:rsidR="001F7255" w:rsidRPr="009C7BD4" w:rsidRDefault="001F7255" w:rsidP="001F7255">
            <w:pPr>
              <w:numPr>
                <w:ilvl w:val="1"/>
                <w:numId w:val="9"/>
              </w:numPr>
              <w:ind w:left="1080"/>
              <w:rPr>
                <w:rFonts w:cs="Arial"/>
                <w:sz w:val="20"/>
                <w:szCs w:val="20"/>
              </w:rPr>
            </w:pPr>
            <w:r>
              <w:rPr>
                <w:rFonts w:cs="Arial"/>
                <w:sz w:val="20"/>
                <w:szCs w:val="20"/>
              </w:rPr>
              <w:t>Acciones</w:t>
            </w:r>
          </w:p>
          <w:p w14:paraId="3F413BFC" w14:textId="77777777" w:rsidR="001F7255" w:rsidRDefault="001F7255" w:rsidP="001F7255">
            <w:pPr>
              <w:rPr>
                <w:rFonts w:cs="Arial"/>
                <w:sz w:val="20"/>
                <w:szCs w:val="18"/>
              </w:rPr>
            </w:pPr>
          </w:p>
          <w:p w14:paraId="25C57451" w14:textId="44A7190C" w:rsidR="001F7255" w:rsidRDefault="001F7255" w:rsidP="001F7255">
            <w:pPr>
              <w:rPr>
                <w:rFonts w:cs="Arial"/>
                <w:sz w:val="20"/>
                <w:szCs w:val="18"/>
              </w:rPr>
            </w:pPr>
            <w:r>
              <w:rPr>
                <w:rFonts w:cs="Arial"/>
                <w:sz w:val="20"/>
                <w:szCs w:val="18"/>
              </w:rPr>
              <w:t xml:space="preserve">El sistema ejecuta el </w:t>
            </w:r>
            <w:r w:rsidRPr="00EC38F1">
              <w:rPr>
                <w:rFonts w:cs="Arial"/>
                <w:b/>
                <w:sz w:val="20"/>
                <w:szCs w:val="18"/>
              </w:rPr>
              <w:t>Flujo Alternativo 7.</w:t>
            </w:r>
            <w:r>
              <w:rPr>
                <w:rFonts w:cs="Arial"/>
                <w:b/>
                <w:sz w:val="20"/>
                <w:szCs w:val="18"/>
              </w:rPr>
              <w:t>1</w:t>
            </w:r>
            <w:r w:rsidRPr="00EC38F1">
              <w:rPr>
                <w:rFonts w:cs="Arial"/>
                <w:b/>
                <w:sz w:val="20"/>
                <w:szCs w:val="18"/>
              </w:rPr>
              <w:t xml:space="preserve"> B</w:t>
            </w:r>
            <w:r>
              <w:rPr>
                <w:rFonts w:cs="Arial"/>
                <w:b/>
                <w:sz w:val="20"/>
                <w:szCs w:val="18"/>
              </w:rPr>
              <w:t xml:space="preserve">uscar </w:t>
            </w:r>
            <w:r w:rsidRPr="00EC38F1">
              <w:rPr>
                <w:rFonts w:cs="Arial"/>
                <w:b/>
                <w:sz w:val="20"/>
                <w:szCs w:val="18"/>
              </w:rPr>
              <w:t xml:space="preserve"> Establecimientos</w:t>
            </w:r>
          </w:p>
        </w:tc>
      </w:tr>
      <w:tr w:rsidR="001F7255" w:rsidRPr="0004213E" w14:paraId="224FE6AF" w14:textId="77777777" w:rsidTr="001F7255">
        <w:tc>
          <w:tcPr>
            <w:tcW w:w="631" w:type="dxa"/>
          </w:tcPr>
          <w:p w14:paraId="48BF6DE2" w14:textId="6E518A42" w:rsidR="001F7255" w:rsidRDefault="001F7255" w:rsidP="001F7255">
            <w:pPr>
              <w:pStyle w:val="Footer"/>
              <w:tabs>
                <w:tab w:val="clear" w:pos="4419"/>
                <w:tab w:val="clear" w:pos="8838"/>
              </w:tabs>
              <w:rPr>
                <w:szCs w:val="18"/>
                <w:lang w:val="es-ES"/>
              </w:rPr>
            </w:pPr>
            <w:r>
              <w:rPr>
                <w:szCs w:val="18"/>
                <w:lang w:val="es-ES"/>
              </w:rPr>
              <w:lastRenderedPageBreak/>
              <w:t>5</w:t>
            </w:r>
          </w:p>
        </w:tc>
        <w:tc>
          <w:tcPr>
            <w:tcW w:w="3570" w:type="dxa"/>
            <w:gridSpan w:val="2"/>
          </w:tcPr>
          <w:p w14:paraId="72E74BD8" w14:textId="4931F924" w:rsidR="001F7255" w:rsidRDefault="001F7255" w:rsidP="001F7255">
            <w:pPr>
              <w:rPr>
                <w:rFonts w:cs="Arial"/>
                <w:sz w:val="20"/>
                <w:szCs w:val="18"/>
              </w:rPr>
            </w:pPr>
            <w:r>
              <w:rPr>
                <w:rFonts w:cs="Arial"/>
                <w:sz w:val="20"/>
                <w:szCs w:val="18"/>
              </w:rPr>
              <w:t>El actor selecciona y da clic a un “</w:t>
            </w:r>
            <w:r w:rsidRPr="003E1D6E">
              <w:rPr>
                <w:rFonts w:cs="Arial"/>
                <w:b/>
                <w:sz w:val="20"/>
                <w:szCs w:val="18"/>
              </w:rPr>
              <w:t>Establecimiento</w:t>
            </w:r>
            <w:r>
              <w:rPr>
                <w:rFonts w:cs="Arial"/>
                <w:sz w:val="20"/>
                <w:szCs w:val="18"/>
              </w:rPr>
              <w:t>” en la sección  Establecimientos Terceros.</w:t>
            </w:r>
          </w:p>
        </w:tc>
        <w:tc>
          <w:tcPr>
            <w:tcW w:w="5096" w:type="dxa"/>
          </w:tcPr>
          <w:p w14:paraId="1D2FBAF6" w14:textId="77777777" w:rsidR="001F7255" w:rsidRDefault="001F7255" w:rsidP="001F7255">
            <w:pPr>
              <w:rPr>
                <w:rFonts w:cs="Arial"/>
                <w:sz w:val="20"/>
                <w:szCs w:val="18"/>
              </w:rPr>
            </w:pPr>
            <w:r>
              <w:rPr>
                <w:rFonts w:cs="Arial"/>
                <w:sz w:val="20"/>
                <w:szCs w:val="18"/>
              </w:rPr>
              <w:t>El sistema despliega el establecimiento seleccionado.</w:t>
            </w:r>
          </w:p>
          <w:p w14:paraId="4B2443E3" w14:textId="77777777" w:rsidR="001F7255" w:rsidRDefault="001F7255" w:rsidP="001F7255">
            <w:pPr>
              <w:rPr>
                <w:rFonts w:cs="Arial"/>
                <w:sz w:val="20"/>
                <w:szCs w:val="18"/>
              </w:rPr>
            </w:pPr>
            <w:r>
              <w:rPr>
                <w:rFonts w:cs="Arial"/>
                <w:sz w:val="20"/>
                <w:szCs w:val="18"/>
              </w:rPr>
              <w:t>Muestra los datos relacionados al establecimiento.</w:t>
            </w:r>
          </w:p>
          <w:p w14:paraId="494D311C" w14:textId="77777777" w:rsidR="001F7255" w:rsidRDefault="001F7255" w:rsidP="001F7255">
            <w:pPr>
              <w:rPr>
                <w:rFonts w:cs="Arial"/>
                <w:sz w:val="20"/>
                <w:szCs w:val="18"/>
              </w:rPr>
            </w:pPr>
          </w:p>
          <w:p w14:paraId="2E558805" w14:textId="77777777" w:rsidR="001F7255" w:rsidRDefault="001F7255" w:rsidP="001F7255">
            <w:pPr>
              <w:rPr>
                <w:rFonts w:cs="Arial"/>
                <w:sz w:val="20"/>
                <w:szCs w:val="18"/>
              </w:rPr>
            </w:pPr>
          </w:p>
        </w:tc>
      </w:tr>
      <w:tr w:rsidR="001F7255" w:rsidRPr="0004213E" w14:paraId="58913500" w14:textId="77777777" w:rsidTr="001F7255">
        <w:tc>
          <w:tcPr>
            <w:tcW w:w="631" w:type="dxa"/>
          </w:tcPr>
          <w:p w14:paraId="366018B7" w14:textId="55AB2614" w:rsidR="001F7255" w:rsidRDefault="001F7255" w:rsidP="001F7255">
            <w:pPr>
              <w:pStyle w:val="Footer"/>
              <w:tabs>
                <w:tab w:val="clear" w:pos="4419"/>
                <w:tab w:val="clear" w:pos="8838"/>
              </w:tabs>
              <w:rPr>
                <w:szCs w:val="18"/>
                <w:lang w:val="es-ES"/>
              </w:rPr>
            </w:pPr>
            <w:r>
              <w:rPr>
                <w:szCs w:val="18"/>
                <w:lang w:val="es-ES"/>
              </w:rPr>
              <w:t>6</w:t>
            </w:r>
          </w:p>
        </w:tc>
        <w:tc>
          <w:tcPr>
            <w:tcW w:w="3570" w:type="dxa"/>
            <w:gridSpan w:val="2"/>
          </w:tcPr>
          <w:p w14:paraId="1FA0F388" w14:textId="21E0A861" w:rsidR="001F7255" w:rsidRDefault="001F7255" w:rsidP="001F7255">
            <w:pPr>
              <w:rPr>
                <w:rFonts w:cs="Arial"/>
                <w:sz w:val="20"/>
                <w:szCs w:val="18"/>
              </w:rPr>
            </w:pPr>
            <w:r>
              <w:rPr>
                <w:rFonts w:cs="Arial"/>
                <w:sz w:val="20"/>
                <w:szCs w:val="18"/>
              </w:rPr>
              <w:t>El actor ingresa la “</w:t>
            </w:r>
            <w:r w:rsidRPr="002327DD">
              <w:rPr>
                <w:rFonts w:cs="Arial"/>
                <w:b/>
                <w:sz w:val="20"/>
                <w:szCs w:val="18"/>
              </w:rPr>
              <w:t>Cantidad</w:t>
            </w:r>
            <w:r>
              <w:rPr>
                <w:rFonts w:cs="Arial"/>
                <w:sz w:val="20"/>
                <w:szCs w:val="18"/>
              </w:rPr>
              <w:t xml:space="preserve">” en la sección  Establecimientos de Terceros de una presentación. </w:t>
            </w:r>
          </w:p>
        </w:tc>
        <w:tc>
          <w:tcPr>
            <w:tcW w:w="5096" w:type="dxa"/>
          </w:tcPr>
          <w:p w14:paraId="42A86648" w14:textId="77777777" w:rsidR="001F7255" w:rsidRDefault="001F7255" w:rsidP="001F7255">
            <w:pPr>
              <w:rPr>
                <w:rFonts w:cs="Arial"/>
                <w:sz w:val="20"/>
                <w:szCs w:val="18"/>
              </w:rPr>
            </w:pPr>
            <w:r>
              <w:rPr>
                <w:rFonts w:cs="Arial"/>
                <w:sz w:val="20"/>
                <w:szCs w:val="18"/>
              </w:rPr>
              <w:t>El sistema realizará la siguiente validación:</w:t>
            </w:r>
          </w:p>
          <w:p w14:paraId="110D0FB6" w14:textId="77777777" w:rsidR="00BA7951" w:rsidRPr="00BA7951" w:rsidRDefault="00BA7951" w:rsidP="00BA7951">
            <w:pPr>
              <w:rPr>
                <w:rFonts w:cs="Arial"/>
                <w:sz w:val="20"/>
                <w:szCs w:val="18"/>
              </w:rPr>
            </w:pPr>
            <w:r w:rsidRPr="00BA7951">
              <w:rPr>
                <w:rFonts w:cs="Arial"/>
                <w:sz w:val="20"/>
                <w:szCs w:val="18"/>
              </w:rPr>
              <w:t xml:space="preserve">Si el Usuario rectifica con un Inventario que inicialmente tenía una cantidad y luego se modifica a cero, </w:t>
            </w:r>
          </w:p>
          <w:p w14:paraId="3D20841F" w14:textId="77777777" w:rsidR="00BA7951" w:rsidRDefault="00BA7951" w:rsidP="00BA7951">
            <w:pPr>
              <w:rPr>
                <w:rFonts w:cs="Arial"/>
                <w:sz w:val="20"/>
                <w:szCs w:val="18"/>
              </w:rPr>
            </w:pPr>
            <w:r w:rsidRPr="00BA7951">
              <w:rPr>
                <w:rFonts w:cs="Arial"/>
                <w:sz w:val="20"/>
                <w:szCs w:val="18"/>
              </w:rPr>
              <w:t>Salvo que no tenga operaciones declaradas, se emite la siguiente alerta “Esta rectificación podría generar un stock negativo. ¿Está seguro?”. Si el Usuario acepta se permite la modificación</w:t>
            </w:r>
            <w:r>
              <w:rPr>
                <w:rFonts w:cs="Arial"/>
                <w:sz w:val="20"/>
                <w:szCs w:val="18"/>
              </w:rPr>
              <w:t>.</w:t>
            </w:r>
          </w:p>
          <w:p w14:paraId="7ABFC6AC" w14:textId="77777777" w:rsidR="00BA7951" w:rsidRDefault="00BA7951" w:rsidP="00BA7951">
            <w:pPr>
              <w:rPr>
                <w:rFonts w:cs="Arial"/>
                <w:sz w:val="20"/>
                <w:szCs w:val="18"/>
              </w:rPr>
            </w:pPr>
            <w:bookmarkStart w:id="48" w:name="_GoBack"/>
            <w:bookmarkEnd w:id="48"/>
          </w:p>
          <w:p w14:paraId="396FEA93" w14:textId="77777777" w:rsidR="001F7255" w:rsidRDefault="001F7255" w:rsidP="001F7255">
            <w:pPr>
              <w:rPr>
                <w:rFonts w:cs="Arial"/>
                <w:sz w:val="20"/>
                <w:szCs w:val="18"/>
              </w:rPr>
            </w:pPr>
            <w:r>
              <w:rPr>
                <w:rFonts w:cs="Arial"/>
                <w:sz w:val="20"/>
                <w:szCs w:val="18"/>
              </w:rPr>
              <w:t>Si la cantidad sea un dato valido.</w:t>
            </w:r>
          </w:p>
          <w:p w14:paraId="1586E604" w14:textId="77777777" w:rsidR="001F7255" w:rsidRDefault="001F7255" w:rsidP="001F7255">
            <w:pPr>
              <w:rPr>
                <w:rFonts w:cs="Arial"/>
                <w:sz w:val="20"/>
                <w:szCs w:val="18"/>
              </w:rPr>
            </w:pPr>
            <w:r>
              <w:rPr>
                <w:rFonts w:cs="Arial"/>
                <w:sz w:val="20"/>
                <w:szCs w:val="18"/>
              </w:rPr>
              <w:t>El sistema muestra el dato ingresado como un dato numérico con 6 decimales.</w:t>
            </w:r>
          </w:p>
          <w:p w14:paraId="4E8288C3" w14:textId="77777777" w:rsidR="00BA7951" w:rsidRDefault="00BA7951" w:rsidP="001F7255">
            <w:pPr>
              <w:rPr>
                <w:rFonts w:cs="Arial"/>
                <w:sz w:val="20"/>
                <w:szCs w:val="18"/>
              </w:rPr>
            </w:pPr>
          </w:p>
          <w:p w14:paraId="03F10C83" w14:textId="77777777" w:rsidR="001F7255" w:rsidRDefault="001F7255" w:rsidP="001F7255">
            <w:pPr>
              <w:rPr>
                <w:rFonts w:cs="Arial"/>
                <w:sz w:val="20"/>
                <w:szCs w:val="18"/>
              </w:rPr>
            </w:pPr>
            <w:r>
              <w:rPr>
                <w:rFonts w:cs="Arial"/>
                <w:sz w:val="20"/>
                <w:szCs w:val="18"/>
              </w:rPr>
              <w:t xml:space="preserve">No cumple la validación el dato ingresado de cantidad </w:t>
            </w:r>
          </w:p>
          <w:p w14:paraId="5179B376" w14:textId="77777777" w:rsidR="001F7255" w:rsidRDefault="001F7255" w:rsidP="001F7255">
            <w:pPr>
              <w:rPr>
                <w:rFonts w:cs="Arial"/>
                <w:sz w:val="20"/>
                <w:szCs w:val="18"/>
              </w:rPr>
            </w:pPr>
            <w:r>
              <w:rPr>
                <w:rFonts w:cs="Arial"/>
                <w:sz w:val="20"/>
                <w:szCs w:val="18"/>
              </w:rPr>
              <w:t xml:space="preserve">Se mostrará la </w:t>
            </w:r>
            <w:r w:rsidRPr="00381DEA">
              <w:rPr>
                <w:rFonts w:cs="Arial"/>
                <w:b/>
                <w:sz w:val="20"/>
                <w:szCs w:val="18"/>
              </w:rPr>
              <w:t>Excepción 0</w:t>
            </w:r>
            <w:r>
              <w:rPr>
                <w:rFonts w:cs="Arial"/>
                <w:b/>
                <w:sz w:val="20"/>
                <w:szCs w:val="18"/>
              </w:rPr>
              <w:t>3</w:t>
            </w:r>
            <w:r>
              <w:rPr>
                <w:rFonts w:cs="Arial"/>
                <w:sz w:val="20"/>
                <w:szCs w:val="18"/>
              </w:rPr>
              <w:t>.</w:t>
            </w:r>
          </w:p>
          <w:p w14:paraId="7CAB7415" w14:textId="77777777" w:rsidR="001F7255" w:rsidRDefault="001F7255" w:rsidP="001F7255">
            <w:pPr>
              <w:rPr>
                <w:rFonts w:cs="Arial"/>
                <w:sz w:val="20"/>
                <w:szCs w:val="18"/>
              </w:rPr>
            </w:pPr>
          </w:p>
        </w:tc>
      </w:tr>
      <w:tr w:rsidR="001F7255" w:rsidRPr="0004213E" w14:paraId="3A059057" w14:textId="77777777" w:rsidTr="001F7255">
        <w:tc>
          <w:tcPr>
            <w:tcW w:w="631" w:type="dxa"/>
          </w:tcPr>
          <w:p w14:paraId="31A6A063" w14:textId="2A35B031" w:rsidR="001F7255" w:rsidRDefault="001F7255" w:rsidP="001F7255">
            <w:pPr>
              <w:pStyle w:val="Footer"/>
              <w:tabs>
                <w:tab w:val="clear" w:pos="4419"/>
                <w:tab w:val="clear" w:pos="8838"/>
              </w:tabs>
              <w:rPr>
                <w:szCs w:val="18"/>
                <w:lang w:val="es-ES"/>
              </w:rPr>
            </w:pPr>
            <w:r>
              <w:rPr>
                <w:szCs w:val="18"/>
                <w:lang w:val="es-ES"/>
              </w:rPr>
              <w:t>7</w:t>
            </w:r>
          </w:p>
        </w:tc>
        <w:tc>
          <w:tcPr>
            <w:tcW w:w="3570" w:type="dxa"/>
            <w:gridSpan w:val="2"/>
          </w:tcPr>
          <w:p w14:paraId="6063BABF" w14:textId="64A07130" w:rsidR="001F7255" w:rsidRDefault="001F7255" w:rsidP="001F7255">
            <w:pPr>
              <w:rPr>
                <w:rFonts w:cs="Arial"/>
                <w:sz w:val="20"/>
                <w:szCs w:val="18"/>
              </w:rPr>
            </w:pPr>
            <w:r>
              <w:rPr>
                <w:rFonts w:cs="Arial"/>
                <w:sz w:val="20"/>
                <w:szCs w:val="18"/>
              </w:rPr>
              <w:t>El actor ingresa “</w:t>
            </w:r>
            <w:r w:rsidRPr="00DC5EFF">
              <w:rPr>
                <w:rFonts w:cs="Arial"/>
                <w:b/>
                <w:sz w:val="20"/>
                <w:szCs w:val="18"/>
              </w:rPr>
              <w:t>Observaciones</w:t>
            </w:r>
            <w:r>
              <w:rPr>
                <w:rFonts w:cs="Arial"/>
                <w:sz w:val="20"/>
                <w:szCs w:val="18"/>
              </w:rPr>
              <w:t>”</w:t>
            </w:r>
          </w:p>
        </w:tc>
        <w:tc>
          <w:tcPr>
            <w:tcW w:w="5096" w:type="dxa"/>
          </w:tcPr>
          <w:p w14:paraId="7A232E01" w14:textId="77777777" w:rsidR="001F7255" w:rsidRDefault="001F7255" w:rsidP="001F7255">
            <w:pPr>
              <w:rPr>
                <w:rFonts w:cs="Arial"/>
                <w:sz w:val="20"/>
                <w:szCs w:val="18"/>
              </w:rPr>
            </w:pPr>
            <w:r>
              <w:rPr>
                <w:rFonts w:cs="Arial"/>
                <w:sz w:val="20"/>
                <w:szCs w:val="18"/>
              </w:rPr>
              <w:t>El sistema muestra las observaciones ingresadas.</w:t>
            </w:r>
          </w:p>
          <w:p w14:paraId="6D0027D9" w14:textId="77777777" w:rsidR="001F7255" w:rsidRDefault="001F7255" w:rsidP="001F7255">
            <w:pPr>
              <w:rPr>
                <w:rFonts w:cs="Arial"/>
                <w:sz w:val="20"/>
                <w:szCs w:val="18"/>
              </w:rPr>
            </w:pPr>
          </w:p>
        </w:tc>
      </w:tr>
      <w:tr w:rsidR="001F7255" w:rsidRPr="0004213E" w14:paraId="0E201426" w14:textId="77777777" w:rsidTr="001F7255">
        <w:tc>
          <w:tcPr>
            <w:tcW w:w="631" w:type="dxa"/>
          </w:tcPr>
          <w:p w14:paraId="2F1E42D0" w14:textId="7FB1B231" w:rsidR="001F7255" w:rsidRDefault="001F7255" w:rsidP="001F7255">
            <w:pPr>
              <w:pStyle w:val="Footer"/>
              <w:tabs>
                <w:tab w:val="clear" w:pos="4419"/>
                <w:tab w:val="clear" w:pos="8838"/>
              </w:tabs>
              <w:rPr>
                <w:szCs w:val="18"/>
                <w:lang w:val="es-ES"/>
              </w:rPr>
            </w:pPr>
            <w:r>
              <w:rPr>
                <w:szCs w:val="18"/>
                <w:lang w:val="es-ES"/>
              </w:rPr>
              <w:t>8</w:t>
            </w:r>
          </w:p>
        </w:tc>
        <w:tc>
          <w:tcPr>
            <w:tcW w:w="3570" w:type="dxa"/>
            <w:gridSpan w:val="2"/>
          </w:tcPr>
          <w:p w14:paraId="36F5F42A" w14:textId="5F0E1170" w:rsidR="001F7255" w:rsidRDefault="001F7255" w:rsidP="001F7255">
            <w:pPr>
              <w:rPr>
                <w:rFonts w:cs="Arial"/>
                <w:sz w:val="20"/>
                <w:szCs w:val="18"/>
              </w:rPr>
            </w:pPr>
            <w:r>
              <w:rPr>
                <w:rFonts w:cs="Arial"/>
                <w:sz w:val="20"/>
                <w:szCs w:val="18"/>
              </w:rPr>
              <w:t>El actor da clic al botón “</w:t>
            </w:r>
            <w:r w:rsidRPr="00635450">
              <w:rPr>
                <w:rFonts w:cs="Arial"/>
                <w:b/>
                <w:sz w:val="20"/>
                <w:szCs w:val="18"/>
              </w:rPr>
              <w:t>Cancelar</w:t>
            </w:r>
            <w:r>
              <w:rPr>
                <w:rFonts w:cs="Arial"/>
                <w:sz w:val="20"/>
                <w:szCs w:val="18"/>
              </w:rPr>
              <w:t>”.</w:t>
            </w:r>
          </w:p>
        </w:tc>
        <w:tc>
          <w:tcPr>
            <w:tcW w:w="5096" w:type="dxa"/>
          </w:tcPr>
          <w:p w14:paraId="39BFD778" w14:textId="77777777" w:rsidR="001F7255" w:rsidRDefault="001F7255" w:rsidP="001F7255">
            <w:pPr>
              <w:rPr>
                <w:rFonts w:cs="Arial"/>
                <w:sz w:val="20"/>
                <w:szCs w:val="18"/>
              </w:rPr>
            </w:pPr>
            <w:r>
              <w:rPr>
                <w:rFonts w:cs="Arial"/>
                <w:sz w:val="20"/>
                <w:szCs w:val="18"/>
              </w:rPr>
              <w:t xml:space="preserve">El sistema cierra la interfaz </w:t>
            </w:r>
            <w:r w:rsidRPr="00F02887">
              <w:rPr>
                <w:rFonts w:cs="Arial"/>
                <w:b/>
                <w:sz w:val="20"/>
                <w:szCs w:val="18"/>
              </w:rPr>
              <w:t>IU0</w:t>
            </w:r>
            <w:r>
              <w:rPr>
                <w:rFonts w:cs="Arial"/>
                <w:b/>
                <w:sz w:val="20"/>
                <w:szCs w:val="18"/>
              </w:rPr>
              <w:t>3A Registrar inventario inicial</w:t>
            </w:r>
            <w:r>
              <w:rPr>
                <w:rFonts w:cs="Arial"/>
                <w:sz w:val="20"/>
                <w:szCs w:val="18"/>
              </w:rPr>
              <w:t>.</w:t>
            </w:r>
          </w:p>
          <w:p w14:paraId="0FB9F202" w14:textId="77777777" w:rsidR="001F7255" w:rsidRDefault="001F7255" w:rsidP="001F7255">
            <w:pPr>
              <w:rPr>
                <w:rFonts w:cs="Arial"/>
                <w:sz w:val="20"/>
                <w:szCs w:val="18"/>
              </w:rPr>
            </w:pPr>
            <w:r>
              <w:rPr>
                <w:rFonts w:cs="Arial"/>
                <w:sz w:val="20"/>
                <w:szCs w:val="18"/>
              </w:rPr>
              <w:t>El sistema finalizará el caso de uso.</w:t>
            </w:r>
          </w:p>
          <w:p w14:paraId="6B860147" w14:textId="77777777" w:rsidR="001F7255" w:rsidRDefault="001F7255" w:rsidP="001F7255">
            <w:pPr>
              <w:rPr>
                <w:rFonts w:cs="Arial"/>
                <w:sz w:val="20"/>
                <w:szCs w:val="18"/>
              </w:rPr>
            </w:pPr>
            <w:r>
              <w:rPr>
                <w:rFonts w:cs="Arial"/>
                <w:sz w:val="20"/>
                <w:szCs w:val="18"/>
              </w:rPr>
              <w:t>Desecha los cambios realizados que no han sido grabados.</w:t>
            </w:r>
          </w:p>
          <w:p w14:paraId="0EEBF6BC" w14:textId="77777777" w:rsidR="001F7255" w:rsidRDefault="001F7255" w:rsidP="001F7255">
            <w:pPr>
              <w:rPr>
                <w:rFonts w:cs="Arial"/>
                <w:sz w:val="20"/>
                <w:szCs w:val="18"/>
              </w:rPr>
            </w:pPr>
            <w:r>
              <w:rPr>
                <w:rFonts w:cs="Arial"/>
                <w:sz w:val="20"/>
                <w:szCs w:val="18"/>
              </w:rPr>
              <w:t>M</w:t>
            </w:r>
            <w:r w:rsidRPr="001D0F49">
              <w:rPr>
                <w:rFonts w:cs="Arial"/>
                <w:sz w:val="20"/>
                <w:szCs w:val="18"/>
              </w:rPr>
              <w:t xml:space="preserve">uestra la interfaz </w:t>
            </w:r>
            <w:r>
              <w:rPr>
                <w:rFonts w:cs="Arial"/>
                <w:b/>
                <w:sz w:val="20"/>
                <w:szCs w:val="18"/>
              </w:rPr>
              <w:t>IU02 Gestión de la DJ de Inventario Inicial</w:t>
            </w:r>
            <w:r>
              <w:rPr>
                <w:rFonts w:cs="Arial"/>
                <w:sz w:val="20"/>
                <w:szCs w:val="18"/>
              </w:rPr>
              <w:t>.</w:t>
            </w:r>
          </w:p>
          <w:p w14:paraId="14A4B77E" w14:textId="77777777" w:rsidR="001F7255" w:rsidRDefault="001F7255" w:rsidP="001F7255">
            <w:pPr>
              <w:rPr>
                <w:rFonts w:cs="Arial"/>
                <w:sz w:val="20"/>
                <w:szCs w:val="18"/>
              </w:rPr>
            </w:pPr>
          </w:p>
        </w:tc>
      </w:tr>
      <w:tr w:rsidR="001F7255" w:rsidRPr="0004213E" w14:paraId="0C2D3960" w14:textId="77777777" w:rsidTr="001F7255">
        <w:tc>
          <w:tcPr>
            <w:tcW w:w="631" w:type="dxa"/>
          </w:tcPr>
          <w:p w14:paraId="454D16CF" w14:textId="3DFEC3B5" w:rsidR="001F7255" w:rsidRDefault="001F7255" w:rsidP="001F7255">
            <w:pPr>
              <w:pStyle w:val="Footer"/>
              <w:tabs>
                <w:tab w:val="clear" w:pos="4419"/>
                <w:tab w:val="clear" w:pos="8838"/>
              </w:tabs>
              <w:rPr>
                <w:szCs w:val="18"/>
                <w:lang w:val="es-ES"/>
              </w:rPr>
            </w:pPr>
            <w:r>
              <w:rPr>
                <w:szCs w:val="18"/>
                <w:lang w:val="es-ES"/>
              </w:rPr>
              <w:t>9</w:t>
            </w:r>
          </w:p>
        </w:tc>
        <w:tc>
          <w:tcPr>
            <w:tcW w:w="3570" w:type="dxa"/>
            <w:gridSpan w:val="2"/>
          </w:tcPr>
          <w:p w14:paraId="3970E582" w14:textId="71A6DA8E" w:rsidR="001F7255" w:rsidRDefault="001F7255" w:rsidP="001F7255">
            <w:pPr>
              <w:rPr>
                <w:rFonts w:cs="Arial"/>
                <w:sz w:val="20"/>
                <w:szCs w:val="18"/>
              </w:rPr>
            </w:pPr>
            <w:r>
              <w:rPr>
                <w:rFonts w:cs="Arial"/>
                <w:sz w:val="20"/>
                <w:szCs w:val="18"/>
              </w:rPr>
              <w:t>El actor da clic al botón “</w:t>
            </w:r>
            <w:r w:rsidRPr="00635450">
              <w:rPr>
                <w:rFonts w:cs="Arial"/>
                <w:b/>
                <w:sz w:val="20"/>
                <w:szCs w:val="18"/>
              </w:rPr>
              <w:t>Grabar</w:t>
            </w:r>
            <w:r>
              <w:rPr>
                <w:rFonts w:cs="Arial"/>
                <w:sz w:val="20"/>
                <w:szCs w:val="18"/>
              </w:rPr>
              <w:t>”.</w:t>
            </w:r>
          </w:p>
        </w:tc>
        <w:tc>
          <w:tcPr>
            <w:tcW w:w="5096" w:type="dxa"/>
          </w:tcPr>
          <w:p w14:paraId="291B77B1" w14:textId="77777777" w:rsidR="001F7255" w:rsidRDefault="001F7255" w:rsidP="001F7255">
            <w:pPr>
              <w:rPr>
                <w:rFonts w:cs="Arial"/>
                <w:sz w:val="20"/>
                <w:szCs w:val="18"/>
              </w:rPr>
            </w:pPr>
            <w:r>
              <w:rPr>
                <w:rFonts w:cs="Arial"/>
                <w:sz w:val="20"/>
                <w:szCs w:val="18"/>
              </w:rPr>
              <w:t>El sistema graba los cambios realizados en las dos secciones.</w:t>
            </w:r>
          </w:p>
          <w:p w14:paraId="1DCB8FC1" w14:textId="77777777" w:rsidR="001F7255" w:rsidRDefault="001F7255" w:rsidP="001F7255">
            <w:pPr>
              <w:rPr>
                <w:rFonts w:cs="Arial"/>
                <w:sz w:val="20"/>
                <w:szCs w:val="18"/>
              </w:rPr>
            </w:pPr>
          </w:p>
          <w:p w14:paraId="25569969" w14:textId="77777777" w:rsidR="001F7255" w:rsidRDefault="001F7255" w:rsidP="001F7255">
            <w:pPr>
              <w:rPr>
                <w:rFonts w:cs="Arial"/>
                <w:sz w:val="20"/>
                <w:szCs w:val="18"/>
              </w:rPr>
            </w:pPr>
            <w:r>
              <w:rPr>
                <w:rFonts w:cs="Arial"/>
                <w:sz w:val="20"/>
                <w:szCs w:val="18"/>
              </w:rPr>
              <w:t xml:space="preserve">Si se presenta un error </w:t>
            </w:r>
          </w:p>
          <w:p w14:paraId="064810C3" w14:textId="77777777" w:rsidR="001F7255" w:rsidRDefault="001F7255" w:rsidP="001F7255">
            <w:pPr>
              <w:rPr>
                <w:rFonts w:cs="Arial"/>
                <w:sz w:val="20"/>
                <w:szCs w:val="18"/>
              </w:rPr>
            </w:pPr>
            <w:r>
              <w:rPr>
                <w:rFonts w:cs="Arial"/>
                <w:sz w:val="20"/>
                <w:szCs w:val="18"/>
              </w:rPr>
              <w:t xml:space="preserve">El sistema retornará la </w:t>
            </w:r>
            <w:r w:rsidRPr="009F1C14">
              <w:rPr>
                <w:rFonts w:cs="Arial"/>
                <w:b/>
                <w:sz w:val="20"/>
                <w:szCs w:val="18"/>
              </w:rPr>
              <w:t>Excepción 0</w:t>
            </w:r>
            <w:r>
              <w:rPr>
                <w:rFonts w:cs="Arial"/>
                <w:b/>
                <w:sz w:val="20"/>
                <w:szCs w:val="18"/>
              </w:rPr>
              <w:t>1</w:t>
            </w:r>
          </w:p>
          <w:p w14:paraId="15B7C47C" w14:textId="77777777" w:rsidR="001F7255" w:rsidRDefault="001F7255" w:rsidP="001F7255">
            <w:pPr>
              <w:rPr>
                <w:rFonts w:cs="Arial"/>
                <w:sz w:val="20"/>
                <w:szCs w:val="18"/>
              </w:rPr>
            </w:pPr>
          </w:p>
          <w:p w14:paraId="45F99300" w14:textId="77777777" w:rsidR="001F7255" w:rsidRDefault="001F7255" w:rsidP="001F7255">
            <w:pPr>
              <w:rPr>
                <w:rFonts w:cs="Arial"/>
                <w:sz w:val="20"/>
                <w:szCs w:val="18"/>
              </w:rPr>
            </w:pPr>
            <w:r>
              <w:rPr>
                <w:rFonts w:cs="Arial"/>
                <w:sz w:val="20"/>
                <w:szCs w:val="18"/>
              </w:rPr>
              <w:t xml:space="preserve">Si no se presenta error </w:t>
            </w:r>
          </w:p>
          <w:p w14:paraId="12894B8F" w14:textId="77777777" w:rsidR="001F7255" w:rsidRDefault="001F7255" w:rsidP="001F7255">
            <w:pPr>
              <w:rPr>
                <w:rFonts w:cs="Arial"/>
                <w:sz w:val="20"/>
                <w:szCs w:val="18"/>
              </w:rPr>
            </w:pPr>
            <w:r>
              <w:rPr>
                <w:rFonts w:cs="Arial"/>
                <w:sz w:val="20"/>
                <w:szCs w:val="18"/>
              </w:rPr>
              <w:t xml:space="preserve">El sistema retornará la </w:t>
            </w:r>
            <w:r w:rsidRPr="009F1C14">
              <w:rPr>
                <w:rFonts w:cs="Arial"/>
                <w:b/>
                <w:sz w:val="20"/>
                <w:szCs w:val="18"/>
              </w:rPr>
              <w:t>Excepción 0</w:t>
            </w:r>
            <w:r>
              <w:rPr>
                <w:rFonts w:cs="Arial"/>
                <w:b/>
                <w:sz w:val="20"/>
                <w:szCs w:val="18"/>
              </w:rPr>
              <w:t>2</w:t>
            </w:r>
          </w:p>
          <w:p w14:paraId="3B216BB1" w14:textId="77777777" w:rsidR="001F7255" w:rsidRDefault="001F7255" w:rsidP="001F7255">
            <w:pPr>
              <w:rPr>
                <w:rFonts w:cs="Arial"/>
                <w:sz w:val="20"/>
                <w:szCs w:val="18"/>
              </w:rPr>
            </w:pPr>
          </w:p>
        </w:tc>
      </w:tr>
      <w:tr w:rsidR="001F7255" w:rsidRPr="0004213E" w14:paraId="0276700D" w14:textId="77777777" w:rsidTr="001F7255">
        <w:tc>
          <w:tcPr>
            <w:tcW w:w="631" w:type="dxa"/>
          </w:tcPr>
          <w:p w14:paraId="14B550BB" w14:textId="77777777" w:rsidR="001F7255" w:rsidRDefault="001F7255" w:rsidP="001F7255">
            <w:pPr>
              <w:pStyle w:val="Footer"/>
              <w:tabs>
                <w:tab w:val="clear" w:pos="4419"/>
                <w:tab w:val="clear" w:pos="8838"/>
              </w:tabs>
              <w:rPr>
                <w:szCs w:val="18"/>
                <w:lang w:val="es-ES"/>
              </w:rPr>
            </w:pPr>
            <w:r>
              <w:rPr>
                <w:szCs w:val="18"/>
                <w:lang w:val="es-ES"/>
              </w:rPr>
              <w:t>10</w:t>
            </w:r>
          </w:p>
          <w:p w14:paraId="5DB10CFD" w14:textId="77777777" w:rsidR="001F7255" w:rsidRDefault="001F7255" w:rsidP="001F7255">
            <w:pPr>
              <w:pStyle w:val="Footer"/>
              <w:tabs>
                <w:tab w:val="clear" w:pos="4419"/>
                <w:tab w:val="clear" w:pos="8838"/>
              </w:tabs>
              <w:rPr>
                <w:szCs w:val="18"/>
                <w:lang w:val="es-ES"/>
              </w:rPr>
            </w:pPr>
          </w:p>
        </w:tc>
        <w:tc>
          <w:tcPr>
            <w:tcW w:w="3570" w:type="dxa"/>
            <w:gridSpan w:val="2"/>
          </w:tcPr>
          <w:p w14:paraId="6C4C3FAB" w14:textId="0AE6DDA5" w:rsidR="001F7255" w:rsidRDefault="001F7255" w:rsidP="001F7255">
            <w:pPr>
              <w:rPr>
                <w:rFonts w:cs="Arial"/>
                <w:sz w:val="20"/>
                <w:szCs w:val="18"/>
              </w:rPr>
            </w:pPr>
            <w:r>
              <w:rPr>
                <w:rFonts w:cs="Arial"/>
                <w:sz w:val="20"/>
                <w:szCs w:val="18"/>
              </w:rPr>
              <w:t>El actor da clic al botón “</w:t>
            </w:r>
            <w:r w:rsidRPr="00635450">
              <w:rPr>
                <w:rFonts w:cs="Arial"/>
                <w:b/>
                <w:sz w:val="20"/>
                <w:szCs w:val="18"/>
              </w:rPr>
              <w:t>Presentar Inventario Inicial</w:t>
            </w:r>
            <w:r>
              <w:rPr>
                <w:rFonts w:cs="Arial"/>
                <w:sz w:val="20"/>
                <w:szCs w:val="18"/>
              </w:rPr>
              <w:t>”.</w:t>
            </w:r>
          </w:p>
        </w:tc>
        <w:tc>
          <w:tcPr>
            <w:tcW w:w="5096" w:type="dxa"/>
          </w:tcPr>
          <w:p w14:paraId="55D1C6E6" w14:textId="60B079E6" w:rsidR="001F7255" w:rsidRDefault="001F7255" w:rsidP="001F7255">
            <w:pPr>
              <w:rPr>
                <w:rFonts w:cs="Arial"/>
                <w:sz w:val="20"/>
                <w:szCs w:val="18"/>
              </w:rPr>
            </w:pPr>
            <w:r>
              <w:rPr>
                <w:rFonts w:cs="Arial"/>
                <w:sz w:val="20"/>
                <w:szCs w:val="18"/>
              </w:rPr>
              <w:t>El sistema debe tener las siguientes consideraciones</w:t>
            </w:r>
            <w:r w:rsidR="00BF09B1">
              <w:rPr>
                <w:rFonts w:cs="Arial"/>
                <w:sz w:val="20"/>
                <w:szCs w:val="18"/>
              </w:rPr>
              <w:t xml:space="preserve">, </w:t>
            </w:r>
          </w:p>
          <w:p w14:paraId="6BC85C17" w14:textId="77777777" w:rsidR="001F7255" w:rsidRDefault="001F7255" w:rsidP="001F7255">
            <w:pPr>
              <w:rPr>
                <w:rFonts w:cs="Arial"/>
                <w:sz w:val="20"/>
                <w:szCs w:val="18"/>
              </w:rPr>
            </w:pPr>
          </w:p>
          <w:p w14:paraId="3E0A2431" w14:textId="261B3C0D" w:rsidR="00902CAF" w:rsidRPr="00DB14B7" w:rsidRDefault="00902CAF" w:rsidP="00902CAF">
            <w:pPr>
              <w:rPr>
                <w:rFonts w:cs="Arial"/>
                <w:sz w:val="20"/>
                <w:szCs w:val="18"/>
              </w:rPr>
            </w:pPr>
            <w:r w:rsidRPr="00DB14B7">
              <w:rPr>
                <w:rFonts w:cs="Arial"/>
                <w:sz w:val="20"/>
                <w:szCs w:val="18"/>
              </w:rPr>
              <w:t>En caso de tratarse de un Usuario al que su vigencia de inscripción caduque (pase a estado “Baja”) y solicit</w:t>
            </w:r>
            <w:r>
              <w:rPr>
                <w:rFonts w:cs="Arial"/>
                <w:sz w:val="20"/>
                <w:szCs w:val="18"/>
              </w:rPr>
              <w:t>o</w:t>
            </w:r>
            <w:r w:rsidRPr="00DB14B7">
              <w:rPr>
                <w:rFonts w:cs="Arial"/>
                <w:sz w:val="20"/>
                <w:szCs w:val="18"/>
              </w:rPr>
              <w:t xml:space="preserve"> </w:t>
            </w:r>
            <w:r w:rsidRPr="00DB14B7">
              <w:rPr>
                <w:rFonts w:cs="Arial"/>
                <w:sz w:val="20"/>
                <w:szCs w:val="18"/>
              </w:rPr>
              <w:lastRenderedPageBreak/>
              <w:t>nueva inscripción</w:t>
            </w:r>
            <w:r>
              <w:rPr>
                <w:rFonts w:cs="Arial"/>
                <w:sz w:val="20"/>
                <w:szCs w:val="18"/>
              </w:rPr>
              <w:t>.</w:t>
            </w:r>
            <w:r w:rsidRPr="00DB14B7">
              <w:rPr>
                <w:rFonts w:cs="Arial"/>
                <w:sz w:val="20"/>
                <w:szCs w:val="18"/>
              </w:rPr>
              <w:t xml:space="preserve"> </w:t>
            </w:r>
            <w:r>
              <w:rPr>
                <w:rFonts w:cs="Arial"/>
                <w:sz w:val="20"/>
                <w:szCs w:val="18"/>
              </w:rPr>
              <w:t>A</w:t>
            </w:r>
            <w:r w:rsidRPr="00DB14B7">
              <w:rPr>
                <w:rFonts w:cs="Arial"/>
                <w:sz w:val="20"/>
                <w:szCs w:val="18"/>
              </w:rPr>
              <w:t>l presentar su Inventario Inicial se le alerta si existen diferencias a nivel de BF y la cantidad autorizada disponible entre lo presentado y lo que tenía antes de caducar (con respecto a la baja de su inscripción inmediata anterior) para que confirme la presentación del Inventario Inicial.</w:t>
            </w:r>
          </w:p>
          <w:p w14:paraId="242091FB" w14:textId="77777777" w:rsidR="00902CAF" w:rsidRDefault="00902CAF" w:rsidP="00902CAF">
            <w:pPr>
              <w:rPr>
                <w:rFonts w:cs="Arial"/>
                <w:sz w:val="20"/>
                <w:szCs w:val="18"/>
              </w:rPr>
            </w:pPr>
          </w:p>
          <w:p w14:paraId="2E9CDD6A" w14:textId="59DA189E" w:rsidR="00902CAF" w:rsidRDefault="00D60B39" w:rsidP="001F7255">
            <w:pPr>
              <w:rPr>
                <w:rFonts w:cs="Arial"/>
                <w:sz w:val="20"/>
                <w:szCs w:val="18"/>
              </w:rPr>
            </w:pPr>
            <w:r w:rsidRPr="00D60B39">
              <w:rPr>
                <w:rFonts w:cs="Arial"/>
                <w:sz w:val="20"/>
                <w:szCs w:val="18"/>
              </w:rPr>
              <w:t>Se permite rectificar el Inventario Inicial hasta el último día calendario del mes siguiente de su presentación. Luego de dicha fecha no podrá realizar rectificación alguna a los registros ya presentados. En caso el Usuario rectifique su inventario se procede a enviar un mensaje al correo institucional del Anexo 18, informándole del hecho con el detalle del Usuario y la información modificada siempre que esta rectificación no corresponda a una act</w:t>
            </w:r>
            <w:r w:rsidR="00902CAF">
              <w:rPr>
                <w:rFonts w:cs="Arial"/>
                <w:sz w:val="20"/>
                <w:szCs w:val="18"/>
              </w:rPr>
              <w:t>ualización de datos en el RCBF.</w:t>
            </w:r>
          </w:p>
          <w:p w14:paraId="52E70592" w14:textId="77777777" w:rsidR="00902CAF" w:rsidRDefault="00902CAF" w:rsidP="001F7255">
            <w:pPr>
              <w:rPr>
                <w:rFonts w:cs="Arial"/>
                <w:sz w:val="20"/>
                <w:szCs w:val="18"/>
              </w:rPr>
            </w:pPr>
          </w:p>
          <w:p w14:paraId="4AE7A36C" w14:textId="337533F0" w:rsidR="00D60B39" w:rsidRPr="00D60B39" w:rsidRDefault="00D60B39" w:rsidP="001F7255">
            <w:pPr>
              <w:rPr>
                <w:rFonts w:cs="Arial"/>
                <w:sz w:val="20"/>
                <w:szCs w:val="18"/>
              </w:rPr>
            </w:pPr>
            <w:r w:rsidRPr="00D60B39">
              <w:rPr>
                <w:rFonts w:cs="Arial"/>
                <w:sz w:val="20"/>
                <w:szCs w:val="18"/>
              </w:rPr>
              <w:t>Cada envío a SUNAT de una DJ rectificada o sustituida genera un nuevo código de confirmación debiendo asociar los registros del Inventario Inicial añadidos, anulados o modificados a este nuevo código.</w:t>
            </w:r>
          </w:p>
          <w:p w14:paraId="32563F87" w14:textId="77777777" w:rsidR="00D60B39" w:rsidRDefault="00D60B39" w:rsidP="001F7255">
            <w:pPr>
              <w:rPr>
                <w:rFonts w:cs="Arial"/>
                <w:sz w:val="20"/>
                <w:szCs w:val="18"/>
              </w:rPr>
            </w:pPr>
          </w:p>
          <w:p w14:paraId="0081C5D6" w14:textId="77777777" w:rsidR="001F7255" w:rsidRDefault="001F7255" w:rsidP="001F7255">
            <w:pPr>
              <w:rPr>
                <w:rFonts w:cs="Arial"/>
                <w:sz w:val="20"/>
                <w:szCs w:val="18"/>
              </w:rPr>
            </w:pPr>
            <w:r>
              <w:rPr>
                <w:rFonts w:cs="Arial"/>
                <w:sz w:val="20"/>
                <w:szCs w:val="18"/>
              </w:rPr>
              <w:t>Que m</w:t>
            </w:r>
            <w:r w:rsidRPr="00966C96">
              <w:rPr>
                <w:rFonts w:cs="Arial"/>
                <w:sz w:val="20"/>
                <w:szCs w:val="18"/>
              </w:rPr>
              <w:t>aneja un código de confirmación de envío en la presentación de la DJ y se debe garantizar la integridad de la información. Se guarda la relación del número de confirmación de envío por cada registro del Inventario Inicial.</w:t>
            </w:r>
          </w:p>
          <w:p w14:paraId="009D2F98" w14:textId="77777777" w:rsidR="00BF09B1" w:rsidRDefault="00BF09B1" w:rsidP="001F7255">
            <w:pPr>
              <w:rPr>
                <w:rFonts w:cs="Arial"/>
                <w:sz w:val="20"/>
                <w:szCs w:val="18"/>
              </w:rPr>
            </w:pPr>
          </w:p>
          <w:p w14:paraId="57DE314E" w14:textId="77777777" w:rsidR="00BF09B1" w:rsidRDefault="00BF09B1" w:rsidP="001F7255">
            <w:pPr>
              <w:rPr>
                <w:rFonts w:cs="Arial"/>
                <w:sz w:val="20"/>
                <w:szCs w:val="18"/>
              </w:rPr>
            </w:pPr>
          </w:p>
          <w:p w14:paraId="205A5EE0" w14:textId="77777777" w:rsidR="001F7255" w:rsidRDefault="001F7255" w:rsidP="001F7255">
            <w:pPr>
              <w:rPr>
                <w:rFonts w:cs="Arial"/>
                <w:sz w:val="20"/>
                <w:szCs w:val="18"/>
              </w:rPr>
            </w:pPr>
            <w:r>
              <w:rPr>
                <w:rFonts w:cs="Arial"/>
                <w:sz w:val="20"/>
                <w:szCs w:val="18"/>
              </w:rPr>
              <w:t>El sistema realiza las siguientes validaciones</w:t>
            </w:r>
          </w:p>
          <w:p w14:paraId="45F67710" w14:textId="77777777" w:rsidR="001F7255" w:rsidRDefault="001F7255" w:rsidP="001F7255">
            <w:pPr>
              <w:rPr>
                <w:rFonts w:cs="Arial"/>
                <w:sz w:val="20"/>
                <w:szCs w:val="18"/>
              </w:rPr>
            </w:pPr>
          </w:p>
          <w:p w14:paraId="76CF9546" w14:textId="77777777" w:rsidR="00BF09B1" w:rsidRPr="00BF09B1" w:rsidRDefault="00BF09B1" w:rsidP="00BF09B1">
            <w:pPr>
              <w:rPr>
                <w:rFonts w:cs="Arial"/>
                <w:sz w:val="20"/>
                <w:szCs w:val="18"/>
              </w:rPr>
            </w:pPr>
            <w:r w:rsidRPr="00BF09B1">
              <w:rPr>
                <w:rFonts w:cs="Arial"/>
                <w:sz w:val="20"/>
                <w:szCs w:val="18"/>
              </w:rPr>
              <w:t>En caso se hubiesen registrado operaciones con la información modificada del Inventario Inicial se le informa al Usuario la relación de DJRO que se ven afectadas por esta modificación habilitándole la rectificación masiva de dichas declaraciones y alertando aquellas que por recalculo contengan presentaciones con stock negativo y/o BF con cantidad autorizada disponible negativa aplicando la etiqueta de “NO DISPONIBLE” lo cual será comunicado al buzón SOL del Usuario. Si el usuario no rectifica todas las DJRO afectadas por la modificación se aplica la etiqueta de “NO DISPONIBLE” a todos los BF afectados hasta que termine de regularizar la rectificación de las DJRO.</w:t>
            </w:r>
          </w:p>
          <w:p w14:paraId="542861D2" w14:textId="77777777" w:rsidR="001F7255" w:rsidRDefault="001F7255" w:rsidP="001F7255">
            <w:pPr>
              <w:rPr>
                <w:rFonts w:cs="Arial"/>
                <w:sz w:val="20"/>
                <w:szCs w:val="18"/>
              </w:rPr>
            </w:pPr>
          </w:p>
          <w:p w14:paraId="2C3D9294" w14:textId="50806357" w:rsidR="001F7255" w:rsidRDefault="001F7255" w:rsidP="001F7255">
            <w:pPr>
              <w:rPr>
                <w:rFonts w:cs="Arial"/>
                <w:sz w:val="20"/>
                <w:szCs w:val="18"/>
              </w:rPr>
            </w:pPr>
            <w:r w:rsidRPr="00A40757">
              <w:rPr>
                <w:rFonts w:cs="Arial"/>
                <w:sz w:val="20"/>
                <w:szCs w:val="18"/>
              </w:rPr>
              <w:t xml:space="preserve">El sistema muestra mediante una vista previa </w:t>
            </w:r>
            <w:r w:rsidR="00AC3DBE">
              <w:rPr>
                <w:rFonts w:cs="Arial"/>
                <w:sz w:val="20"/>
                <w:szCs w:val="18"/>
              </w:rPr>
              <w:t xml:space="preserve">interfaz: </w:t>
            </w:r>
            <w:r w:rsidRPr="00A40757">
              <w:rPr>
                <w:rFonts w:cs="Arial"/>
                <w:sz w:val="20"/>
                <w:szCs w:val="18"/>
              </w:rPr>
              <w:t>al usuario la informa</w:t>
            </w:r>
            <w:r>
              <w:rPr>
                <w:rFonts w:cs="Arial"/>
                <w:sz w:val="20"/>
                <w:szCs w:val="18"/>
              </w:rPr>
              <w:t>ción declarada para su revisión.</w:t>
            </w:r>
          </w:p>
          <w:p w14:paraId="686FED79" w14:textId="08D84A9D" w:rsidR="00AC3DBE" w:rsidRPr="00AC3DBE" w:rsidRDefault="00AC3DBE" w:rsidP="001F7255">
            <w:pPr>
              <w:rPr>
                <w:rFonts w:cs="Arial"/>
                <w:b/>
                <w:sz w:val="20"/>
                <w:szCs w:val="18"/>
              </w:rPr>
            </w:pPr>
            <w:r>
              <w:rPr>
                <w:rFonts w:cs="Arial"/>
                <w:sz w:val="20"/>
                <w:szCs w:val="18"/>
              </w:rPr>
              <w:t>Interfaz</w:t>
            </w:r>
            <w:r w:rsidRPr="00AC3DBE">
              <w:rPr>
                <w:rFonts w:cs="Arial"/>
                <w:b/>
                <w:sz w:val="20"/>
                <w:szCs w:val="18"/>
              </w:rPr>
              <w:t xml:space="preserve"> IU06-Vista previa de Inventario Inicial</w:t>
            </w:r>
          </w:p>
          <w:p w14:paraId="512CF0B6" w14:textId="77777777" w:rsidR="001F7255" w:rsidRPr="00536E4E" w:rsidRDefault="001F7255" w:rsidP="001F7255">
            <w:pPr>
              <w:rPr>
                <w:rFonts w:cs="Arial"/>
                <w:b/>
                <w:sz w:val="20"/>
                <w:szCs w:val="18"/>
              </w:rPr>
            </w:pPr>
            <w:r w:rsidRPr="00536E4E">
              <w:rPr>
                <w:rFonts w:cs="Arial"/>
                <w:b/>
                <w:sz w:val="20"/>
                <w:szCs w:val="18"/>
              </w:rPr>
              <w:t>Flujo Alternativo 7.</w:t>
            </w:r>
            <w:r>
              <w:rPr>
                <w:rFonts w:cs="Arial"/>
                <w:b/>
                <w:sz w:val="20"/>
                <w:szCs w:val="18"/>
              </w:rPr>
              <w:t>2</w:t>
            </w:r>
            <w:r w:rsidRPr="00536E4E">
              <w:rPr>
                <w:rFonts w:cs="Arial"/>
                <w:b/>
                <w:sz w:val="20"/>
                <w:szCs w:val="18"/>
              </w:rPr>
              <w:t xml:space="preserve"> Confirmar Inventario Inicial</w:t>
            </w:r>
          </w:p>
          <w:p w14:paraId="441B51C1" w14:textId="77777777" w:rsidR="001F7255" w:rsidRDefault="001F7255" w:rsidP="001F7255">
            <w:pPr>
              <w:rPr>
                <w:rFonts w:cs="Arial"/>
                <w:sz w:val="20"/>
                <w:szCs w:val="18"/>
              </w:rPr>
            </w:pPr>
          </w:p>
          <w:p w14:paraId="53219DEC" w14:textId="52B42F49" w:rsidR="00902CAF" w:rsidRDefault="00902CAF" w:rsidP="00902CAF">
            <w:pPr>
              <w:rPr>
                <w:rFonts w:cs="Arial"/>
                <w:sz w:val="20"/>
                <w:szCs w:val="18"/>
                <w:u w:val="single"/>
              </w:rPr>
            </w:pPr>
            <w:r w:rsidRPr="00536E4E">
              <w:rPr>
                <w:rFonts w:cs="Arial"/>
                <w:sz w:val="20"/>
                <w:szCs w:val="18"/>
                <w:u w:val="single"/>
              </w:rPr>
              <w:t xml:space="preserve">Si confirma </w:t>
            </w:r>
            <w:r>
              <w:rPr>
                <w:rFonts w:cs="Arial"/>
                <w:sz w:val="20"/>
                <w:szCs w:val="18"/>
                <w:u w:val="single"/>
              </w:rPr>
              <w:t>la presentación</w:t>
            </w:r>
            <w:r w:rsidRPr="00536E4E">
              <w:rPr>
                <w:rFonts w:cs="Arial"/>
                <w:sz w:val="20"/>
                <w:szCs w:val="18"/>
                <w:u w:val="single"/>
              </w:rPr>
              <w:t xml:space="preserve"> </w:t>
            </w:r>
            <w:r w:rsidR="00A9127F">
              <w:rPr>
                <w:rFonts w:cs="Arial"/>
                <w:sz w:val="20"/>
                <w:szCs w:val="18"/>
                <w:u w:val="single"/>
              </w:rPr>
              <w:t>con diferencias</w:t>
            </w:r>
          </w:p>
          <w:p w14:paraId="4DB5200A" w14:textId="3A045F0A" w:rsidR="00A9127F" w:rsidRDefault="00A9127F" w:rsidP="00A9127F">
            <w:pPr>
              <w:rPr>
                <w:rFonts w:cs="Arial"/>
                <w:sz w:val="20"/>
                <w:szCs w:val="18"/>
              </w:rPr>
            </w:pPr>
            <w:r>
              <w:rPr>
                <w:rFonts w:cs="Arial"/>
                <w:sz w:val="20"/>
                <w:szCs w:val="18"/>
              </w:rPr>
              <w:t xml:space="preserve">Envía </w:t>
            </w:r>
            <w:r w:rsidR="00B31972">
              <w:rPr>
                <w:rFonts w:cs="Arial"/>
                <w:sz w:val="20"/>
                <w:szCs w:val="18"/>
              </w:rPr>
              <w:t xml:space="preserve">correo electrónico </w:t>
            </w:r>
            <w:r>
              <w:rPr>
                <w:rFonts w:cs="Arial"/>
                <w:sz w:val="20"/>
                <w:szCs w:val="18"/>
              </w:rPr>
              <w:t>un mensaje</w:t>
            </w:r>
            <w:r w:rsidR="00B31972">
              <w:rPr>
                <w:rFonts w:cs="Arial"/>
                <w:sz w:val="20"/>
                <w:szCs w:val="18"/>
              </w:rPr>
              <w:t xml:space="preserve"> al</w:t>
            </w:r>
            <w:r>
              <w:rPr>
                <w:rFonts w:cs="Arial"/>
                <w:sz w:val="20"/>
                <w:szCs w:val="18"/>
              </w:rPr>
              <w:t xml:space="preserve"> </w:t>
            </w:r>
            <w:r w:rsidR="00B31972">
              <w:rPr>
                <w:rFonts w:cs="Arial"/>
                <w:sz w:val="20"/>
                <w:szCs w:val="18"/>
              </w:rPr>
              <w:t>co</w:t>
            </w:r>
            <w:r w:rsidR="00B31972" w:rsidRPr="00B31972">
              <w:rPr>
                <w:rFonts w:cs="Arial"/>
                <w:sz w:val="20"/>
                <w:szCs w:val="18"/>
              </w:rPr>
              <w:t>rreo institucional</w:t>
            </w:r>
            <w:r>
              <w:rPr>
                <w:rFonts w:cs="Arial"/>
                <w:sz w:val="20"/>
                <w:szCs w:val="18"/>
              </w:rPr>
              <w:t xml:space="preserve">, con la </w:t>
            </w:r>
            <w:r w:rsidRPr="00A9127F">
              <w:rPr>
                <w:rFonts w:cs="Arial"/>
                <w:sz w:val="20"/>
                <w:szCs w:val="18"/>
              </w:rPr>
              <w:t>información</w:t>
            </w:r>
            <w:r>
              <w:rPr>
                <w:rFonts w:cs="Arial"/>
                <w:sz w:val="20"/>
                <w:szCs w:val="18"/>
              </w:rPr>
              <w:t xml:space="preserve">  del RUC y de sus Establecimiento, presentación comercial, Cantidad de presentaciones, diferencias con declaración Anterior. A</w:t>
            </w:r>
            <w:r w:rsidRPr="00A9127F">
              <w:rPr>
                <w:rFonts w:cs="Arial"/>
                <w:sz w:val="20"/>
                <w:szCs w:val="18"/>
              </w:rPr>
              <w:t xml:space="preserve"> los Usuarios de la lista de correos del Anexo 18</w:t>
            </w:r>
            <w:r>
              <w:rPr>
                <w:rFonts w:cs="Arial"/>
                <w:sz w:val="20"/>
                <w:szCs w:val="18"/>
              </w:rPr>
              <w:t>.</w:t>
            </w:r>
          </w:p>
          <w:p w14:paraId="69CF5CA2" w14:textId="77777777" w:rsidR="00902CAF" w:rsidRDefault="00902CAF" w:rsidP="001F7255">
            <w:pPr>
              <w:rPr>
                <w:rFonts w:cs="Arial"/>
                <w:sz w:val="20"/>
                <w:szCs w:val="18"/>
              </w:rPr>
            </w:pPr>
          </w:p>
          <w:p w14:paraId="40B3229D" w14:textId="77777777" w:rsidR="001F7255" w:rsidRDefault="001F7255" w:rsidP="001F7255">
            <w:pPr>
              <w:rPr>
                <w:rFonts w:cs="Arial"/>
                <w:sz w:val="20"/>
                <w:szCs w:val="18"/>
                <w:u w:val="single"/>
              </w:rPr>
            </w:pPr>
            <w:r w:rsidRPr="00536E4E">
              <w:rPr>
                <w:rFonts w:cs="Arial"/>
                <w:sz w:val="20"/>
                <w:szCs w:val="18"/>
                <w:u w:val="single"/>
              </w:rPr>
              <w:t xml:space="preserve">Si confirma </w:t>
            </w:r>
            <w:r>
              <w:rPr>
                <w:rFonts w:cs="Arial"/>
                <w:sz w:val="20"/>
                <w:szCs w:val="18"/>
                <w:u w:val="single"/>
              </w:rPr>
              <w:t>la presentación</w:t>
            </w:r>
            <w:r w:rsidRPr="00536E4E">
              <w:rPr>
                <w:rFonts w:cs="Arial"/>
                <w:sz w:val="20"/>
                <w:szCs w:val="18"/>
                <w:u w:val="single"/>
              </w:rPr>
              <w:t xml:space="preserve"> </w:t>
            </w:r>
          </w:p>
          <w:p w14:paraId="3343B841" w14:textId="77777777" w:rsidR="001F7255" w:rsidRPr="00536E4E" w:rsidRDefault="001F7255" w:rsidP="001F7255">
            <w:pPr>
              <w:rPr>
                <w:rFonts w:cs="Arial"/>
                <w:sz w:val="20"/>
                <w:szCs w:val="18"/>
                <w:u w:val="single"/>
              </w:rPr>
            </w:pPr>
          </w:p>
          <w:p w14:paraId="48005993" w14:textId="77777777" w:rsidR="001F7255" w:rsidRDefault="001F7255" w:rsidP="001F7255">
            <w:pPr>
              <w:rPr>
                <w:rFonts w:cs="Arial"/>
                <w:sz w:val="20"/>
                <w:szCs w:val="18"/>
              </w:rPr>
            </w:pPr>
            <w:r>
              <w:rPr>
                <w:rFonts w:cs="Arial"/>
                <w:sz w:val="20"/>
                <w:szCs w:val="18"/>
              </w:rPr>
              <w:t>El sistema realiza las siguientes consideraciones:</w:t>
            </w:r>
          </w:p>
          <w:p w14:paraId="50792C93" w14:textId="77777777" w:rsidR="001F7255" w:rsidRPr="00EC38F1" w:rsidRDefault="001F7255" w:rsidP="001F7255">
            <w:pPr>
              <w:rPr>
                <w:rFonts w:cs="Arial"/>
                <w:sz w:val="20"/>
                <w:szCs w:val="18"/>
              </w:rPr>
            </w:pPr>
            <w:r>
              <w:rPr>
                <w:rFonts w:cs="Arial"/>
                <w:sz w:val="20"/>
                <w:szCs w:val="18"/>
              </w:rPr>
              <w:lastRenderedPageBreak/>
              <w:t>C</w:t>
            </w:r>
            <w:r w:rsidRPr="00EC38F1">
              <w:rPr>
                <w:rFonts w:cs="Arial"/>
                <w:sz w:val="20"/>
                <w:szCs w:val="18"/>
              </w:rPr>
              <w:t xml:space="preserve">on el código de confirmación de envío a SUNAT y con el envío completo realizado se deberá incrementar la cantidad autorizada utilizada y como consecuencia se disminuirá la cantidad autorizada disponible y calcular el stock por establecimiento. </w:t>
            </w:r>
          </w:p>
          <w:p w14:paraId="53AFEAE1" w14:textId="77777777" w:rsidR="001F7255" w:rsidRDefault="001F7255" w:rsidP="001F7255">
            <w:pPr>
              <w:rPr>
                <w:rFonts w:cs="Arial"/>
                <w:sz w:val="20"/>
                <w:szCs w:val="18"/>
              </w:rPr>
            </w:pPr>
          </w:p>
          <w:p w14:paraId="1ED28DA9" w14:textId="77777777" w:rsidR="001F7255" w:rsidRDefault="001F7255" w:rsidP="001F7255">
            <w:pPr>
              <w:rPr>
                <w:rFonts w:cs="Arial"/>
                <w:sz w:val="20"/>
                <w:szCs w:val="18"/>
              </w:rPr>
            </w:pPr>
            <w:r>
              <w:rPr>
                <w:rFonts w:cs="Arial"/>
                <w:sz w:val="20"/>
                <w:szCs w:val="18"/>
              </w:rPr>
              <w:t xml:space="preserve">Envía un mensaje al Buzón SOL, </w:t>
            </w:r>
          </w:p>
          <w:p w14:paraId="0E9150A8" w14:textId="77777777" w:rsidR="001F7255" w:rsidRDefault="001F7255" w:rsidP="001F7255">
            <w:pPr>
              <w:rPr>
                <w:rFonts w:cs="Arial"/>
                <w:sz w:val="20"/>
                <w:szCs w:val="18"/>
              </w:rPr>
            </w:pPr>
            <w:r w:rsidRPr="006E66F0">
              <w:rPr>
                <w:rFonts w:cs="Arial"/>
                <w:sz w:val="20"/>
                <w:szCs w:val="18"/>
              </w:rPr>
              <w:t>C</w:t>
            </w:r>
            <w:r w:rsidRPr="002166DF">
              <w:rPr>
                <w:rFonts w:cs="Arial"/>
                <w:sz w:val="20"/>
                <w:szCs w:val="18"/>
              </w:rPr>
              <w:t>on el resumen del inventario inicial, el stock por presentación y la cantidad autorizada disponible por BF, si la cantidad autorizada disponible es negativo se consignara en el mensaje la observación correspondiente</w:t>
            </w:r>
            <w:r>
              <w:rPr>
                <w:rFonts w:cs="Arial"/>
                <w:sz w:val="20"/>
                <w:szCs w:val="18"/>
              </w:rPr>
              <w:t>.</w:t>
            </w:r>
            <w:r w:rsidRPr="002166DF">
              <w:rPr>
                <w:rFonts w:cs="Arial"/>
                <w:sz w:val="20"/>
                <w:szCs w:val="18"/>
              </w:rPr>
              <w:t xml:space="preserve"> Debe aplicar la etiqueta NO DISPONIBLE</w:t>
            </w:r>
            <w:r>
              <w:rPr>
                <w:rFonts w:cs="Arial"/>
                <w:sz w:val="20"/>
                <w:szCs w:val="18"/>
              </w:rPr>
              <w:t>.</w:t>
            </w:r>
          </w:p>
          <w:p w14:paraId="77D002B6" w14:textId="77777777" w:rsidR="001F7255" w:rsidRPr="002166DF" w:rsidRDefault="001F7255" w:rsidP="001F7255">
            <w:pPr>
              <w:rPr>
                <w:rFonts w:cs="Arial"/>
                <w:sz w:val="20"/>
                <w:szCs w:val="18"/>
              </w:rPr>
            </w:pPr>
          </w:p>
          <w:p w14:paraId="0204FD7A" w14:textId="77777777" w:rsidR="001F7255" w:rsidRPr="006E66F0" w:rsidRDefault="001F7255" w:rsidP="001F7255">
            <w:pPr>
              <w:rPr>
                <w:rFonts w:cs="Arial"/>
                <w:color w:val="FF0000"/>
                <w:sz w:val="18"/>
                <w:szCs w:val="18"/>
              </w:rPr>
            </w:pPr>
            <w:r>
              <w:rPr>
                <w:rFonts w:cs="Arial"/>
                <w:sz w:val="20"/>
                <w:szCs w:val="18"/>
              </w:rPr>
              <w:t>Envía un mensaje al Buzón SOL, d</w:t>
            </w:r>
            <w:r w:rsidRPr="006E66F0">
              <w:rPr>
                <w:rFonts w:cs="Arial"/>
                <w:sz w:val="20"/>
                <w:szCs w:val="18"/>
              </w:rPr>
              <w:t>e los prestadores de servicio informando de manera resumida el stock por cada presentación y establecimiento declarado por el Usuario en su Inventario Inicial</w:t>
            </w:r>
            <w:r>
              <w:rPr>
                <w:rFonts w:cs="Arial"/>
                <w:sz w:val="20"/>
                <w:szCs w:val="18"/>
              </w:rPr>
              <w:t>.</w:t>
            </w:r>
            <w:r w:rsidRPr="006E66F0">
              <w:rPr>
                <w:rFonts w:cs="Arial"/>
                <w:color w:val="FF0000"/>
                <w:sz w:val="20"/>
                <w:szCs w:val="18"/>
              </w:rPr>
              <w:t xml:space="preserve"> </w:t>
            </w:r>
          </w:p>
          <w:p w14:paraId="147CE074" w14:textId="77777777" w:rsidR="001F7255" w:rsidRDefault="001F7255" w:rsidP="001F7255">
            <w:pPr>
              <w:rPr>
                <w:rFonts w:cs="Arial"/>
                <w:sz w:val="20"/>
                <w:szCs w:val="18"/>
              </w:rPr>
            </w:pPr>
          </w:p>
          <w:p w14:paraId="6A2DCE43" w14:textId="6A02D5CB" w:rsidR="00DB14B7" w:rsidRDefault="00BF09B1" w:rsidP="00A9127F">
            <w:pPr>
              <w:rPr>
                <w:rFonts w:cs="Arial"/>
                <w:sz w:val="20"/>
                <w:szCs w:val="18"/>
              </w:rPr>
            </w:pPr>
            <w:r>
              <w:rPr>
                <w:rFonts w:cs="Arial"/>
                <w:sz w:val="20"/>
                <w:szCs w:val="18"/>
              </w:rPr>
              <w:t>Ll</w:t>
            </w:r>
            <w:r w:rsidRPr="00BF09B1">
              <w:rPr>
                <w:rFonts w:cs="Arial"/>
                <w:sz w:val="20"/>
                <w:szCs w:val="18"/>
              </w:rPr>
              <w:t>eva el control de todos los cambios realizados al Inventario Inicial, con información del Usuario, fecha, hora e historia de los cambios</w:t>
            </w:r>
            <w:r>
              <w:rPr>
                <w:rFonts w:cs="Arial"/>
                <w:sz w:val="20"/>
                <w:szCs w:val="18"/>
              </w:rPr>
              <w:t>.</w:t>
            </w:r>
            <w:r w:rsidRPr="00BF09B1">
              <w:rPr>
                <w:rFonts w:cs="Arial"/>
                <w:sz w:val="20"/>
                <w:szCs w:val="18"/>
              </w:rPr>
              <w:t xml:space="preserve"> </w:t>
            </w:r>
          </w:p>
          <w:p w14:paraId="1A724C37" w14:textId="77777777" w:rsidR="00D740F3" w:rsidRDefault="00D740F3" w:rsidP="00A9127F">
            <w:pPr>
              <w:rPr>
                <w:rFonts w:cs="Arial"/>
                <w:sz w:val="20"/>
                <w:szCs w:val="18"/>
              </w:rPr>
            </w:pPr>
          </w:p>
          <w:p w14:paraId="6ABDAC1E" w14:textId="77777777" w:rsidR="00D740F3" w:rsidRPr="00D36D3F" w:rsidRDefault="00D740F3" w:rsidP="00D740F3">
            <w:pPr>
              <w:rPr>
                <w:rFonts w:cs="Arial"/>
                <w:b/>
                <w:sz w:val="20"/>
                <w:szCs w:val="18"/>
              </w:rPr>
            </w:pPr>
            <w:r>
              <w:rPr>
                <w:rFonts w:cs="Arial"/>
                <w:sz w:val="20"/>
                <w:szCs w:val="18"/>
              </w:rPr>
              <w:t xml:space="preserve">El sistema muestra la interfaz: </w:t>
            </w:r>
            <w:r w:rsidRPr="00D36D3F">
              <w:rPr>
                <w:rFonts w:cs="Arial"/>
                <w:b/>
                <w:sz w:val="20"/>
                <w:szCs w:val="18"/>
              </w:rPr>
              <w:t>IU0</w:t>
            </w:r>
            <w:r>
              <w:rPr>
                <w:rFonts w:cs="Arial"/>
                <w:b/>
                <w:sz w:val="20"/>
                <w:szCs w:val="18"/>
              </w:rPr>
              <w:t>5</w:t>
            </w:r>
            <w:r w:rsidRPr="00D36D3F">
              <w:rPr>
                <w:rFonts w:cs="Arial"/>
                <w:b/>
                <w:sz w:val="20"/>
                <w:szCs w:val="18"/>
              </w:rPr>
              <w:t xml:space="preserve">-Resumen de Inventario Inicial. </w:t>
            </w:r>
          </w:p>
          <w:p w14:paraId="0980E9B9" w14:textId="77777777" w:rsidR="00D740F3" w:rsidRDefault="00D740F3" w:rsidP="00D740F3">
            <w:pPr>
              <w:rPr>
                <w:rFonts w:cs="Arial"/>
                <w:b/>
                <w:sz w:val="20"/>
                <w:szCs w:val="18"/>
              </w:rPr>
            </w:pPr>
            <w:r>
              <w:rPr>
                <w:rFonts w:cs="Arial"/>
                <w:sz w:val="20"/>
                <w:szCs w:val="18"/>
              </w:rPr>
              <w:t>Ejecuta: Flujo</w:t>
            </w:r>
            <w:r w:rsidRPr="00673AD2">
              <w:rPr>
                <w:rFonts w:cs="Arial"/>
                <w:b/>
                <w:sz w:val="20"/>
                <w:szCs w:val="18"/>
              </w:rPr>
              <w:t xml:space="preserve"> Alternativo 7.</w:t>
            </w:r>
            <w:r>
              <w:rPr>
                <w:rFonts w:cs="Arial"/>
                <w:b/>
                <w:sz w:val="20"/>
                <w:szCs w:val="18"/>
              </w:rPr>
              <w:t>3 Mostrar resumen de Inventario Inicial.</w:t>
            </w:r>
          </w:p>
          <w:p w14:paraId="2DE2A416" w14:textId="77777777" w:rsidR="00D740F3" w:rsidRDefault="00D740F3" w:rsidP="00A9127F">
            <w:pPr>
              <w:rPr>
                <w:rFonts w:cs="Arial"/>
                <w:sz w:val="20"/>
                <w:szCs w:val="18"/>
              </w:rPr>
            </w:pPr>
          </w:p>
          <w:p w14:paraId="09D0CB61" w14:textId="77777777" w:rsidR="00A9127F" w:rsidRDefault="00A9127F" w:rsidP="00A9127F">
            <w:pPr>
              <w:rPr>
                <w:rFonts w:cs="Arial"/>
                <w:sz w:val="20"/>
                <w:szCs w:val="18"/>
              </w:rPr>
            </w:pPr>
          </w:p>
          <w:p w14:paraId="77D95E46" w14:textId="74873A81" w:rsidR="001F7255" w:rsidRDefault="001F7255" w:rsidP="001F7255">
            <w:pPr>
              <w:rPr>
                <w:rFonts w:cs="Arial"/>
                <w:sz w:val="20"/>
                <w:szCs w:val="18"/>
                <w:u w:val="single"/>
              </w:rPr>
            </w:pPr>
            <w:r>
              <w:rPr>
                <w:rFonts w:cs="Arial"/>
                <w:sz w:val="20"/>
                <w:szCs w:val="18"/>
                <w:u w:val="single"/>
              </w:rPr>
              <w:t>N</w:t>
            </w:r>
            <w:r w:rsidRPr="00680E7A">
              <w:rPr>
                <w:rFonts w:cs="Arial"/>
                <w:sz w:val="20"/>
                <w:szCs w:val="18"/>
                <w:u w:val="single"/>
              </w:rPr>
              <w:t xml:space="preserve">o confirma </w:t>
            </w:r>
            <w:r>
              <w:rPr>
                <w:rFonts w:cs="Arial"/>
                <w:sz w:val="20"/>
                <w:szCs w:val="18"/>
                <w:u w:val="single"/>
              </w:rPr>
              <w:t>la presentación</w:t>
            </w:r>
            <w:r w:rsidR="00A9127F">
              <w:rPr>
                <w:rFonts w:cs="Arial"/>
                <w:sz w:val="20"/>
                <w:szCs w:val="18"/>
                <w:u w:val="single"/>
              </w:rPr>
              <w:t xml:space="preserve"> o la presentación</w:t>
            </w:r>
            <w:r w:rsidR="00A9127F" w:rsidRPr="00536E4E">
              <w:rPr>
                <w:rFonts w:cs="Arial"/>
                <w:sz w:val="20"/>
                <w:szCs w:val="18"/>
                <w:u w:val="single"/>
              </w:rPr>
              <w:t xml:space="preserve"> </w:t>
            </w:r>
            <w:r w:rsidR="00A9127F">
              <w:rPr>
                <w:rFonts w:cs="Arial"/>
                <w:sz w:val="20"/>
                <w:szCs w:val="18"/>
                <w:u w:val="single"/>
              </w:rPr>
              <w:t>con diferencias</w:t>
            </w:r>
          </w:p>
          <w:p w14:paraId="69029B8A" w14:textId="77777777" w:rsidR="001F7255" w:rsidRPr="00680E7A" w:rsidRDefault="001F7255" w:rsidP="001F7255">
            <w:pPr>
              <w:rPr>
                <w:rFonts w:cs="Arial"/>
                <w:sz w:val="20"/>
                <w:szCs w:val="18"/>
                <w:u w:val="single"/>
              </w:rPr>
            </w:pPr>
          </w:p>
          <w:p w14:paraId="2415DD91" w14:textId="77777777" w:rsidR="001F7255" w:rsidRPr="00E548FD" w:rsidRDefault="001F7255" w:rsidP="001F7255">
            <w:pPr>
              <w:rPr>
                <w:rFonts w:cs="Arial"/>
                <w:sz w:val="20"/>
                <w:szCs w:val="18"/>
              </w:rPr>
            </w:pPr>
            <w:r>
              <w:rPr>
                <w:rFonts w:cs="Arial"/>
                <w:sz w:val="20"/>
                <w:szCs w:val="18"/>
              </w:rPr>
              <w:t xml:space="preserve">Se ejecuta la </w:t>
            </w:r>
            <w:r w:rsidRPr="009F1C14">
              <w:rPr>
                <w:rFonts w:cs="Arial"/>
                <w:b/>
                <w:sz w:val="20"/>
                <w:szCs w:val="18"/>
              </w:rPr>
              <w:t>Excepción 0</w:t>
            </w:r>
            <w:r>
              <w:rPr>
                <w:rFonts w:cs="Arial"/>
                <w:b/>
                <w:sz w:val="20"/>
                <w:szCs w:val="18"/>
              </w:rPr>
              <w:t>5</w:t>
            </w:r>
          </w:p>
          <w:p w14:paraId="75E1D4BF" w14:textId="77777777" w:rsidR="001F7255" w:rsidRDefault="001F7255" w:rsidP="001F7255">
            <w:pPr>
              <w:rPr>
                <w:rFonts w:cs="Arial"/>
                <w:sz w:val="20"/>
                <w:szCs w:val="18"/>
              </w:rPr>
            </w:pPr>
            <w:r w:rsidRPr="006D675B">
              <w:rPr>
                <w:rFonts w:cs="Arial"/>
                <w:sz w:val="20"/>
                <w:szCs w:val="18"/>
              </w:rPr>
              <w:t>Termina el caso de uso</w:t>
            </w:r>
          </w:p>
          <w:p w14:paraId="44336354" w14:textId="6DC07526" w:rsidR="001F7255" w:rsidRDefault="001F7255" w:rsidP="001F7255">
            <w:pPr>
              <w:rPr>
                <w:rFonts w:cs="Arial"/>
                <w:sz w:val="20"/>
                <w:szCs w:val="18"/>
              </w:rPr>
            </w:pPr>
            <w:r>
              <w:rPr>
                <w:rFonts w:cs="Arial"/>
                <w:sz w:val="20"/>
                <w:szCs w:val="18"/>
              </w:rPr>
              <w:t xml:space="preserve">El sistema retorna al </w:t>
            </w:r>
            <w:r w:rsidRPr="009B2363">
              <w:rPr>
                <w:rFonts w:cs="Arial"/>
                <w:b/>
                <w:sz w:val="20"/>
                <w:szCs w:val="18"/>
              </w:rPr>
              <w:t>interfaz</w:t>
            </w:r>
            <w:r w:rsidR="00A0413C">
              <w:rPr>
                <w:rFonts w:cs="Arial"/>
                <w:b/>
                <w:sz w:val="20"/>
                <w:szCs w:val="18"/>
              </w:rPr>
              <w:t>:</w:t>
            </w:r>
            <w:r w:rsidRPr="009B2363">
              <w:rPr>
                <w:rFonts w:cs="Arial"/>
                <w:b/>
                <w:sz w:val="20"/>
                <w:szCs w:val="18"/>
              </w:rPr>
              <w:t xml:space="preserve"> </w:t>
            </w:r>
            <w:r w:rsidR="00A0413C" w:rsidRPr="00F02887">
              <w:rPr>
                <w:rFonts w:cs="Arial"/>
                <w:b/>
                <w:sz w:val="20"/>
                <w:szCs w:val="18"/>
              </w:rPr>
              <w:t>IU0</w:t>
            </w:r>
            <w:r w:rsidR="00A0413C">
              <w:rPr>
                <w:rFonts w:cs="Arial"/>
                <w:b/>
                <w:sz w:val="20"/>
                <w:szCs w:val="18"/>
              </w:rPr>
              <w:t>3A Registrar inventario inicial</w:t>
            </w:r>
            <w:r>
              <w:rPr>
                <w:rFonts w:cs="Arial"/>
                <w:sz w:val="20"/>
                <w:szCs w:val="18"/>
              </w:rPr>
              <w:t>.</w:t>
            </w:r>
          </w:p>
        </w:tc>
      </w:tr>
      <w:tr w:rsidR="001F7255" w:rsidRPr="0004213E" w14:paraId="322EDB0C" w14:textId="77777777" w:rsidTr="001F7255">
        <w:tc>
          <w:tcPr>
            <w:tcW w:w="631" w:type="dxa"/>
          </w:tcPr>
          <w:p w14:paraId="4CB11E3F" w14:textId="7A4ECAF6" w:rsidR="001F7255" w:rsidRDefault="001F7255" w:rsidP="001F7255">
            <w:pPr>
              <w:pStyle w:val="Footer"/>
              <w:tabs>
                <w:tab w:val="clear" w:pos="4419"/>
                <w:tab w:val="clear" w:pos="8838"/>
              </w:tabs>
              <w:rPr>
                <w:szCs w:val="18"/>
                <w:lang w:val="es-ES"/>
              </w:rPr>
            </w:pPr>
            <w:r>
              <w:rPr>
                <w:szCs w:val="18"/>
              </w:rPr>
              <w:lastRenderedPageBreak/>
              <w:t>11</w:t>
            </w:r>
          </w:p>
        </w:tc>
        <w:tc>
          <w:tcPr>
            <w:tcW w:w="3570" w:type="dxa"/>
            <w:gridSpan w:val="2"/>
          </w:tcPr>
          <w:p w14:paraId="7D812E58" w14:textId="77777777" w:rsidR="001F7255" w:rsidRDefault="001F7255" w:rsidP="001F7255">
            <w:pPr>
              <w:rPr>
                <w:rFonts w:cs="Arial"/>
                <w:sz w:val="20"/>
                <w:szCs w:val="18"/>
              </w:rPr>
            </w:pPr>
            <w:r>
              <w:rPr>
                <w:rFonts w:cs="Arial"/>
                <w:sz w:val="20"/>
                <w:szCs w:val="18"/>
              </w:rPr>
              <w:t>El sistema selecciona otra opción del menú del sistema o cierra la interfaz</w:t>
            </w:r>
          </w:p>
          <w:p w14:paraId="41E23FB6" w14:textId="77777777" w:rsidR="001F7255" w:rsidRDefault="001F7255" w:rsidP="001F7255">
            <w:pPr>
              <w:rPr>
                <w:rFonts w:cs="Arial"/>
                <w:sz w:val="20"/>
                <w:szCs w:val="18"/>
              </w:rPr>
            </w:pPr>
          </w:p>
        </w:tc>
        <w:tc>
          <w:tcPr>
            <w:tcW w:w="5096" w:type="dxa"/>
          </w:tcPr>
          <w:p w14:paraId="1FB30761" w14:textId="5FDBEE7D" w:rsidR="001F7255" w:rsidRDefault="001F7255" w:rsidP="001F7255">
            <w:pPr>
              <w:rPr>
                <w:rFonts w:cs="Arial"/>
                <w:sz w:val="20"/>
                <w:szCs w:val="18"/>
              </w:rPr>
            </w:pPr>
            <w:r>
              <w:rPr>
                <w:rFonts w:cs="Arial"/>
                <w:sz w:val="20"/>
                <w:szCs w:val="18"/>
              </w:rPr>
              <w:t>El sistema finalizará el caso de uso.</w:t>
            </w:r>
          </w:p>
        </w:tc>
      </w:tr>
      <w:tr w:rsidR="001F7255" w:rsidRPr="00E22E48" w14:paraId="0698E193" w14:textId="77777777" w:rsidTr="00DB14B7">
        <w:tc>
          <w:tcPr>
            <w:tcW w:w="9297" w:type="dxa"/>
            <w:gridSpan w:val="4"/>
            <w:shd w:val="clear" w:color="auto" w:fill="D9D9D9" w:themeFill="background1" w:themeFillShade="D9"/>
          </w:tcPr>
          <w:p w14:paraId="32191073" w14:textId="77777777" w:rsidR="001F7255" w:rsidRPr="00E22E48" w:rsidRDefault="001F7255" w:rsidP="00DB14B7">
            <w:pPr>
              <w:pStyle w:val="NormalWeb"/>
              <w:spacing w:before="0" w:beforeAutospacing="0" w:after="0" w:afterAutospacing="0"/>
              <w:rPr>
                <w:szCs w:val="18"/>
              </w:rPr>
            </w:pPr>
            <w:r w:rsidRPr="00876D54">
              <w:rPr>
                <w:rFonts w:eastAsia="Times New Roman"/>
                <w:b/>
                <w:sz w:val="18"/>
                <w:szCs w:val="18"/>
              </w:rPr>
              <w:t>7.</w:t>
            </w:r>
            <w:r>
              <w:rPr>
                <w:rFonts w:eastAsia="Times New Roman"/>
                <w:b/>
                <w:sz w:val="18"/>
                <w:szCs w:val="18"/>
              </w:rPr>
              <w:t>1</w:t>
            </w:r>
            <w:r w:rsidRPr="00876D54">
              <w:rPr>
                <w:rFonts w:eastAsia="Times New Roman"/>
                <w:b/>
                <w:sz w:val="18"/>
                <w:szCs w:val="18"/>
              </w:rPr>
              <w:t xml:space="preserve">. Flujos alternativos: </w:t>
            </w:r>
            <w:r w:rsidRPr="00CA1D32">
              <w:rPr>
                <w:rFonts w:eastAsia="Times New Roman"/>
                <w:b/>
                <w:sz w:val="18"/>
                <w:szCs w:val="18"/>
              </w:rPr>
              <w:t>Buscar  Establecimientos</w:t>
            </w:r>
          </w:p>
        </w:tc>
      </w:tr>
      <w:tr w:rsidR="001F7255" w:rsidRPr="00876D54" w14:paraId="745CE8C3" w14:textId="77777777" w:rsidTr="00DB14B7">
        <w:tc>
          <w:tcPr>
            <w:tcW w:w="631" w:type="dxa"/>
            <w:shd w:val="clear" w:color="auto" w:fill="D9D9D9" w:themeFill="background1" w:themeFillShade="D9"/>
          </w:tcPr>
          <w:p w14:paraId="3212770E" w14:textId="77777777" w:rsidR="001F7255" w:rsidRPr="00876D54" w:rsidRDefault="001F7255" w:rsidP="00DB14B7">
            <w:pPr>
              <w:pStyle w:val="NormalWeb"/>
              <w:spacing w:before="0" w:beforeAutospacing="0" w:after="0" w:afterAutospacing="0"/>
              <w:rPr>
                <w:rFonts w:eastAsia="Times New Roman"/>
                <w:b/>
                <w:sz w:val="18"/>
                <w:szCs w:val="18"/>
              </w:rPr>
            </w:pPr>
            <w:r w:rsidRPr="001A40A5">
              <w:rPr>
                <w:rFonts w:eastAsia="Times New Roman"/>
                <w:b/>
                <w:sz w:val="18"/>
                <w:szCs w:val="18"/>
              </w:rPr>
              <w:t>Nro.</w:t>
            </w:r>
          </w:p>
        </w:tc>
        <w:tc>
          <w:tcPr>
            <w:tcW w:w="3412" w:type="dxa"/>
            <w:shd w:val="clear" w:color="auto" w:fill="D9D9D9" w:themeFill="background1" w:themeFillShade="D9"/>
          </w:tcPr>
          <w:p w14:paraId="096E25D6" w14:textId="77777777" w:rsidR="001F7255" w:rsidRPr="00876D54" w:rsidRDefault="001F7255" w:rsidP="00DB14B7">
            <w:pPr>
              <w:pStyle w:val="NormalWeb"/>
              <w:spacing w:before="0" w:beforeAutospacing="0" w:after="0" w:afterAutospacing="0"/>
              <w:rPr>
                <w:rFonts w:eastAsia="Times New Roman"/>
                <w:b/>
                <w:sz w:val="18"/>
                <w:szCs w:val="18"/>
              </w:rPr>
            </w:pPr>
            <w:r w:rsidRPr="001A40A5">
              <w:rPr>
                <w:rFonts w:eastAsia="Times New Roman"/>
                <w:b/>
                <w:sz w:val="18"/>
                <w:szCs w:val="18"/>
              </w:rPr>
              <w:t>Acción del Actor</w:t>
            </w:r>
          </w:p>
        </w:tc>
        <w:tc>
          <w:tcPr>
            <w:tcW w:w="5254" w:type="dxa"/>
            <w:gridSpan w:val="2"/>
            <w:shd w:val="clear" w:color="auto" w:fill="D9D9D9" w:themeFill="background1" w:themeFillShade="D9"/>
          </w:tcPr>
          <w:p w14:paraId="61AE3CBC" w14:textId="77777777" w:rsidR="001F7255" w:rsidRPr="00876D54" w:rsidRDefault="001F7255" w:rsidP="00DB14B7">
            <w:pPr>
              <w:pStyle w:val="NormalWeb"/>
              <w:spacing w:before="0" w:beforeAutospacing="0" w:after="0" w:afterAutospacing="0"/>
              <w:rPr>
                <w:rFonts w:eastAsia="Times New Roman"/>
                <w:b/>
                <w:sz w:val="18"/>
                <w:szCs w:val="18"/>
              </w:rPr>
            </w:pPr>
            <w:r w:rsidRPr="001A40A5">
              <w:rPr>
                <w:rFonts w:eastAsia="Times New Roman"/>
                <w:b/>
                <w:sz w:val="18"/>
                <w:szCs w:val="18"/>
              </w:rPr>
              <w:t>Respuesta del Sistema</w:t>
            </w:r>
          </w:p>
        </w:tc>
      </w:tr>
      <w:tr w:rsidR="001F7255" w:rsidRPr="00876D54" w14:paraId="4FC8D557" w14:textId="77777777" w:rsidTr="00DB14B7">
        <w:tc>
          <w:tcPr>
            <w:tcW w:w="631" w:type="dxa"/>
            <w:shd w:val="clear" w:color="auto" w:fill="auto"/>
          </w:tcPr>
          <w:p w14:paraId="2B5A7355" w14:textId="77777777" w:rsidR="001F7255" w:rsidRPr="00876D54" w:rsidRDefault="001F7255" w:rsidP="00DB14B7">
            <w:pPr>
              <w:pStyle w:val="Footer"/>
              <w:tabs>
                <w:tab w:val="clear" w:pos="4419"/>
                <w:tab w:val="clear" w:pos="8838"/>
              </w:tabs>
              <w:rPr>
                <w:b/>
                <w:sz w:val="18"/>
                <w:szCs w:val="18"/>
              </w:rPr>
            </w:pPr>
            <w:r>
              <w:rPr>
                <w:b/>
                <w:sz w:val="18"/>
                <w:szCs w:val="18"/>
              </w:rPr>
              <w:t>1</w:t>
            </w:r>
          </w:p>
        </w:tc>
        <w:tc>
          <w:tcPr>
            <w:tcW w:w="3412" w:type="dxa"/>
            <w:shd w:val="clear" w:color="auto" w:fill="auto"/>
          </w:tcPr>
          <w:p w14:paraId="48074C56" w14:textId="77777777" w:rsidR="001F7255" w:rsidRPr="00876D54" w:rsidRDefault="001F7255" w:rsidP="00DB14B7">
            <w:pPr>
              <w:pStyle w:val="Footer"/>
              <w:tabs>
                <w:tab w:val="clear" w:pos="4419"/>
                <w:tab w:val="clear" w:pos="8838"/>
              </w:tabs>
              <w:jc w:val="left"/>
              <w:rPr>
                <w:b/>
                <w:sz w:val="18"/>
                <w:szCs w:val="18"/>
              </w:rPr>
            </w:pPr>
            <w:r w:rsidRPr="00E22E48">
              <w:rPr>
                <w:szCs w:val="18"/>
                <w:lang w:val="es-ES"/>
              </w:rPr>
              <w:t>El actor Ingresa Número de Ruc</w:t>
            </w:r>
            <w:r>
              <w:rPr>
                <w:szCs w:val="18"/>
                <w:lang w:val="es-ES"/>
              </w:rPr>
              <w:t xml:space="preserve"> y da clic en el botón “</w:t>
            </w:r>
            <w:r w:rsidRPr="00C10307">
              <w:rPr>
                <w:b/>
                <w:szCs w:val="18"/>
                <w:lang w:val="es-ES"/>
              </w:rPr>
              <w:t>Buscar</w:t>
            </w:r>
            <w:r>
              <w:rPr>
                <w:b/>
                <w:szCs w:val="18"/>
                <w:lang w:val="es-ES"/>
              </w:rPr>
              <w:t>”</w:t>
            </w:r>
          </w:p>
        </w:tc>
        <w:tc>
          <w:tcPr>
            <w:tcW w:w="5254" w:type="dxa"/>
            <w:gridSpan w:val="2"/>
            <w:shd w:val="clear" w:color="auto" w:fill="auto"/>
          </w:tcPr>
          <w:p w14:paraId="5B084B85" w14:textId="77777777" w:rsidR="001F7255" w:rsidRDefault="001F7255" w:rsidP="00DB14B7">
            <w:pPr>
              <w:rPr>
                <w:rFonts w:cs="Arial"/>
                <w:sz w:val="20"/>
                <w:szCs w:val="18"/>
              </w:rPr>
            </w:pPr>
            <w:r>
              <w:rPr>
                <w:rFonts w:cs="Arial"/>
                <w:sz w:val="20"/>
                <w:szCs w:val="18"/>
              </w:rPr>
              <w:t>El sistema realizará la siguiente validación:</w:t>
            </w:r>
          </w:p>
          <w:p w14:paraId="684603B5" w14:textId="77777777" w:rsidR="001F7255" w:rsidRDefault="001F7255" w:rsidP="00DB14B7">
            <w:pPr>
              <w:rPr>
                <w:rFonts w:cs="Arial"/>
                <w:sz w:val="20"/>
                <w:szCs w:val="18"/>
              </w:rPr>
            </w:pPr>
          </w:p>
          <w:p w14:paraId="61092126" w14:textId="77777777" w:rsidR="001F7255" w:rsidRDefault="001F7255" w:rsidP="00DB14B7">
            <w:pPr>
              <w:rPr>
                <w:rFonts w:cs="Arial"/>
                <w:sz w:val="20"/>
                <w:szCs w:val="18"/>
              </w:rPr>
            </w:pPr>
            <w:r>
              <w:rPr>
                <w:rFonts w:cs="Arial"/>
                <w:sz w:val="20"/>
                <w:szCs w:val="18"/>
              </w:rPr>
              <w:t>Que el RUC ingresado sea un RUC válido</w:t>
            </w:r>
          </w:p>
          <w:p w14:paraId="3649AC4F" w14:textId="77777777" w:rsidR="001F7255" w:rsidRDefault="001F7255" w:rsidP="00DB14B7">
            <w:pPr>
              <w:rPr>
                <w:rFonts w:cs="Arial"/>
                <w:sz w:val="20"/>
                <w:szCs w:val="18"/>
              </w:rPr>
            </w:pPr>
            <w:r>
              <w:rPr>
                <w:rFonts w:cs="Arial"/>
                <w:sz w:val="20"/>
                <w:szCs w:val="18"/>
              </w:rPr>
              <w:t xml:space="preserve">Si cumple con la validación </w:t>
            </w:r>
          </w:p>
          <w:p w14:paraId="4364360E" w14:textId="77777777" w:rsidR="001F7255" w:rsidRDefault="001F7255" w:rsidP="00DB14B7">
            <w:pPr>
              <w:rPr>
                <w:rFonts w:cs="Arial"/>
                <w:sz w:val="20"/>
                <w:szCs w:val="18"/>
              </w:rPr>
            </w:pPr>
            <w:r>
              <w:rPr>
                <w:rFonts w:cs="Arial"/>
                <w:sz w:val="20"/>
                <w:szCs w:val="18"/>
              </w:rPr>
              <w:t xml:space="preserve">    El sistema muestra Razón Social del RUC, la relación de establecimientos encontrados en la sección de Establecimientos Encontrados.</w:t>
            </w:r>
          </w:p>
          <w:p w14:paraId="767A8B61" w14:textId="77777777" w:rsidR="001F7255" w:rsidRDefault="001F7255" w:rsidP="00DB14B7">
            <w:pPr>
              <w:rPr>
                <w:rFonts w:cs="Arial"/>
                <w:sz w:val="20"/>
                <w:szCs w:val="18"/>
              </w:rPr>
            </w:pPr>
            <w:r>
              <w:rPr>
                <w:rFonts w:cs="Arial"/>
                <w:sz w:val="20"/>
                <w:szCs w:val="18"/>
              </w:rPr>
              <w:t>La columna de Acción habilitada y las demás columnas deshabilitadas.</w:t>
            </w:r>
          </w:p>
          <w:p w14:paraId="5641EF57" w14:textId="77777777" w:rsidR="001F7255" w:rsidRDefault="001F7255" w:rsidP="00DB14B7">
            <w:pPr>
              <w:rPr>
                <w:rFonts w:cs="Arial"/>
                <w:sz w:val="20"/>
                <w:szCs w:val="18"/>
              </w:rPr>
            </w:pPr>
            <w:r>
              <w:rPr>
                <w:rFonts w:cs="Arial"/>
                <w:sz w:val="20"/>
                <w:szCs w:val="18"/>
              </w:rPr>
              <w:t xml:space="preserve"> </w:t>
            </w:r>
          </w:p>
          <w:p w14:paraId="3A87B40C" w14:textId="77777777" w:rsidR="001F7255" w:rsidRDefault="001F7255" w:rsidP="00DB14B7">
            <w:pPr>
              <w:rPr>
                <w:rFonts w:cs="Arial"/>
                <w:sz w:val="20"/>
                <w:szCs w:val="18"/>
              </w:rPr>
            </w:pPr>
            <w:r>
              <w:rPr>
                <w:rFonts w:cs="Arial"/>
                <w:sz w:val="20"/>
                <w:szCs w:val="18"/>
              </w:rPr>
              <w:t xml:space="preserve">Caso contrario mostrará la </w:t>
            </w:r>
            <w:r w:rsidRPr="00381DEA">
              <w:rPr>
                <w:rFonts w:cs="Arial"/>
                <w:b/>
                <w:sz w:val="20"/>
                <w:szCs w:val="18"/>
              </w:rPr>
              <w:t>Excepción 0</w:t>
            </w:r>
            <w:r>
              <w:rPr>
                <w:rFonts w:cs="Arial"/>
                <w:b/>
                <w:sz w:val="20"/>
                <w:szCs w:val="18"/>
              </w:rPr>
              <w:t>4</w:t>
            </w:r>
            <w:r>
              <w:rPr>
                <w:rFonts w:cs="Arial"/>
                <w:sz w:val="20"/>
                <w:szCs w:val="18"/>
              </w:rPr>
              <w:t>.</w:t>
            </w:r>
          </w:p>
          <w:p w14:paraId="0313093A" w14:textId="77777777" w:rsidR="001F7255" w:rsidRDefault="001F7255" w:rsidP="00DB14B7">
            <w:pPr>
              <w:rPr>
                <w:rFonts w:cs="Arial"/>
                <w:sz w:val="20"/>
                <w:szCs w:val="18"/>
              </w:rPr>
            </w:pPr>
          </w:p>
          <w:p w14:paraId="0C55B9E2" w14:textId="77777777" w:rsidR="001F7255" w:rsidRPr="00876D54" w:rsidRDefault="001F7255" w:rsidP="00DB14B7">
            <w:pPr>
              <w:rPr>
                <w:b/>
                <w:sz w:val="18"/>
                <w:szCs w:val="18"/>
              </w:rPr>
            </w:pPr>
          </w:p>
        </w:tc>
      </w:tr>
      <w:tr w:rsidR="001F7255" w:rsidRPr="00876D54" w14:paraId="70BBAE46" w14:textId="77777777" w:rsidTr="00DB14B7">
        <w:tc>
          <w:tcPr>
            <w:tcW w:w="631" w:type="dxa"/>
            <w:shd w:val="clear" w:color="auto" w:fill="auto"/>
          </w:tcPr>
          <w:p w14:paraId="66AD4AF4" w14:textId="77777777" w:rsidR="001F7255" w:rsidRPr="00876D54" w:rsidRDefault="001F7255" w:rsidP="00DB14B7">
            <w:pPr>
              <w:pStyle w:val="Footer"/>
              <w:tabs>
                <w:tab w:val="clear" w:pos="4419"/>
                <w:tab w:val="clear" w:pos="8838"/>
              </w:tabs>
              <w:rPr>
                <w:b/>
                <w:sz w:val="18"/>
                <w:szCs w:val="18"/>
              </w:rPr>
            </w:pPr>
            <w:r>
              <w:rPr>
                <w:b/>
                <w:sz w:val="18"/>
                <w:szCs w:val="18"/>
              </w:rPr>
              <w:t>2</w:t>
            </w:r>
          </w:p>
        </w:tc>
        <w:tc>
          <w:tcPr>
            <w:tcW w:w="3412" w:type="dxa"/>
            <w:shd w:val="clear" w:color="auto" w:fill="auto"/>
          </w:tcPr>
          <w:p w14:paraId="212153D3" w14:textId="77777777" w:rsidR="001F7255" w:rsidRPr="00876D54" w:rsidRDefault="001F7255" w:rsidP="00DB14B7">
            <w:pPr>
              <w:pStyle w:val="Footer"/>
              <w:tabs>
                <w:tab w:val="clear" w:pos="4419"/>
                <w:tab w:val="clear" w:pos="8838"/>
              </w:tabs>
              <w:jc w:val="left"/>
              <w:rPr>
                <w:b/>
                <w:sz w:val="18"/>
                <w:szCs w:val="18"/>
              </w:rPr>
            </w:pPr>
            <w:r w:rsidRPr="008270B5">
              <w:rPr>
                <w:szCs w:val="18"/>
                <w:lang w:val="es-ES"/>
              </w:rPr>
              <w:t xml:space="preserve">El actor selecciona un establecimiento </w:t>
            </w:r>
            <w:r>
              <w:rPr>
                <w:szCs w:val="18"/>
                <w:lang w:val="es-ES"/>
              </w:rPr>
              <w:t xml:space="preserve">y </w:t>
            </w:r>
            <w:r w:rsidRPr="008270B5">
              <w:rPr>
                <w:szCs w:val="18"/>
                <w:lang w:val="es-ES"/>
              </w:rPr>
              <w:t>da clic en</w:t>
            </w:r>
            <w:r>
              <w:rPr>
                <w:szCs w:val="18"/>
                <w:lang w:val="es-ES"/>
              </w:rPr>
              <w:t xml:space="preserve"> el </w:t>
            </w:r>
            <w:r w:rsidRPr="00CA1D32">
              <w:rPr>
                <w:szCs w:val="18"/>
                <w:lang w:val="es-ES"/>
              </w:rPr>
              <w:t>valor del campo Acción</w:t>
            </w:r>
            <w:r>
              <w:rPr>
                <w:szCs w:val="18"/>
                <w:lang w:val="es-ES"/>
              </w:rPr>
              <w:t>, “</w:t>
            </w:r>
            <w:r w:rsidRPr="00CA1D32">
              <w:rPr>
                <w:b/>
                <w:szCs w:val="18"/>
                <w:lang w:val="es-ES"/>
              </w:rPr>
              <w:t>Seleccionar</w:t>
            </w:r>
            <w:r>
              <w:rPr>
                <w:szCs w:val="18"/>
                <w:lang w:val="es-ES"/>
              </w:rPr>
              <w:t>”.</w:t>
            </w:r>
          </w:p>
        </w:tc>
        <w:tc>
          <w:tcPr>
            <w:tcW w:w="5254" w:type="dxa"/>
            <w:gridSpan w:val="2"/>
            <w:shd w:val="clear" w:color="auto" w:fill="auto"/>
          </w:tcPr>
          <w:p w14:paraId="16998FAF" w14:textId="77777777" w:rsidR="001F7255" w:rsidRDefault="001F7255" w:rsidP="00DB14B7">
            <w:pPr>
              <w:rPr>
                <w:rFonts w:cs="Arial"/>
                <w:sz w:val="20"/>
                <w:szCs w:val="18"/>
              </w:rPr>
            </w:pPr>
            <w:r w:rsidRPr="008270B5">
              <w:rPr>
                <w:rFonts w:cs="Arial"/>
                <w:sz w:val="20"/>
                <w:szCs w:val="18"/>
              </w:rPr>
              <w:t xml:space="preserve">El sistema </w:t>
            </w:r>
            <w:r>
              <w:rPr>
                <w:rFonts w:cs="Arial"/>
                <w:sz w:val="20"/>
                <w:szCs w:val="18"/>
              </w:rPr>
              <w:t xml:space="preserve">incluirá </w:t>
            </w:r>
            <w:r w:rsidRPr="008270B5">
              <w:rPr>
                <w:rFonts w:cs="Arial"/>
                <w:sz w:val="20"/>
                <w:szCs w:val="18"/>
              </w:rPr>
              <w:t xml:space="preserve">el establecimiento a la relación de establecimientos del </w:t>
            </w:r>
            <w:r>
              <w:rPr>
                <w:rFonts w:cs="Arial"/>
                <w:sz w:val="20"/>
                <w:szCs w:val="18"/>
              </w:rPr>
              <w:t>inventario inicial.</w:t>
            </w:r>
          </w:p>
          <w:p w14:paraId="1C29F1BC" w14:textId="77777777" w:rsidR="001F7255" w:rsidRPr="008270B5" w:rsidRDefault="001F7255" w:rsidP="00AC3DBE">
            <w:pPr>
              <w:jc w:val="center"/>
              <w:rPr>
                <w:rFonts w:cs="Arial"/>
                <w:sz w:val="20"/>
                <w:szCs w:val="18"/>
              </w:rPr>
            </w:pPr>
          </w:p>
          <w:p w14:paraId="0784086B" w14:textId="6A590D0E" w:rsidR="00AC3DBE" w:rsidRPr="00D111D1" w:rsidRDefault="001F7255" w:rsidP="00AC3DBE">
            <w:pPr>
              <w:rPr>
                <w:rFonts w:cs="Arial"/>
                <w:b/>
                <w:sz w:val="20"/>
                <w:szCs w:val="18"/>
              </w:rPr>
            </w:pPr>
            <w:r>
              <w:rPr>
                <w:rFonts w:cs="Arial"/>
                <w:sz w:val="20"/>
                <w:szCs w:val="18"/>
              </w:rPr>
              <w:t>El sistema cierra la Interfaz</w:t>
            </w:r>
            <w:r w:rsidR="00AC3DBE">
              <w:rPr>
                <w:rFonts w:cs="Arial"/>
                <w:sz w:val="20"/>
                <w:szCs w:val="18"/>
              </w:rPr>
              <w:t>:</w:t>
            </w:r>
            <w:r>
              <w:rPr>
                <w:rFonts w:cs="Arial"/>
                <w:sz w:val="20"/>
                <w:szCs w:val="18"/>
              </w:rPr>
              <w:t xml:space="preserve"> </w:t>
            </w:r>
            <w:r w:rsidR="00AC3DBE" w:rsidRPr="00A81A3E">
              <w:rPr>
                <w:rFonts w:cs="Arial"/>
                <w:b/>
                <w:sz w:val="20"/>
                <w:szCs w:val="18"/>
              </w:rPr>
              <w:t>IU0</w:t>
            </w:r>
            <w:r w:rsidR="00AC3DBE">
              <w:rPr>
                <w:rFonts w:cs="Arial"/>
                <w:b/>
                <w:sz w:val="20"/>
                <w:szCs w:val="18"/>
              </w:rPr>
              <w:t>4</w:t>
            </w:r>
            <w:r w:rsidR="00AC3DBE">
              <w:rPr>
                <w:rFonts w:cs="Arial"/>
                <w:sz w:val="20"/>
                <w:szCs w:val="18"/>
              </w:rPr>
              <w:t xml:space="preserve"> </w:t>
            </w:r>
            <w:r w:rsidR="00AC3DBE" w:rsidRPr="00D111D1">
              <w:rPr>
                <w:rFonts w:cs="Arial"/>
                <w:b/>
                <w:sz w:val="20"/>
                <w:szCs w:val="18"/>
              </w:rPr>
              <w:t>B</w:t>
            </w:r>
            <w:r w:rsidR="00EA4E4D">
              <w:rPr>
                <w:rFonts w:cs="Arial"/>
                <w:b/>
                <w:sz w:val="20"/>
                <w:szCs w:val="18"/>
              </w:rPr>
              <w:t xml:space="preserve">uscar </w:t>
            </w:r>
            <w:r w:rsidR="00AC3DBE" w:rsidRPr="00D111D1">
              <w:rPr>
                <w:rFonts w:cs="Arial"/>
                <w:b/>
                <w:sz w:val="20"/>
                <w:szCs w:val="18"/>
              </w:rPr>
              <w:t xml:space="preserve"> Establecimientos.</w:t>
            </w:r>
          </w:p>
          <w:p w14:paraId="102B85E0" w14:textId="59BF5710" w:rsidR="001F7255" w:rsidRPr="00876D54" w:rsidRDefault="00AC3DBE" w:rsidP="00AC3DBE">
            <w:pPr>
              <w:rPr>
                <w:b/>
                <w:sz w:val="18"/>
                <w:szCs w:val="18"/>
              </w:rPr>
            </w:pPr>
            <w:r>
              <w:rPr>
                <w:rFonts w:cs="Arial"/>
                <w:sz w:val="20"/>
                <w:szCs w:val="18"/>
              </w:rPr>
              <w:lastRenderedPageBreak/>
              <w:t>M</w:t>
            </w:r>
            <w:r w:rsidR="001F7255">
              <w:rPr>
                <w:rFonts w:cs="Arial"/>
                <w:sz w:val="20"/>
                <w:szCs w:val="18"/>
              </w:rPr>
              <w:t xml:space="preserve">uestra la Interfaz </w:t>
            </w:r>
            <w:r w:rsidR="00DA31E3" w:rsidRPr="00F02887">
              <w:rPr>
                <w:rFonts w:cs="Arial"/>
                <w:b/>
                <w:sz w:val="20"/>
                <w:szCs w:val="18"/>
              </w:rPr>
              <w:t>IU0</w:t>
            </w:r>
            <w:r w:rsidR="00DA31E3">
              <w:rPr>
                <w:rFonts w:cs="Arial"/>
                <w:b/>
                <w:sz w:val="20"/>
                <w:szCs w:val="18"/>
              </w:rPr>
              <w:t>3A Registrar inventario inicial</w:t>
            </w:r>
            <w:r w:rsidR="00DA31E3">
              <w:rPr>
                <w:rFonts w:cs="Arial"/>
                <w:sz w:val="20"/>
                <w:szCs w:val="18"/>
              </w:rPr>
              <w:t xml:space="preserve"> </w:t>
            </w:r>
            <w:r w:rsidR="001F7255">
              <w:rPr>
                <w:rFonts w:cs="Arial"/>
                <w:sz w:val="20"/>
                <w:szCs w:val="18"/>
              </w:rPr>
              <w:t>con el nuevo establecimiento seleccionado en la sección de Establecimientos de Terceros.</w:t>
            </w:r>
          </w:p>
        </w:tc>
      </w:tr>
      <w:tr w:rsidR="001F7255" w:rsidRPr="008270B5" w14:paraId="2BD97DD7" w14:textId="77777777" w:rsidTr="00DB14B7">
        <w:tc>
          <w:tcPr>
            <w:tcW w:w="631" w:type="dxa"/>
            <w:shd w:val="clear" w:color="auto" w:fill="auto"/>
          </w:tcPr>
          <w:p w14:paraId="6B19B3B4" w14:textId="77777777" w:rsidR="001F7255" w:rsidRDefault="001F7255" w:rsidP="00DB14B7">
            <w:pPr>
              <w:pStyle w:val="Footer"/>
              <w:tabs>
                <w:tab w:val="clear" w:pos="4419"/>
                <w:tab w:val="clear" w:pos="8838"/>
              </w:tabs>
              <w:rPr>
                <w:b/>
                <w:sz w:val="18"/>
                <w:szCs w:val="18"/>
              </w:rPr>
            </w:pPr>
            <w:r>
              <w:rPr>
                <w:b/>
                <w:sz w:val="18"/>
                <w:szCs w:val="18"/>
              </w:rPr>
              <w:lastRenderedPageBreak/>
              <w:t>3</w:t>
            </w:r>
          </w:p>
        </w:tc>
        <w:tc>
          <w:tcPr>
            <w:tcW w:w="3412" w:type="dxa"/>
            <w:shd w:val="clear" w:color="auto" w:fill="auto"/>
          </w:tcPr>
          <w:p w14:paraId="540FFF65" w14:textId="77777777" w:rsidR="001F7255" w:rsidRPr="008270B5" w:rsidRDefault="001F7255" w:rsidP="00DB14B7">
            <w:pPr>
              <w:pStyle w:val="Footer"/>
              <w:tabs>
                <w:tab w:val="clear" w:pos="4419"/>
                <w:tab w:val="clear" w:pos="8838"/>
              </w:tabs>
              <w:jc w:val="left"/>
              <w:rPr>
                <w:szCs w:val="18"/>
                <w:lang w:val="es-ES"/>
              </w:rPr>
            </w:pPr>
            <w:r>
              <w:rPr>
                <w:szCs w:val="18"/>
                <w:lang w:val="es-ES"/>
              </w:rPr>
              <w:t>El actor da clic en el botón “</w:t>
            </w:r>
            <w:r w:rsidRPr="008218B4">
              <w:rPr>
                <w:b/>
                <w:szCs w:val="18"/>
                <w:lang w:val="es-ES"/>
              </w:rPr>
              <w:t>Cancelar</w:t>
            </w:r>
            <w:r>
              <w:rPr>
                <w:szCs w:val="18"/>
                <w:lang w:val="es-ES"/>
              </w:rPr>
              <w:t>”</w:t>
            </w:r>
          </w:p>
        </w:tc>
        <w:tc>
          <w:tcPr>
            <w:tcW w:w="5254" w:type="dxa"/>
            <w:gridSpan w:val="2"/>
            <w:shd w:val="clear" w:color="auto" w:fill="auto"/>
          </w:tcPr>
          <w:p w14:paraId="2D9B0D03" w14:textId="56087C8D" w:rsidR="00D111D1" w:rsidRPr="00D111D1" w:rsidRDefault="001F7255" w:rsidP="00D111D1">
            <w:pPr>
              <w:rPr>
                <w:rFonts w:cs="Arial"/>
                <w:b/>
                <w:sz w:val="20"/>
                <w:szCs w:val="18"/>
              </w:rPr>
            </w:pPr>
            <w:r>
              <w:rPr>
                <w:rFonts w:cs="Arial"/>
                <w:sz w:val="20"/>
                <w:szCs w:val="18"/>
              </w:rPr>
              <w:t>El sistema cierra la Interfaz</w:t>
            </w:r>
            <w:r w:rsidR="00D111D1">
              <w:rPr>
                <w:rFonts w:cs="Arial"/>
                <w:sz w:val="20"/>
                <w:szCs w:val="18"/>
              </w:rPr>
              <w:t>:</w:t>
            </w:r>
            <w:r>
              <w:rPr>
                <w:rFonts w:cs="Arial"/>
                <w:sz w:val="20"/>
                <w:szCs w:val="18"/>
              </w:rPr>
              <w:t xml:space="preserve"> </w:t>
            </w:r>
            <w:r w:rsidR="00D111D1" w:rsidRPr="00A81A3E">
              <w:rPr>
                <w:rFonts w:cs="Arial"/>
                <w:b/>
                <w:sz w:val="20"/>
                <w:szCs w:val="18"/>
              </w:rPr>
              <w:t>IU0</w:t>
            </w:r>
            <w:r w:rsidR="00D111D1">
              <w:rPr>
                <w:rFonts w:cs="Arial"/>
                <w:b/>
                <w:sz w:val="20"/>
                <w:szCs w:val="18"/>
              </w:rPr>
              <w:t>4</w:t>
            </w:r>
            <w:r w:rsidR="00D111D1">
              <w:rPr>
                <w:rFonts w:cs="Arial"/>
                <w:sz w:val="20"/>
                <w:szCs w:val="18"/>
              </w:rPr>
              <w:t xml:space="preserve"> </w:t>
            </w:r>
            <w:r w:rsidR="00D111D1" w:rsidRPr="00D111D1">
              <w:rPr>
                <w:rFonts w:cs="Arial"/>
                <w:b/>
                <w:sz w:val="20"/>
                <w:szCs w:val="18"/>
              </w:rPr>
              <w:t>B</w:t>
            </w:r>
            <w:r w:rsidR="00EA4E4D">
              <w:rPr>
                <w:rFonts w:cs="Arial"/>
                <w:b/>
                <w:sz w:val="20"/>
                <w:szCs w:val="18"/>
              </w:rPr>
              <w:t xml:space="preserve">uscar </w:t>
            </w:r>
            <w:r w:rsidR="00D111D1" w:rsidRPr="00D111D1">
              <w:rPr>
                <w:rFonts w:cs="Arial"/>
                <w:b/>
                <w:sz w:val="20"/>
                <w:szCs w:val="18"/>
              </w:rPr>
              <w:t xml:space="preserve"> Establecimientos.</w:t>
            </w:r>
          </w:p>
          <w:p w14:paraId="04C59B0A" w14:textId="464F0577" w:rsidR="001F7255" w:rsidRPr="008270B5" w:rsidRDefault="00D111D1" w:rsidP="00DB14B7">
            <w:pPr>
              <w:rPr>
                <w:rFonts w:cs="Arial"/>
                <w:sz w:val="20"/>
                <w:szCs w:val="18"/>
              </w:rPr>
            </w:pPr>
            <w:r>
              <w:rPr>
                <w:rFonts w:cs="Arial"/>
                <w:sz w:val="20"/>
                <w:szCs w:val="18"/>
              </w:rPr>
              <w:t xml:space="preserve"> R</w:t>
            </w:r>
            <w:r w:rsidR="001F7255">
              <w:rPr>
                <w:rFonts w:cs="Arial"/>
                <w:sz w:val="20"/>
                <w:szCs w:val="18"/>
              </w:rPr>
              <w:t xml:space="preserve">etorna a la Interfaz </w:t>
            </w:r>
            <w:r w:rsidR="00DA31E3" w:rsidRPr="00F02887">
              <w:rPr>
                <w:rFonts w:cs="Arial"/>
                <w:b/>
                <w:sz w:val="20"/>
                <w:szCs w:val="18"/>
              </w:rPr>
              <w:t>IU0</w:t>
            </w:r>
            <w:r w:rsidR="00DA31E3">
              <w:rPr>
                <w:rFonts w:cs="Arial"/>
                <w:b/>
                <w:sz w:val="20"/>
                <w:szCs w:val="18"/>
              </w:rPr>
              <w:t>3A Registrar inventario inicial</w:t>
            </w:r>
            <w:r w:rsidR="001F7255">
              <w:rPr>
                <w:rFonts w:cs="Arial"/>
                <w:b/>
                <w:sz w:val="20"/>
                <w:szCs w:val="18"/>
              </w:rPr>
              <w:t>.</w:t>
            </w:r>
          </w:p>
        </w:tc>
      </w:tr>
      <w:tr w:rsidR="001F7255" w14:paraId="69E0CD17" w14:textId="77777777" w:rsidTr="00DB14B7">
        <w:tc>
          <w:tcPr>
            <w:tcW w:w="9297" w:type="dxa"/>
            <w:gridSpan w:val="4"/>
            <w:shd w:val="clear" w:color="auto" w:fill="D9D9D9" w:themeFill="background1" w:themeFillShade="D9"/>
          </w:tcPr>
          <w:p w14:paraId="51BD6537" w14:textId="77777777" w:rsidR="001F7255" w:rsidRDefault="001F7255" w:rsidP="00DB14B7">
            <w:pPr>
              <w:rPr>
                <w:rFonts w:cs="Arial"/>
                <w:sz w:val="20"/>
                <w:szCs w:val="18"/>
              </w:rPr>
            </w:pPr>
            <w:r w:rsidRPr="00876D54">
              <w:rPr>
                <w:b/>
                <w:sz w:val="18"/>
                <w:szCs w:val="18"/>
              </w:rPr>
              <w:t>7.</w:t>
            </w:r>
            <w:r>
              <w:rPr>
                <w:b/>
                <w:sz w:val="18"/>
                <w:szCs w:val="18"/>
              </w:rPr>
              <w:t>2</w:t>
            </w:r>
            <w:r w:rsidRPr="00876D54">
              <w:rPr>
                <w:b/>
                <w:sz w:val="18"/>
                <w:szCs w:val="18"/>
              </w:rPr>
              <w:t xml:space="preserve">. Flujos alternativos: </w:t>
            </w:r>
            <w:r>
              <w:rPr>
                <w:b/>
                <w:sz w:val="18"/>
                <w:szCs w:val="18"/>
              </w:rPr>
              <w:t>Confirmar Inventario Inicial</w:t>
            </w:r>
          </w:p>
        </w:tc>
      </w:tr>
      <w:tr w:rsidR="001F7255" w:rsidRPr="00876D54" w14:paraId="2EBA73EB" w14:textId="77777777" w:rsidTr="00DB14B7">
        <w:tc>
          <w:tcPr>
            <w:tcW w:w="631" w:type="dxa"/>
            <w:shd w:val="clear" w:color="auto" w:fill="D9D9D9" w:themeFill="background1" w:themeFillShade="D9"/>
          </w:tcPr>
          <w:p w14:paraId="7028CA96" w14:textId="77777777" w:rsidR="001F7255" w:rsidRPr="00876D54" w:rsidRDefault="001F7255" w:rsidP="00DB14B7">
            <w:pPr>
              <w:rPr>
                <w:b/>
                <w:sz w:val="18"/>
                <w:szCs w:val="18"/>
              </w:rPr>
            </w:pPr>
            <w:r w:rsidRPr="001A40A5">
              <w:rPr>
                <w:b/>
                <w:sz w:val="18"/>
                <w:szCs w:val="18"/>
              </w:rPr>
              <w:t>Nro.</w:t>
            </w:r>
          </w:p>
        </w:tc>
        <w:tc>
          <w:tcPr>
            <w:tcW w:w="3412" w:type="dxa"/>
            <w:shd w:val="clear" w:color="auto" w:fill="D9D9D9" w:themeFill="background1" w:themeFillShade="D9"/>
          </w:tcPr>
          <w:p w14:paraId="67F0D786" w14:textId="77777777" w:rsidR="001F7255" w:rsidRPr="00876D54" w:rsidRDefault="001F7255" w:rsidP="00DB14B7">
            <w:pPr>
              <w:rPr>
                <w:b/>
                <w:sz w:val="18"/>
                <w:szCs w:val="18"/>
              </w:rPr>
            </w:pPr>
            <w:r w:rsidRPr="001A40A5">
              <w:rPr>
                <w:b/>
                <w:sz w:val="18"/>
                <w:szCs w:val="18"/>
              </w:rPr>
              <w:t>Acción del Actor</w:t>
            </w:r>
          </w:p>
        </w:tc>
        <w:tc>
          <w:tcPr>
            <w:tcW w:w="5254" w:type="dxa"/>
            <w:gridSpan w:val="2"/>
            <w:shd w:val="clear" w:color="auto" w:fill="D9D9D9" w:themeFill="background1" w:themeFillShade="D9"/>
          </w:tcPr>
          <w:p w14:paraId="1D891369" w14:textId="77777777" w:rsidR="001F7255" w:rsidRPr="00876D54" w:rsidRDefault="001F7255" w:rsidP="00DB14B7">
            <w:pPr>
              <w:rPr>
                <w:b/>
                <w:sz w:val="18"/>
                <w:szCs w:val="18"/>
              </w:rPr>
            </w:pPr>
            <w:r w:rsidRPr="001A40A5">
              <w:rPr>
                <w:b/>
                <w:sz w:val="18"/>
                <w:szCs w:val="18"/>
              </w:rPr>
              <w:t>Respuesta del Sistema</w:t>
            </w:r>
          </w:p>
        </w:tc>
      </w:tr>
      <w:tr w:rsidR="001F7255" w:rsidRPr="001A40A5" w14:paraId="6A57F0C8" w14:textId="77777777" w:rsidTr="00DB14B7">
        <w:tc>
          <w:tcPr>
            <w:tcW w:w="631" w:type="dxa"/>
            <w:shd w:val="clear" w:color="auto" w:fill="FFFFFF" w:themeFill="background1"/>
          </w:tcPr>
          <w:p w14:paraId="41FDD0DE" w14:textId="77777777" w:rsidR="001F7255" w:rsidRPr="001A40A5" w:rsidRDefault="001F7255" w:rsidP="00DB14B7">
            <w:pPr>
              <w:rPr>
                <w:b/>
                <w:sz w:val="18"/>
                <w:szCs w:val="18"/>
              </w:rPr>
            </w:pPr>
            <w:r>
              <w:rPr>
                <w:szCs w:val="18"/>
              </w:rPr>
              <w:t>1</w:t>
            </w:r>
          </w:p>
        </w:tc>
        <w:tc>
          <w:tcPr>
            <w:tcW w:w="3412" w:type="dxa"/>
            <w:shd w:val="clear" w:color="auto" w:fill="FFFFFF" w:themeFill="background1"/>
          </w:tcPr>
          <w:p w14:paraId="4142ADF7" w14:textId="77777777" w:rsidR="001F7255" w:rsidRPr="001A40A5" w:rsidRDefault="001F7255" w:rsidP="00DB14B7">
            <w:pPr>
              <w:rPr>
                <w:b/>
                <w:sz w:val="18"/>
                <w:szCs w:val="18"/>
              </w:rPr>
            </w:pPr>
            <w:r>
              <w:rPr>
                <w:rFonts w:cs="Arial"/>
                <w:sz w:val="20"/>
                <w:szCs w:val="18"/>
              </w:rPr>
              <w:t>El actor da clic en el botón “</w:t>
            </w:r>
            <w:r w:rsidRPr="00A460D8">
              <w:rPr>
                <w:rFonts w:cs="Arial"/>
                <w:b/>
                <w:sz w:val="20"/>
                <w:szCs w:val="18"/>
              </w:rPr>
              <w:t>Confirmar</w:t>
            </w:r>
            <w:r>
              <w:rPr>
                <w:rFonts w:cs="Arial"/>
                <w:sz w:val="20"/>
                <w:szCs w:val="18"/>
              </w:rPr>
              <w:t>”.</w:t>
            </w:r>
          </w:p>
        </w:tc>
        <w:tc>
          <w:tcPr>
            <w:tcW w:w="5254" w:type="dxa"/>
            <w:gridSpan w:val="2"/>
            <w:shd w:val="clear" w:color="auto" w:fill="FFFFFF" w:themeFill="background1"/>
          </w:tcPr>
          <w:p w14:paraId="3618A3FD" w14:textId="77777777" w:rsidR="001F7255" w:rsidRPr="001A40A5" w:rsidRDefault="001F7255" w:rsidP="00DB14B7">
            <w:pPr>
              <w:rPr>
                <w:b/>
                <w:sz w:val="18"/>
                <w:szCs w:val="18"/>
              </w:rPr>
            </w:pPr>
            <w:r>
              <w:rPr>
                <w:rFonts w:cs="Arial"/>
                <w:sz w:val="20"/>
                <w:szCs w:val="18"/>
              </w:rPr>
              <w:t>El sistema continúa con el proceso.</w:t>
            </w:r>
            <w:r w:rsidRPr="001A40A5">
              <w:rPr>
                <w:b/>
                <w:sz w:val="18"/>
                <w:szCs w:val="18"/>
              </w:rPr>
              <w:t xml:space="preserve"> </w:t>
            </w:r>
          </w:p>
        </w:tc>
      </w:tr>
      <w:tr w:rsidR="001F7255" w:rsidRPr="001A40A5" w14:paraId="7E535632" w14:textId="77777777" w:rsidTr="00DB14B7">
        <w:tc>
          <w:tcPr>
            <w:tcW w:w="631" w:type="dxa"/>
            <w:shd w:val="clear" w:color="auto" w:fill="FFFFFF" w:themeFill="background1"/>
          </w:tcPr>
          <w:p w14:paraId="4ABD1A9F" w14:textId="77777777" w:rsidR="001F7255" w:rsidRDefault="001F7255" w:rsidP="00DB14B7">
            <w:pPr>
              <w:rPr>
                <w:b/>
                <w:sz w:val="18"/>
                <w:szCs w:val="18"/>
              </w:rPr>
            </w:pPr>
            <w:r>
              <w:rPr>
                <w:szCs w:val="18"/>
              </w:rPr>
              <w:t>2</w:t>
            </w:r>
          </w:p>
        </w:tc>
        <w:tc>
          <w:tcPr>
            <w:tcW w:w="3412" w:type="dxa"/>
            <w:shd w:val="clear" w:color="auto" w:fill="FFFFFF" w:themeFill="background1"/>
          </w:tcPr>
          <w:p w14:paraId="53B32A2A" w14:textId="77777777" w:rsidR="001F7255" w:rsidRPr="00E22E48" w:rsidRDefault="001F7255" w:rsidP="00DB14B7">
            <w:pPr>
              <w:rPr>
                <w:szCs w:val="18"/>
              </w:rPr>
            </w:pPr>
            <w:r>
              <w:rPr>
                <w:rFonts w:cs="Arial"/>
                <w:sz w:val="20"/>
                <w:szCs w:val="18"/>
              </w:rPr>
              <w:t>El actor da clic en el botón “</w:t>
            </w:r>
            <w:r w:rsidRPr="00EC38F1">
              <w:rPr>
                <w:rFonts w:cs="Arial"/>
                <w:b/>
                <w:sz w:val="20"/>
                <w:szCs w:val="18"/>
              </w:rPr>
              <w:t>Cancelar</w:t>
            </w:r>
            <w:r>
              <w:rPr>
                <w:rFonts w:cs="Arial"/>
                <w:sz w:val="20"/>
                <w:szCs w:val="18"/>
              </w:rPr>
              <w:t xml:space="preserve">” </w:t>
            </w:r>
          </w:p>
        </w:tc>
        <w:tc>
          <w:tcPr>
            <w:tcW w:w="5254" w:type="dxa"/>
            <w:gridSpan w:val="2"/>
            <w:shd w:val="clear" w:color="auto" w:fill="FFFFFF" w:themeFill="background1"/>
          </w:tcPr>
          <w:p w14:paraId="1B657662" w14:textId="77777777" w:rsidR="001F7255" w:rsidRDefault="001F7255" w:rsidP="00DB14B7">
            <w:pPr>
              <w:rPr>
                <w:rFonts w:cs="Arial"/>
                <w:sz w:val="20"/>
                <w:szCs w:val="18"/>
              </w:rPr>
            </w:pPr>
            <w:r>
              <w:rPr>
                <w:rFonts w:cs="Arial"/>
                <w:sz w:val="20"/>
                <w:szCs w:val="18"/>
              </w:rPr>
              <w:t>El sistema no continúa con el proceso y envía mensaje de “C</w:t>
            </w:r>
            <w:r w:rsidRPr="0022486B">
              <w:rPr>
                <w:rFonts w:cs="Arial"/>
                <w:sz w:val="20"/>
                <w:szCs w:val="18"/>
              </w:rPr>
              <w:t>orregir la información para que el archivo sea cargado</w:t>
            </w:r>
            <w:r>
              <w:rPr>
                <w:rFonts w:cs="Arial"/>
                <w:sz w:val="20"/>
                <w:szCs w:val="18"/>
              </w:rPr>
              <w:t>”</w:t>
            </w:r>
            <w:r w:rsidRPr="0022486B">
              <w:rPr>
                <w:rFonts w:cs="Arial"/>
                <w:sz w:val="20"/>
                <w:szCs w:val="18"/>
              </w:rPr>
              <w:t>.</w:t>
            </w:r>
          </w:p>
          <w:p w14:paraId="1E7B6160" w14:textId="77777777" w:rsidR="001F7255" w:rsidRPr="001A40A5" w:rsidRDefault="001F7255" w:rsidP="00DB14B7">
            <w:pPr>
              <w:rPr>
                <w:b/>
                <w:sz w:val="18"/>
                <w:szCs w:val="18"/>
              </w:rPr>
            </w:pPr>
          </w:p>
        </w:tc>
      </w:tr>
      <w:tr w:rsidR="00D740F3" w:rsidRPr="001A40A5" w14:paraId="0E138046" w14:textId="77777777" w:rsidTr="00EA4E4D">
        <w:tc>
          <w:tcPr>
            <w:tcW w:w="9297" w:type="dxa"/>
            <w:gridSpan w:val="4"/>
            <w:shd w:val="clear" w:color="auto" w:fill="D9D9D9" w:themeFill="background1" w:themeFillShade="D9"/>
          </w:tcPr>
          <w:p w14:paraId="072769D3" w14:textId="2C6F2AFA" w:rsidR="00D740F3" w:rsidRDefault="00EA4E4D" w:rsidP="00DB14B7">
            <w:pPr>
              <w:rPr>
                <w:rFonts w:cs="Arial"/>
                <w:sz w:val="20"/>
                <w:szCs w:val="18"/>
              </w:rPr>
            </w:pPr>
            <w:r w:rsidRPr="00EA4E4D">
              <w:rPr>
                <w:rFonts w:cs="Arial"/>
                <w:sz w:val="20"/>
                <w:szCs w:val="18"/>
              </w:rPr>
              <w:t>7.3 Flujos alternativos: Mostrar resumen de Inventario Inicial.</w:t>
            </w:r>
          </w:p>
        </w:tc>
      </w:tr>
      <w:tr w:rsidR="00EA4E4D" w:rsidRPr="001A40A5" w14:paraId="22448ABC" w14:textId="77777777" w:rsidTr="00EA4E4D">
        <w:tc>
          <w:tcPr>
            <w:tcW w:w="631" w:type="dxa"/>
            <w:shd w:val="clear" w:color="auto" w:fill="D9D9D9" w:themeFill="background1" w:themeFillShade="D9"/>
          </w:tcPr>
          <w:p w14:paraId="286D7AA9" w14:textId="6E589BFB" w:rsidR="00EA4E4D" w:rsidRDefault="00EA4E4D" w:rsidP="00EA4E4D">
            <w:pPr>
              <w:rPr>
                <w:szCs w:val="18"/>
              </w:rPr>
            </w:pPr>
            <w:r w:rsidRPr="001A40A5">
              <w:rPr>
                <w:b/>
                <w:sz w:val="18"/>
                <w:szCs w:val="18"/>
              </w:rPr>
              <w:t>Nro.</w:t>
            </w:r>
          </w:p>
        </w:tc>
        <w:tc>
          <w:tcPr>
            <w:tcW w:w="3412" w:type="dxa"/>
            <w:shd w:val="clear" w:color="auto" w:fill="D9D9D9" w:themeFill="background1" w:themeFillShade="D9"/>
          </w:tcPr>
          <w:p w14:paraId="0B075D25" w14:textId="5864E3B1" w:rsidR="00EA4E4D" w:rsidRDefault="00EA4E4D" w:rsidP="00EA4E4D">
            <w:pPr>
              <w:rPr>
                <w:rFonts w:cs="Arial"/>
                <w:sz w:val="20"/>
                <w:szCs w:val="18"/>
              </w:rPr>
            </w:pPr>
            <w:r w:rsidRPr="001A40A5">
              <w:rPr>
                <w:b/>
                <w:sz w:val="18"/>
                <w:szCs w:val="18"/>
              </w:rPr>
              <w:t>Acción del Actor</w:t>
            </w:r>
          </w:p>
        </w:tc>
        <w:tc>
          <w:tcPr>
            <w:tcW w:w="5254" w:type="dxa"/>
            <w:gridSpan w:val="2"/>
            <w:shd w:val="clear" w:color="auto" w:fill="D9D9D9" w:themeFill="background1" w:themeFillShade="D9"/>
          </w:tcPr>
          <w:p w14:paraId="348D0D50" w14:textId="317FF2B7" w:rsidR="00EA4E4D" w:rsidRDefault="00EA4E4D" w:rsidP="00EA4E4D">
            <w:pPr>
              <w:rPr>
                <w:rFonts w:cs="Arial"/>
                <w:sz w:val="20"/>
                <w:szCs w:val="18"/>
              </w:rPr>
            </w:pPr>
            <w:r w:rsidRPr="001A40A5">
              <w:rPr>
                <w:b/>
                <w:sz w:val="18"/>
                <w:szCs w:val="18"/>
              </w:rPr>
              <w:t>Respuesta del Sistema</w:t>
            </w:r>
          </w:p>
        </w:tc>
      </w:tr>
      <w:tr w:rsidR="00EA4E4D" w:rsidRPr="001A40A5" w14:paraId="47AFA518" w14:textId="77777777" w:rsidTr="00DB14B7">
        <w:tc>
          <w:tcPr>
            <w:tcW w:w="631" w:type="dxa"/>
            <w:shd w:val="clear" w:color="auto" w:fill="FFFFFF" w:themeFill="background1"/>
          </w:tcPr>
          <w:p w14:paraId="7F39AED3" w14:textId="7548CE1A" w:rsidR="00EA4E4D" w:rsidRDefault="00EA4E4D" w:rsidP="00EA4E4D">
            <w:pPr>
              <w:rPr>
                <w:szCs w:val="18"/>
              </w:rPr>
            </w:pPr>
            <w:r>
              <w:rPr>
                <w:szCs w:val="18"/>
              </w:rPr>
              <w:t>1</w:t>
            </w:r>
          </w:p>
        </w:tc>
        <w:tc>
          <w:tcPr>
            <w:tcW w:w="3412" w:type="dxa"/>
            <w:shd w:val="clear" w:color="auto" w:fill="FFFFFF" w:themeFill="background1"/>
          </w:tcPr>
          <w:p w14:paraId="62F4E051" w14:textId="0517AC11" w:rsidR="00EA4E4D" w:rsidRDefault="00EA4E4D" w:rsidP="00EA4E4D">
            <w:pPr>
              <w:rPr>
                <w:rFonts w:cs="Arial"/>
                <w:sz w:val="20"/>
                <w:szCs w:val="18"/>
              </w:rPr>
            </w:pPr>
            <w:r>
              <w:rPr>
                <w:rFonts w:cs="Arial"/>
                <w:sz w:val="20"/>
                <w:szCs w:val="18"/>
              </w:rPr>
              <w:t>El actor selecciona y da clic en  algún BF: “</w:t>
            </w:r>
            <w:r w:rsidRPr="00A54D4C">
              <w:rPr>
                <w:rFonts w:cs="Arial"/>
                <w:b/>
                <w:sz w:val="20"/>
                <w:szCs w:val="18"/>
              </w:rPr>
              <w:t>Bien Fiscalizable</w:t>
            </w:r>
            <w:r>
              <w:rPr>
                <w:rFonts w:cs="Arial"/>
                <w:sz w:val="20"/>
                <w:szCs w:val="18"/>
              </w:rPr>
              <w:t>”</w:t>
            </w:r>
          </w:p>
        </w:tc>
        <w:tc>
          <w:tcPr>
            <w:tcW w:w="5254" w:type="dxa"/>
            <w:gridSpan w:val="2"/>
            <w:shd w:val="clear" w:color="auto" w:fill="FFFFFF" w:themeFill="background1"/>
          </w:tcPr>
          <w:p w14:paraId="7830BBF3" w14:textId="77777777" w:rsidR="00EA4E4D" w:rsidRDefault="00EA4E4D" w:rsidP="00EA4E4D">
            <w:pPr>
              <w:rPr>
                <w:rFonts w:cs="Arial"/>
                <w:sz w:val="20"/>
                <w:szCs w:val="18"/>
              </w:rPr>
            </w:pPr>
            <w:r>
              <w:rPr>
                <w:rFonts w:cs="Arial"/>
                <w:sz w:val="20"/>
                <w:szCs w:val="18"/>
              </w:rPr>
              <w:t xml:space="preserve">El sistema despliega la información del Bien Fiscalizable, con información de </w:t>
            </w:r>
            <w:r w:rsidRPr="004300E5">
              <w:rPr>
                <w:rFonts w:cs="Arial"/>
                <w:sz w:val="20"/>
                <w:szCs w:val="18"/>
              </w:rPr>
              <w:t>CAA: Cantidad Autorizada Anual</w:t>
            </w:r>
            <w:r>
              <w:rPr>
                <w:rFonts w:cs="Arial"/>
                <w:sz w:val="20"/>
                <w:szCs w:val="18"/>
              </w:rPr>
              <w:t xml:space="preserve">, </w:t>
            </w:r>
            <w:r w:rsidRPr="004300E5">
              <w:rPr>
                <w:rFonts w:cs="Arial"/>
                <w:sz w:val="20"/>
                <w:szCs w:val="18"/>
              </w:rPr>
              <w:t>CAU: Cantidad Autorizada Utilizada</w:t>
            </w:r>
            <w:r>
              <w:rPr>
                <w:rFonts w:cs="Arial"/>
                <w:sz w:val="20"/>
                <w:szCs w:val="18"/>
              </w:rPr>
              <w:t xml:space="preserve">, </w:t>
            </w:r>
            <w:r w:rsidRPr="004300E5">
              <w:rPr>
                <w:rFonts w:cs="Arial"/>
                <w:sz w:val="20"/>
                <w:szCs w:val="18"/>
              </w:rPr>
              <w:t>CAD: Cantidad Autorizada Disponible</w:t>
            </w:r>
            <w:r>
              <w:rPr>
                <w:rFonts w:cs="Arial"/>
                <w:sz w:val="20"/>
                <w:szCs w:val="18"/>
              </w:rPr>
              <w:t>.</w:t>
            </w:r>
          </w:p>
          <w:p w14:paraId="00A746D4" w14:textId="77777777" w:rsidR="00EA4E4D" w:rsidRDefault="00EA4E4D" w:rsidP="00EA4E4D">
            <w:pPr>
              <w:rPr>
                <w:rFonts w:cs="Arial"/>
                <w:sz w:val="20"/>
                <w:szCs w:val="18"/>
              </w:rPr>
            </w:pPr>
          </w:p>
          <w:p w14:paraId="2C54D5B5" w14:textId="77777777" w:rsidR="00EA4E4D" w:rsidRDefault="00EA4E4D" w:rsidP="00EA4E4D">
            <w:pPr>
              <w:rPr>
                <w:rFonts w:cs="Arial"/>
                <w:sz w:val="20"/>
                <w:szCs w:val="18"/>
              </w:rPr>
            </w:pPr>
            <w:r>
              <w:rPr>
                <w:rFonts w:cs="Arial"/>
                <w:sz w:val="20"/>
                <w:szCs w:val="18"/>
              </w:rPr>
              <w:t>Se muestra la relación del bien fiscalizable con la siguiente información:</w:t>
            </w:r>
          </w:p>
          <w:p w14:paraId="4D975E6A" w14:textId="77777777" w:rsidR="00EA4E4D" w:rsidRPr="00F007A5" w:rsidRDefault="00EA4E4D" w:rsidP="00EA4E4D">
            <w:pPr>
              <w:pStyle w:val="ListParagraph"/>
              <w:numPr>
                <w:ilvl w:val="0"/>
                <w:numId w:val="25"/>
              </w:numPr>
              <w:rPr>
                <w:rFonts w:cs="Arial"/>
                <w:sz w:val="20"/>
                <w:szCs w:val="18"/>
              </w:rPr>
            </w:pPr>
            <w:r w:rsidRPr="00F007A5">
              <w:rPr>
                <w:rFonts w:cs="Arial"/>
                <w:sz w:val="20"/>
                <w:szCs w:val="18"/>
              </w:rPr>
              <w:t>Establecimiento</w:t>
            </w:r>
          </w:p>
          <w:p w14:paraId="430DEFCC" w14:textId="77777777" w:rsidR="00EA4E4D" w:rsidRPr="00F007A5" w:rsidRDefault="00EA4E4D" w:rsidP="00EA4E4D">
            <w:pPr>
              <w:pStyle w:val="ListParagraph"/>
              <w:numPr>
                <w:ilvl w:val="0"/>
                <w:numId w:val="25"/>
              </w:numPr>
              <w:rPr>
                <w:rFonts w:cs="Arial"/>
                <w:sz w:val="20"/>
                <w:szCs w:val="18"/>
              </w:rPr>
            </w:pPr>
            <w:r w:rsidRPr="00F007A5">
              <w:rPr>
                <w:rFonts w:cs="Arial"/>
                <w:sz w:val="20"/>
                <w:szCs w:val="18"/>
              </w:rPr>
              <w:t>Presentación</w:t>
            </w:r>
            <w:r>
              <w:rPr>
                <w:rFonts w:cs="Arial"/>
                <w:sz w:val="20"/>
                <w:szCs w:val="18"/>
              </w:rPr>
              <w:t xml:space="preserve"> Comercial</w:t>
            </w:r>
          </w:p>
          <w:p w14:paraId="08B53AD5" w14:textId="77777777" w:rsidR="00EA4E4D" w:rsidRPr="00F007A5" w:rsidRDefault="00EA4E4D" w:rsidP="00EA4E4D">
            <w:pPr>
              <w:pStyle w:val="ListParagraph"/>
              <w:numPr>
                <w:ilvl w:val="0"/>
                <w:numId w:val="25"/>
              </w:numPr>
              <w:rPr>
                <w:rFonts w:cs="Arial"/>
                <w:sz w:val="20"/>
                <w:szCs w:val="18"/>
              </w:rPr>
            </w:pPr>
            <w:r>
              <w:rPr>
                <w:rFonts w:cs="Arial"/>
                <w:sz w:val="20"/>
                <w:szCs w:val="18"/>
              </w:rPr>
              <w:t>Cantidad de Presentaciones</w:t>
            </w:r>
            <w:r w:rsidRPr="00F007A5">
              <w:rPr>
                <w:rFonts w:cs="Arial"/>
                <w:sz w:val="20"/>
                <w:szCs w:val="18"/>
              </w:rPr>
              <w:t xml:space="preserve"> </w:t>
            </w:r>
          </w:p>
          <w:p w14:paraId="2B9EA910" w14:textId="77777777" w:rsidR="00EA4E4D" w:rsidRPr="00F007A5" w:rsidRDefault="00EA4E4D" w:rsidP="00EA4E4D">
            <w:pPr>
              <w:pStyle w:val="ListParagraph"/>
              <w:numPr>
                <w:ilvl w:val="0"/>
                <w:numId w:val="25"/>
              </w:numPr>
              <w:rPr>
                <w:rFonts w:cs="Arial"/>
                <w:sz w:val="20"/>
                <w:szCs w:val="18"/>
              </w:rPr>
            </w:pPr>
            <w:r>
              <w:rPr>
                <w:rFonts w:cs="Arial"/>
                <w:sz w:val="20"/>
                <w:szCs w:val="18"/>
              </w:rPr>
              <w:t>Peso Neto Total</w:t>
            </w:r>
          </w:p>
          <w:p w14:paraId="674E7371" w14:textId="00C8A0AF" w:rsidR="00EA4E4D" w:rsidRDefault="00EA4E4D" w:rsidP="00EA4E4D">
            <w:pPr>
              <w:rPr>
                <w:rFonts w:cs="Arial"/>
                <w:sz w:val="20"/>
                <w:szCs w:val="18"/>
              </w:rPr>
            </w:pPr>
            <w:r>
              <w:rPr>
                <w:rFonts w:cs="Arial"/>
                <w:sz w:val="20"/>
                <w:szCs w:val="18"/>
              </w:rPr>
              <w:t>.</w:t>
            </w:r>
            <w:r w:rsidRPr="001A40A5">
              <w:rPr>
                <w:b/>
                <w:sz w:val="18"/>
                <w:szCs w:val="18"/>
              </w:rPr>
              <w:t xml:space="preserve"> </w:t>
            </w:r>
          </w:p>
        </w:tc>
      </w:tr>
      <w:tr w:rsidR="00EA4E4D" w:rsidRPr="001A40A5" w14:paraId="5C64904A" w14:textId="77777777" w:rsidTr="00DB14B7">
        <w:tc>
          <w:tcPr>
            <w:tcW w:w="631" w:type="dxa"/>
            <w:shd w:val="clear" w:color="auto" w:fill="FFFFFF" w:themeFill="background1"/>
          </w:tcPr>
          <w:p w14:paraId="6BDB9956" w14:textId="2BC91332" w:rsidR="00EA4E4D" w:rsidRDefault="00EA4E4D" w:rsidP="00EA4E4D">
            <w:pPr>
              <w:rPr>
                <w:szCs w:val="18"/>
              </w:rPr>
            </w:pPr>
            <w:r>
              <w:rPr>
                <w:szCs w:val="18"/>
              </w:rPr>
              <w:t>2</w:t>
            </w:r>
          </w:p>
        </w:tc>
        <w:tc>
          <w:tcPr>
            <w:tcW w:w="3412" w:type="dxa"/>
            <w:shd w:val="clear" w:color="auto" w:fill="FFFFFF" w:themeFill="background1"/>
          </w:tcPr>
          <w:p w14:paraId="62967179" w14:textId="5BF232CA" w:rsidR="00EA4E4D" w:rsidRDefault="00EA4E4D" w:rsidP="00EA4E4D">
            <w:pPr>
              <w:rPr>
                <w:rFonts w:cs="Arial"/>
                <w:sz w:val="20"/>
                <w:szCs w:val="18"/>
              </w:rPr>
            </w:pPr>
            <w:r w:rsidRPr="00687883">
              <w:rPr>
                <w:rFonts w:cs="Arial"/>
                <w:sz w:val="20"/>
                <w:szCs w:val="18"/>
              </w:rPr>
              <w:t xml:space="preserve">El actor da clic en el botón </w:t>
            </w:r>
            <w:r>
              <w:rPr>
                <w:rFonts w:cs="Arial"/>
                <w:sz w:val="20"/>
                <w:szCs w:val="18"/>
              </w:rPr>
              <w:t>“</w:t>
            </w:r>
            <w:r>
              <w:rPr>
                <w:rFonts w:cs="Arial"/>
                <w:b/>
                <w:sz w:val="20"/>
                <w:szCs w:val="18"/>
              </w:rPr>
              <w:t>Cerrar</w:t>
            </w:r>
            <w:r>
              <w:rPr>
                <w:rFonts w:cs="Arial"/>
                <w:sz w:val="20"/>
                <w:szCs w:val="18"/>
              </w:rPr>
              <w:t>”.</w:t>
            </w:r>
          </w:p>
        </w:tc>
        <w:tc>
          <w:tcPr>
            <w:tcW w:w="5254" w:type="dxa"/>
            <w:gridSpan w:val="2"/>
            <w:shd w:val="clear" w:color="auto" w:fill="FFFFFF" w:themeFill="background1"/>
          </w:tcPr>
          <w:p w14:paraId="75935B9D" w14:textId="3F810298" w:rsidR="00EA4E4D" w:rsidRPr="00EA0998" w:rsidRDefault="00EA4E4D" w:rsidP="00EA4E4D">
            <w:pPr>
              <w:rPr>
                <w:rFonts w:cs="Arial"/>
                <w:b/>
                <w:sz w:val="20"/>
                <w:szCs w:val="18"/>
              </w:rPr>
            </w:pPr>
            <w:r>
              <w:rPr>
                <w:rFonts w:cs="Arial"/>
                <w:sz w:val="20"/>
                <w:szCs w:val="18"/>
              </w:rPr>
              <w:t xml:space="preserve">El sistema cierra la interfaz </w:t>
            </w:r>
            <w:r>
              <w:rPr>
                <w:rFonts w:cs="Arial"/>
                <w:b/>
                <w:sz w:val="20"/>
                <w:szCs w:val="18"/>
              </w:rPr>
              <w:t>IU05</w:t>
            </w:r>
            <w:r w:rsidRPr="00EA0998">
              <w:rPr>
                <w:rFonts w:cs="Arial"/>
                <w:b/>
                <w:sz w:val="20"/>
                <w:szCs w:val="18"/>
              </w:rPr>
              <w:t xml:space="preserve">-Resumen de Inventario Inicial. </w:t>
            </w:r>
          </w:p>
          <w:p w14:paraId="408C2B43" w14:textId="130D90B3" w:rsidR="00EA4E4D" w:rsidRDefault="00EA4E4D" w:rsidP="00EA4E4D">
            <w:pPr>
              <w:rPr>
                <w:rFonts w:cs="Arial"/>
                <w:sz w:val="20"/>
                <w:szCs w:val="18"/>
              </w:rPr>
            </w:pPr>
            <w:r>
              <w:rPr>
                <w:rFonts w:cs="Arial"/>
                <w:sz w:val="20"/>
                <w:szCs w:val="18"/>
              </w:rPr>
              <w:t xml:space="preserve">Muestra la interfaz </w:t>
            </w:r>
            <w:r w:rsidRPr="00F02887">
              <w:rPr>
                <w:rFonts w:cs="Arial"/>
                <w:b/>
                <w:sz w:val="20"/>
                <w:szCs w:val="18"/>
              </w:rPr>
              <w:t>IU0</w:t>
            </w:r>
            <w:r>
              <w:rPr>
                <w:rFonts w:cs="Arial"/>
                <w:b/>
                <w:sz w:val="20"/>
                <w:szCs w:val="18"/>
              </w:rPr>
              <w:t>3A Registrar inventario inicial.</w:t>
            </w:r>
          </w:p>
        </w:tc>
      </w:tr>
      <w:tr w:rsidR="00EA4E4D" w:rsidRPr="001A40A5" w14:paraId="5A642862" w14:textId="77777777" w:rsidTr="00DB14B7">
        <w:trPr>
          <w:trHeight w:val="223"/>
        </w:trPr>
        <w:tc>
          <w:tcPr>
            <w:tcW w:w="9297" w:type="dxa"/>
            <w:gridSpan w:val="4"/>
            <w:shd w:val="clear" w:color="auto" w:fill="E6E6E6"/>
          </w:tcPr>
          <w:p w14:paraId="5E1EB074" w14:textId="77777777" w:rsidR="00EA4E4D" w:rsidRPr="001A40A5" w:rsidRDefault="00EA4E4D" w:rsidP="00EA4E4D">
            <w:pPr>
              <w:pStyle w:val="NormalWeb"/>
              <w:spacing w:before="0" w:beforeAutospacing="0" w:after="0" w:afterAutospacing="0"/>
              <w:rPr>
                <w:b/>
                <w:sz w:val="18"/>
                <w:szCs w:val="18"/>
              </w:rPr>
            </w:pPr>
            <w:r w:rsidRPr="001A40A5">
              <w:rPr>
                <w:rFonts w:eastAsia="Times New Roman"/>
                <w:b/>
                <w:sz w:val="18"/>
                <w:szCs w:val="18"/>
              </w:rPr>
              <w:t>8. Excepciones</w:t>
            </w:r>
          </w:p>
        </w:tc>
      </w:tr>
      <w:tr w:rsidR="00EA4E4D" w:rsidRPr="001A40A5" w14:paraId="421025C5" w14:textId="77777777" w:rsidTr="00DB14B7">
        <w:tc>
          <w:tcPr>
            <w:tcW w:w="631" w:type="dxa"/>
            <w:shd w:val="clear" w:color="auto" w:fill="E6E6E6"/>
          </w:tcPr>
          <w:p w14:paraId="4F6E1410" w14:textId="77777777" w:rsidR="00EA4E4D" w:rsidRPr="001A40A5" w:rsidRDefault="00EA4E4D" w:rsidP="00EA4E4D">
            <w:pPr>
              <w:pStyle w:val="NormalWeb"/>
              <w:spacing w:before="0" w:beforeAutospacing="0" w:after="0" w:afterAutospacing="0"/>
              <w:jc w:val="center"/>
              <w:rPr>
                <w:rFonts w:eastAsia="Times New Roman"/>
                <w:b/>
                <w:sz w:val="18"/>
                <w:szCs w:val="18"/>
              </w:rPr>
            </w:pPr>
            <w:r w:rsidRPr="001A40A5">
              <w:rPr>
                <w:rFonts w:eastAsia="Times New Roman"/>
                <w:b/>
                <w:sz w:val="18"/>
                <w:szCs w:val="18"/>
              </w:rPr>
              <w:t>Nro.</w:t>
            </w:r>
          </w:p>
        </w:tc>
        <w:tc>
          <w:tcPr>
            <w:tcW w:w="8666" w:type="dxa"/>
            <w:gridSpan w:val="3"/>
            <w:shd w:val="clear" w:color="auto" w:fill="E6E6E6"/>
          </w:tcPr>
          <w:p w14:paraId="4D048932" w14:textId="77777777" w:rsidR="00EA4E4D" w:rsidRPr="001A40A5" w:rsidRDefault="00EA4E4D" w:rsidP="00EA4E4D">
            <w:pPr>
              <w:pStyle w:val="NormalWeb"/>
              <w:spacing w:before="0" w:beforeAutospacing="0" w:after="0" w:afterAutospacing="0"/>
              <w:jc w:val="center"/>
              <w:rPr>
                <w:rFonts w:eastAsia="Times New Roman"/>
                <w:b/>
                <w:sz w:val="18"/>
                <w:szCs w:val="18"/>
              </w:rPr>
            </w:pPr>
            <w:r w:rsidRPr="001A40A5">
              <w:rPr>
                <w:rFonts w:eastAsia="Times New Roman"/>
                <w:b/>
                <w:sz w:val="18"/>
                <w:szCs w:val="18"/>
              </w:rPr>
              <w:t>Descripción</w:t>
            </w:r>
          </w:p>
        </w:tc>
      </w:tr>
      <w:tr w:rsidR="00EA4E4D" w:rsidRPr="00D75389" w14:paraId="2CDA3C59" w14:textId="77777777" w:rsidTr="00DB14B7">
        <w:tc>
          <w:tcPr>
            <w:tcW w:w="631" w:type="dxa"/>
          </w:tcPr>
          <w:p w14:paraId="0085D1E8" w14:textId="77777777" w:rsidR="00EA4E4D" w:rsidRPr="0004213E" w:rsidRDefault="00EA4E4D" w:rsidP="00EA4E4D">
            <w:pPr>
              <w:pStyle w:val="Footer"/>
              <w:tabs>
                <w:tab w:val="clear" w:pos="4419"/>
                <w:tab w:val="clear" w:pos="8838"/>
              </w:tabs>
              <w:rPr>
                <w:szCs w:val="18"/>
                <w:lang w:val="es-ES"/>
              </w:rPr>
            </w:pPr>
            <w:r w:rsidRPr="0004213E">
              <w:rPr>
                <w:szCs w:val="18"/>
                <w:lang w:val="es-ES"/>
              </w:rPr>
              <w:t>1</w:t>
            </w:r>
          </w:p>
        </w:tc>
        <w:tc>
          <w:tcPr>
            <w:tcW w:w="8666" w:type="dxa"/>
            <w:gridSpan w:val="3"/>
          </w:tcPr>
          <w:p w14:paraId="28D274DE" w14:textId="77777777" w:rsidR="00EA4E4D" w:rsidRPr="00D75389" w:rsidRDefault="00EA4E4D" w:rsidP="00EA4E4D">
            <w:pPr>
              <w:rPr>
                <w:rFonts w:cs="Arial"/>
                <w:sz w:val="20"/>
                <w:szCs w:val="18"/>
              </w:rPr>
            </w:pPr>
            <w:r w:rsidRPr="00381DEA">
              <w:rPr>
                <w:rFonts w:cs="Arial"/>
                <w:b/>
                <w:sz w:val="20"/>
                <w:szCs w:val="18"/>
              </w:rPr>
              <w:t>Excepción 01</w:t>
            </w:r>
            <w:r>
              <w:rPr>
                <w:rFonts w:cs="Arial"/>
                <w:b/>
                <w:sz w:val="20"/>
                <w:szCs w:val="18"/>
              </w:rPr>
              <w:t xml:space="preserve">: </w:t>
            </w:r>
            <w:r>
              <w:rPr>
                <w:rFonts w:cs="Arial"/>
                <w:sz w:val="20"/>
                <w:szCs w:val="18"/>
              </w:rPr>
              <w:t>“No se ha grabado los cambios ingresados, por favor vuelva a intentar”</w:t>
            </w:r>
          </w:p>
        </w:tc>
      </w:tr>
      <w:tr w:rsidR="00EA4E4D" w:rsidRPr="00381DEA" w14:paraId="742FFDAB" w14:textId="77777777" w:rsidTr="00DB14B7">
        <w:tc>
          <w:tcPr>
            <w:tcW w:w="631" w:type="dxa"/>
          </w:tcPr>
          <w:p w14:paraId="4B49DD30" w14:textId="77777777" w:rsidR="00EA4E4D" w:rsidRPr="0004213E" w:rsidRDefault="00EA4E4D" w:rsidP="00EA4E4D">
            <w:pPr>
              <w:pStyle w:val="Footer"/>
              <w:tabs>
                <w:tab w:val="clear" w:pos="4419"/>
                <w:tab w:val="clear" w:pos="8838"/>
              </w:tabs>
              <w:rPr>
                <w:szCs w:val="18"/>
                <w:lang w:val="es-ES"/>
              </w:rPr>
            </w:pPr>
            <w:r>
              <w:rPr>
                <w:szCs w:val="18"/>
                <w:lang w:val="es-ES"/>
              </w:rPr>
              <w:t>2</w:t>
            </w:r>
          </w:p>
        </w:tc>
        <w:tc>
          <w:tcPr>
            <w:tcW w:w="8666" w:type="dxa"/>
            <w:gridSpan w:val="3"/>
          </w:tcPr>
          <w:p w14:paraId="6BB75B21" w14:textId="77777777" w:rsidR="00EA4E4D" w:rsidRPr="00381DEA" w:rsidRDefault="00EA4E4D" w:rsidP="00EA4E4D">
            <w:pPr>
              <w:rPr>
                <w:rFonts w:cs="Arial"/>
                <w:b/>
                <w:sz w:val="20"/>
                <w:szCs w:val="18"/>
              </w:rPr>
            </w:pPr>
            <w:r w:rsidRPr="00381DEA">
              <w:rPr>
                <w:rFonts w:cs="Arial"/>
                <w:b/>
                <w:sz w:val="20"/>
                <w:szCs w:val="18"/>
              </w:rPr>
              <w:t>Excepción 0</w:t>
            </w:r>
            <w:r>
              <w:rPr>
                <w:rFonts w:cs="Arial"/>
                <w:b/>
                <w:sz w:val="20"/>
                <w:szCs w:val="18"/>
              </w:rPr>
              <w:t>2: “</w:t>
            </w:r>
            <w:r>
              <w:rPr>
                <w:rFonts w:cs="Arial"/>
                <w:sz w:val="20"/>
                <w:szCs w:val="18"/>
              </w:rPr>
              <w:t>Se grabaron los</w:t>
            </w:r>
            <w:r w:rsidRPr="00C144F4">
              <w:rPr>
                <w:rFonts w:cs="Arial"/>
                <w:sz w:val="20"/>
                <w:szCs w:val="18"/>
              </w:rPr>
              <w:t xml:space="preserve"> cambios ingresados”</w:t>
            </w:r>
          </w:p>
        </w:tc>
      </w:tr>
      <w:tr w:rsidR="00EA4E4D" w:rsidRPr="00381DEA" w14:paraId="486EAFF9" w14:textId="77777777" w:rsidTr="00DB14B7">
        <w:tc>
          <w:tcPr>
            <w:tcW w:w="631" w:type="dxa"/>
          </w:tcPr>
          <w:p w14:paraId="70236C8C" w14:textId="77777777" w:rsidR="00EA4E4D" w:rsidRDefault="00EA4E4D" w:rsidP="00EA4E4D">
            <w:pPr>
              <w:pStyle w:val="Footer"/>
              <w:tabs>
                <w:tab w:val="clear" w:pos="4419"/>
                <w:tab w:val="clear" w:pos="8838"/>
              </w:tabs>
              <w:rPr>
                <w:szCs w:val="18"/>
                <w:lang w:val="es-ES"/>
              </w:rPr>
            </w:pPr>
            <w:r>
              <w:rPr>
                <w:szCs w:val="18"/>
                <w:lang w:val="es-ES"/>
              </w:rPr>
              <w:t>3</w:t>
            </w:r>
          </w:p>
        </w:tc>
        <w:tc>
          <w:tcPr>
            <w:tcW w:w="8666" w:type="dxa"/>
            <w:gridSpan w:val="3"/>
          </w:tcPr>
          <w:p w14:paraId="1A083890" w14:textId="77777777" w:rsidR="00EA4E4D" w:rsidRPr="00381DEA" w:rsidRDefault="00EA4E4D" w:rsidP="00EA4E4D">
            <w:pPr>
              <w:rPr>
                <w:rFonts w:cs="Arial"/>
                <w:b/>
                <w:sz w:val="20"/>
                <w:szCs w:val="18"/>
              </w:rPr>
            </w:pPr>
            <w:r w:rsidRPr="00381DEA">
              <w:rPr>
                <w:rFonts w:cs="Arial"/>
                <w:b/>
                <w:sz w:val="20"/>
                <w:szCs w:val="18"/>
              </w:rPr>
              <w:t>Excepción 0</w:t>
            </w:r>
            <w:r>
              <w:rPr>
                <w:rFonts w:cs="Arial"/>
                <w:b/>
                <w:sz w:val="20"/>
                <w:szCs w:val="18"/>
              </w:rPr>
              <w:t xml:space="preserve">3: </w:t>
            </w:r>
            <w:r w:rsidRPr="00126FC6">
              <w:rPr>
                <w:rFonts w:cs="Arial"/>
                <w:sz w:val="20"/>
                <w:szCs w:val="18"/>
              </w:rPr>
              <w:t>“La cantidad no es un dato valido, por favor verifique”</w:t>
            </w:r>
          </w:p>
        </w:tc>
      </w:tr>
      <w:tr w:rsidR="00EA4E4D" w:rsidRPr="00381DEA" w14:paraId="210DD658" w14:textId="77777777" w:rsidTr="00DB14B7">
        <w:tc>
          <w:tcPr>
            <w:tcW w:w="631" w:type="dxa"/>
          </w:tcPr>
          <w:p w14:paraId="5961BE1E" w14:textId="77777777" w:rsidR="00EA4E4D" w:rsidRDefault="00EA4E4D" w:rsidP="00EA4E4D">
            <w:pPr>
              <w:pStyle w:val="Footer"/>
              <w:tabs>
                <w:tab w:val="clear" w:pos="4419"/>
                <w:tab w:val="clear" w:pos="8838"/>
              </w:tabs>
              <w:rPr>
                <w:szCs w:val="18"/>
                <w:lang w:val="es-ES"/>
              </w:rPr>
            </w:pPr>
            <w:r>
              <w:rPr>
                <w:szCs w:val="18"/>
                <w:lang w:val="es-ES"/>
              </w:rPr>
              <w:t>4</w:t>
            </w:r>
          </w:p>
        </w:tc>
        <w:tc>
          <w:tcPr>
            <w:tcW w:w="8666" w:type="dxa"/>
            <w:gridSpan w:val="3"/>
          </w:tcPr>
          <w:p w14:paraId="15C77CDD" w14:textId="77777777" w:rsidR="00EA4E4D" w:rsidRPr="00381DEA" w:rsidRDefault="00EA4E4D" w:rsidP="00EA4E4D">
            <w:pPr>
              <w:rPr>
                <w:rFonts w:cs="Arial"/>
                <w:b/>
                <w:sz w:val="20"/>
                <w:szCs w:val="18"/>
              </w:rPr>
            </w:pPr>
            <w:r w:rsidRPr="00334552">
              <w:rPr>
                <w:rFonts w:cs="Arial"/>
                <w:b/>
                <w:sz w:val="20"/>
                <w:szCs w:val="18"/>
              </w:rPr>
              <w:t xml:space="preserve">Excepción </w:t>
            </w:r>
            <w:r w:rsidRPr="00A051A1">
              <w:rPr>
                <w:rFonts w:cs="Arial"/>
                <w:sz w:val="20"/>
                <w:szCs w:val="18"/>
              </w:rPr>
              <w:t>0</w:t>
            </w:r>
            <w:r>
              <w:rPr>
                <w:rFonts w:cs="Arial"/>
                <w:sz w:val="20"/>
                <w:szCs w:val="18"/>
              </w:rPr>
              <w:t>4</w:t>
            </w:r>
            <w:r w:rsidRPr="00A051A1">
              <w:rPr>
                <w:rFonts w:cs="Arial"/>
                <w:sz w:val="20"/>
                <w:szCs w:val="18"/>
              </w:rPr>
              <w:t>:</w:t>
            </w:r>
            <w:r w:rsidRPr="00334552">
              <w:rPr>
                <w:rFonts w:cs="Arial"/>
                <w:sz w:val="20"/>
                <w:szCs w:val="18"/>
              </w:rPr>
              <w:t xml:space="preserve"> “</w:t>
            </w:r>
            <w:r>
              <w:rPr>
                <w:rFonts w:cs="Arial"/>
                <w:sz w:val="20"/>
                <w:szCs w:val="18"/>
              </w:rPr>
              <w:t xml:space="preserve">Ruc, no encontrado, </w:t>
            </w:r>
            <w:r w:rsidRPr="00126FC6">
              <w:rPr>
                <w:rFonts w:cs="Arial"/>
                <w:sz w:val="20"/>
                <w:szCs w:val="18"/>
              </w:rPr>
              <w:t>por favor verifique”</w:t>
            </w:r>
          </w:p>
        </w:tc>
      </w:tr>
      <w:tr w:rsidR="00EA4E4D" w:rsidRPr="00381DEA" w14:paraId="75E8E455" w14:textId="77777777" w:rsidTr="00DB14B7">
        <w:tc>
          <w:tcPr>
            <w:tcW w:w="631" w:type="dxa"/>
          </w:tcPr>
          <w:p w14:paraId="2AE4C051" w14:textId="77777777" w:rsidR="00EA4E4D" w:rsidRPr="00A051A1" w:rsidRDefault="00EA4E4D" w:rsidP="00EA4E4D">
            <w:pPr>
              <w:pStyle w:val="Footer"/>
              <w:tabs>
                <w:tab w:val="clear" w:pos="4419"/>
                <w:tab w:val="clear" w:pos="8838"/>
              </w:tabs>
              <w:rPr>
                <w:szCs w:val="18"/>
                <w:lang w:val="es-ES"/>
              </w:rPr>
            </w:pPr>
            <w:r>
              <w:rPr>
                <w:szCs w:val="18"/>
              </w:rPr>
              <w:t>5</w:t>
            </w:r>
          </w:p>
        </w:tc>
        <w:tc>
          <w:tcPr>
            <w:tcW w:w="8666" w:type="dxa"/>
            <w:gridSpan w:val="3"/>
          </w:tcPr>
          <w:p w14:paraId="24B2AECE" w14:textId="312435BB" w:rsidR="00EA4E4D" w:rsidRPr="00381DEA" w:rsidRDefault="00EA4E4D" w:rsidP="00EA4E4D">
            <w:pPr>
              <w:rPr>
                <w:rFonts w:cs="Arial"/>
                <w:b/>
                <w:sz w:val="20"/>
                <w:szCs w:val="18"/>
              </w:rPr>
            </w:pPr>
            <w:r w:rsidRPr="00334552">
              <w:rPr>
                <w:rFonts w:cs="Arial"/>
                <w:b/>
                <w:sz w:val="20"/>
                <w:szCs w:val="18"/>
              </w:rPr>
              <w:t xml:space="preserve">Excepción </w:t>
            </w:r>
            <w:r w:rsidRPr="00A051A1">
              <w:rPr>
                <w:rFonts w:cs="Arial"/>
                <w:sz w:val="20"/>
                <w:szCs w:val="18"/>
              </w:rPr>
              <w:t>0</w:t>
            </w:r>
            <w:r>
              <w:rPr>
                <w:rFonts w:cs="Arial"/>
                <w:sz w:val="20"/>
                <w:szCs w:val="18"/>
              </w:rPr>
              <w:t>5</w:t>
            </w:r>
            <w:r w:rsidRPr="00A051A1">
              <w:rPr>
                <w:rFonts w:cs="Arial"/>
                <w:sz w:val="20"/>
                <w:szCs w:val="18"/>
              </w:rPr>
              <w:t>:</w:t>
            </w:r>
            <w:r w:rsidRPr="00334552">
              <w:rPr>
                <w:rFonts w:cs="Arial"/>
                <w:sz w:val="20"/>
                <w:szCs w:val="18"/>
              </w:rPr>
              <w:t xml:space="preserve"> “Se cancela la </w:t>
            </w:r>
            <w:r>
              <w:rPr>
                <w:rFonts w:cs="Arial"/>
                <w:sz w:val="20"/>
                <w:szCs w:val="18"/>
              </w:rPr>
              <w:t xml:space="preserve">presentación, </w:t>
            </w:r>
            <w:r w:rsidRPr="00334552">
              <w:rPr>
                <w:rFonts w:cs="Arial"/>
                <w:sz w:val="20"/>
                <w:szCs w:val="18"/>
              </w:rPr>
              <w:t>por favor revisar”</w:t>
            </w:r>
          </w:p>
        </w:tc>
      </w:tr>
      <w:tr w:rsidR="00EA4E4D" w:rsidRPr="001A40A5" w14:paraId="640B96CB" w14:textId="77777777" w:rsidTr="00DB14B7">
        <w:tc>
          <w:tcPr>
            <w:tcW w:w="9297" w:type="dxa"/>
            <w:gridSpan w:val="4"/>
            <w:shd w:val="clear" w:color="auto" w:fill="E6E6E6"/>
          </w:tcPr>
          <w:p w14:paraId="028C865F" w14:textId="77777777" w:rsidR="00EA4E4D" w:rsidRPr="001A40A5" w:rsidRDefault="00EA4E4D" w:rsidP="00EA4E4D">
            <w:pPr>
              <w:pStyle w:val="NormalWeb"/>
              <w:spacing w:before="0" w:beforeAutospacing="0" w:after="0" w:afterAutospacing="0"/>
              <w:rPr>
                <w:b/>
                <w:sz w:val="18"/>
                <w:szCs w:val="18"/>
              </w:rPr>
            </w:pPr>
            <w:r w:rsidRPr="001A40A5">
              <w:rPr>
                <w:rFonts w:eastAsia="Times New Roman"/>
                <w:b/>
                <w:sz w:val="18"/>
                <w:szCs w:val="18"/>
              </w:rPr>
              <w:t>9. Requisito asociado (Funcional, No Funcional)</w:t>
            </w:r>
          </w:p>
        </w:tc>
      </w:tr>
      <w:tr w:rsidR="00EA4E4D" w:rsidRPr="0004213E" w14:paraId="38305E60" w14:textId="77777777" w:rsidTr="00DB14B7">
        <w:tc>
          <w:tcPr>
            <w:tcW w:w="9297" w:type="dxa"/>
            <w:gridSpan w:val="4"/>
          </w:tcPr>
          <w:p w14:paraId="2BA4D100" w14:textId="383AA27F" w:rsidR="00EA4E4D" w:rsidRPr="0004213E" w:rsidRDefault="00EA4E4D" w:rsidP="00EA4E4D">
            <w:pPr>
              <w:rPr>
                <w:rFonts w:cs="Arial"/>
                <w:sz w:val="20"/>
                <w:szCs w:val="18"/>
              </w:rPr>
            </w:pPr>
            <w:r>
              <w:rPr>
                <w:rFonts w:cs="Arial"/>
                <w:sz w:val="20"/>
                <w:szCs w:val="18"/>
              </w:rPr>
              <w:t>RF02, RF03, RF04</w:t>
            </w:r>
          </w:p>
          <w:p w14:paraId="6CF2C304" w14:textId="77777777" w:rsidR="00EA4E4D" w:rsidRPr="0004213E" w:rsidRDefault="00EA4E4D" w:rsidP="00EA4E4D">
            <w:pPr>
              <w:rPr>
                <w:rFonts w:cs="Arial"/>
                <w:sz w:val="20"/>
                <w:szCs w:val="18"/>
              </w:rPr>
            </w:pPr>
          </w:p>
        </w:tc>
      </w:tr>
      <w:tr w:rsidR="00EA4E4D" w:rsidRPr="001A40A5" w14:paraId="7146FB54" w14:textId="77777777" w:rsidTr="00DB14B7">
        <w:tc>
          <w:tcPr>
            <w:tcW w:w="9297" w:type="dxa"/>
            <w:gridSpan w:val="4"/>
            <w:shd w:val="clear" w:color="auto" w:fill="E6E6E6"/>
          </w:tcPr>
          <w:p w14:paraId="32A14E56" w14:textId="77777777" w:rsidR="00EA4E4D" w:rsidRPr="001A40A5" w:rsidRDefault="00EA4E4D" w:rsidP="00EA4E4D">
            <w:pPr>
              <w:pStyle w:val="NormalWeb"/>
              <w:spacing w:before="0" w:beforeAutospacing="0" w:after="0" w:afterAutospacing="0"/>
              <w:rPr>
                <w:b/>
                <w:sz w:val="18"/>
                <w:szCs w:val="18"/>
              </w:rPr>
            </w:pPr>
            <w:r w:rsidRPr="001A40A5">
              <w:rPr>
                <w:rFonts w:eastAsia="Times New Roman"/>
                <w:b/>
                <w:sz w:val="18"/>
                <w:szCs w:val="18"/>
              </w:rPr>
              <w:t>10. Prototipo de interfaz de usuario</w:t>
            </w:r>
          </w:p>
        </w:tc>
      </w:tr>
      <w:tr w:rsidR="00EA4E4D" w:rsidRPr="0004213E" w14:paraId="344B929B" w14:textId="77777777" w:rsidTr="00DB14B7">
        <w:tc>
          <w:tcPr>
            <w:tcW w:w="9297" w:type="dxa"/>
            <w:gridSpan w:val="4"/>
          </w:tcPr>
          <w:p w14:paraId="4B24A74C" w14:textId="19F38367" w:rsidR="00EA4E4D" w:rsidRPr="0004213E" w:rsidRDefault="00EA4E4D" w:rsidP="00EA4E4D">
            <w:pPr>
              <w:rPr>
                <w:rFonts w:cs="Arial"/>
                <w:sz w:val="20"/>
                <w:szCs w:val="18"/>
              </w:rPr>
            </w:pPr>
            <w:r>
              <w:rPr>
                <w:rFonts w:cs="Arial"/>
                <w:sz w:val="20"/>
                <w:szCs w:val="18"/>
              </w:rPr>
              <w:t>IU03A, IU02, IU04, IU06</w:t>
            </w:r>
          </w:p>
          <w:p w14:paraId="5832EA18" w14:textId="77777777" w:rsidR="00EA4E4D" w:rsidRPr="0004213E" w:rsidRDefault="00EA4E4D" w:rsidP="00EA4E4D">
            <w:pPr>
              <w:rPr>
                <w:rFonts w:cs="Arial"/>
                <w:sz w:val="20"/>
                <w:szCs w:val="18"/>
              </w:rPr>
            </w:pPr>
          </w:p>
        </w:tc>
      </w:tr>
    </w:tbl>
    <w:p w14:paraId="33AE49A1" w14:textId="77777777" w:rsidR="00A5095E" w:rsidRDefault="00A5095E" w:rsidP="00A5095E"/>
    <w:p w14:paraId="3AF3B2A4" w14:textId="77777777" w:rsidR="001F7255" w:rsidRDefault="001F7255" w:rsidP="00A5095E"/>
    <w:p w14:paraId="06B5C0AA" w14:textId="77777777" w:rsidR="001E5CDD" w:rsidRDefault="001E5CDD" w:rsidP="001E5CDD">
      <w:pPr>
        <w:pStyle w:val="Header"/>
        <w:rPr>
          <w:rFonts w:ascii="Arial" w:hAnsi="Arial" w:cs="Times New Roman"/>
          <w:lang w:val="es-ES"/>
        </w:rPr>
      </w:pPr>
    </w:p>
    <w:p w14:paraId="45B3C64D" w14:textId="77777777" w:rsidR="00A5095E" w:rsidRDefault="00A5095E" w:rsidP="00245C4A"/>
    <w:p w14:paraId="3AAF1F33" w14:textId="77777777" w:rsidR="00B365C8" w:rsidRDefault="00B365C8" w:rsidP="00245C4A"/>
    <w:p w14:paraId="1AC879BF" w14:textId="77777777" w:rsidR="00B365C8" w:rsidRDefault="00B365C8" w:rsidP="00245C4A"/>
    <w:p w14:paraId="730BCD62" w14:textId="77777777" w:rsidR="001E5E06" w:rsidRPr="00C75C93" w:rsidRDefault="001E5E06" w:rsidP="001E5E06">
      <w:pPr>
        <w:pStyle w:val="Heading4"/>
      </w:pPr>
      <w:r w:rsidRPr="00C75C93">
        <w:t>Trazabilidad Requerimiento- Casos de Uso</w:t>
      </w:r>
    </w:p>
    <w:p w14:paraId="26D30EF5" w14:textId="77777777" w:rsidR="001E5E06" w:rsidRPr="00E441BA" w:rsidRDefault="001E5E06" w:rsidP="00376BEF">
      <w:pPr>
        <w:tabs>
          <w:tab w:val="left" w:pos="1418"/>
        </w:tabs>
        <w:ind w:left="864"/>
        <w:rPr>
          <w:sz w:val="20"/>
        </w:rPr>
      </w:pPr>
      <w:r w:rsidRPr="00E441BA">
        <w:rPr>
          <w:sz w:val="20"/>
        </w:rPr>
        <w:t>Se elabora la Matriz de Trazabilidad entre los Requerimientos con los Casos de Uso identificados a fin de determinar que todas las funcionalidades cumplen con los Requerimientos solicitados por los Usuarios.</w:t>
      </w:r>
    </w:p>
    <w:p w14:paraId="09F18547" w14:textId="77777777" w:rsidR="001E5E06" w:rsidRPr="00E441BA" w:rsidRDefault="001E5E06" w:rsidP="001E5E06">
      <w:pPr>
        <w:tabs>
          <w:tab w:val="left" w:pos="1418"/>
        </w:tabs>
        <w:ind w:left="862"/>
        <w:rPr>
          <w:sz w:val="20"/>
        </w:rPr>
      </w:pP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8"/>
        <w:gridCol w:w="534"/>
        <w:gridCol w:w="567"/>
        <w:gridCol w:w="567"/>
        <w:gridCol w:w="567"/>
        <w:gridCol w:w="567"/>
        <w:gridCol w:w="567"/>
        <w:gridCol w:w="567"/>
        <w:gridCol w:w="567"/>
        <w:gridCol w:w="567"/>
        <w:gridCol w:w="567"/>
        <w:gridCol w:w="567"/>
        <w:gridCol w:w="567"/>
        <w:gridCol w:w="567"/>
      </w:tblGrid>
      <w:tr w:rsidR="00016791" w:rsidRPr="001A40A5" w14:paraId="571577E0" w14:textId="77777777" w:rsidTr="00016791">
        <w:tc>
          <w:tcPr>
            <w:tcW w:w="1588" w:type="dxa"/>
            <w:shd w:val="clear" w:color="auto" w:fill="D9D9D9"/>
            <w:vAlign w:val="center"/>
          </w:tcPr>
          <w:p w14:paraId="1192B815" w14:textId="77777777" w:rsidR="00016791" w:rsidRPr="001A40A5" w:rsidRDefault="00016791" w:rsidP="00016791">
            <w:pPr>
              <w:tabs>
                <w:tab w:val="left" w:pos="1418"/>
              </w:tabs>
              <w:rPr>
                <w:rFonts w:cs="Arial"/>
                <w:b/>
                <w:sz w:val="18"/>
                <w:szCs w:val="18"/>
              </w:rPr>
            </w:pPr>
            <w:r w:rsidRPr="001A40A5">
              <w:rPr>
                <w:rFonts w:cs="Arial"/>
                <w:b/>
                <w:sz w:val="18"/>
                <w:szCs w:val="18"/>
              </w:rPr>
              <w:t>Requerimiento \ Caso de Uso</w:t>
            </w:r>
          </w:p>
        </w:tc>
        <w:tc>
          <w:tcPr>
            <w:tcW w:w="534" w:type="dxa"/>
            <w:shd w:val="clear" w:color="auto" w:fill="D9D9D9"/>
            <w:vAlign w:val="center"/>
          </w:tcPr>
          <w:p w14:paraId="44ACB573" w14:textId="77777777" w:rsidR="00016791" w:rsidRPr="00016791" w:rsidRDefault="00016791" w:rsidP="00016791">
            <w:pPr>
              <w:tabs>
                <w:tab w:val="left" w:pos="1418"/>
              </w:tabs>
              <w:jc w:val="center"/>
              <w:rPr>
                <w:rFonts w:cs="Arial"/>
                <w:b/>
                <w:sz w:val="14"/>
                <w:szCs w:val="18"/>
              </w:rPr>
            </w:pPr>
            <w:r w:rsidRPr="00016791">
              <w:rPr>
                <w:rFonts w:cs="Arial"/>
                <w:b/>
                <w:sz w:val="14"/>
                <w:szCs w:val="18"/>
              </w:rPr>
              <w:t>CUS 01</w:t>
            </w:r>
          </w:p>
        </w:tc>
        <w:tc>
          <w:tcPr>
            <w:tcW w:w="567" w:type="dxa"/>
            <w:shd w:val="clear" w:color="auto" w:fill="D9D9D9"/>
            <w:vAlign w:val="center"/>
          </w:tcPr>
          <w:p w14:paraId="30B9E2FB" w14:textId="77777777" w:rsidR="00016791" w:rsidRPr="00016791" w:rsidRDefault="00016791" w:rsidP="00016791">
            <w:pPr>
              <w:tabs>
                <w:tab w:val="left" w:pos="1418"/>
              </w:tabs>
              <w:jc w:val="center"/>
              <w:rPr>
                <w:rFonts w:cs="Arial"/>
                <w:b/>
                <w:sz w:val="14"/>
                <w:szCs w:val="18"/>
              </w:rPr>
            </w:pPr>
            <w:r w:rsidRPr="00016791">
              <w:rPr>
                <w:rFonts w:cs="Arial"/>
                <w:b/>
                <w:sz w:val="14"/>
                <w:szCs w:val="18"/>
              </w:rPr>
              <w:t>CUS 02</w:t>
            </w:r>
          </w:p>
        </w:tc>
        <w:tc>
          <w:tcPr>
            <w:tcW w:w="567" w:type="dxa"/>
            <w:shd w:val="clear" w:color="auto" w:fill="D9D9D9"/>
            <w:vAlign w:val="center"/>
          </w:tcPr>
          <w:p w14:paraId="664587BB" w14:textId="77777777" w:rsidR="00016791" w:rsidRPr="00016791" w:rsidRDefault="00016791" w:rsidP="00016791">
            <w:pPr>
              <w:tabs>
                <w:tab w:val="left" w:pos="1418"/>
              </w:tabs>
              <w:jc w:val="center"/>
              <w:rPr>
                <w:rFonts w:cs="Arial"/>
                <w:b/>
                <w:sz w:val="14"/>
                <w:szCs w:val="18"/>
              </w:rPr>
            </w:pPr>
            <w:r w:rsidRPr="00016791">
              <w:rPr>
                <w:rFonts w:cs="Arial"/>
                <w:b/>
                <w:sz w:val="14"/>
                <w:szCs w:val="18"/>
              </w:rPr>
              <w:t>CUS 03</w:t>
            </w:r>
          </w:p>
        </w:tc>
        <w:tc>
          <w:tcPr>
            <w:tcW w:w="567" w:type="dxa"/>
            <w:shd w:val="clear" w:color="auto" w:fill="D9D9D9"/>
            <w:vAlign w:val="center"/>
          </w:tcPr>
          <w:p w14:paraId="1474F4E4" w14:textId="77777777" w:rsidR="00016791" w:rsidRPr="00016791" w:rsidRDefault="00016791" w:rsidP="00016791">
            <w:pPr>
              <w:tabs>
                <w:tab w:val="left" w:pos="1418"/>
              </w:tabs>
              <w:jc w:val="center"/>
              <w:rPr>
                <w:rFonts w:cs="Arial"/>
                <w:b/>
                <w:sz w:val="14"/>
                <w:szCs w:val="18"/>
              </w:rPr>
            </w:pPr>
            <w:r w:rsidRPr="00016791">
              <w:rPr>
                <w:rFonts w:cs="Arial"/>
                <w:b/>
                <w:sz w:val="14"/>
                <w:szCs w:val="18"/>
              </w:rPr>
              <w:t>CUS 04</w:t>
            </w:r>
          </w:p>
        </w:tc>
        <w:tc>
          <w:tcPr>
            <w:tcW w:w="567" w:type="dxa"/>
            <w:shd w:val="clear" w:color="auto" w:fill="D9D9D9"/>
            <w:vAlign w:val="center"/>
          </w:tcPr>
          <w:p w14:paraId="65E38E24" w14:textId="77777777" w:rsidR="00016791" w:rsidRPr="00016791" w:rsidRDefault="00016791" w:rsidP="00016791">
            <w:pPr>
              <w:tabs>
                <w:tab w:val="left" w:pos="1418"/>
              </w:tabs>
              <w:jc w:val="center"/>
              <w:rPr>
                <w:rFonts w:cs="Arial"/>
                <w:b/>
                <w:sz w:val="14"/>
                <w:szCs w:val="18"/>
              </w:rPr>
            </w:pPr>
            <w:r w:rsidRPr="00016791">
              <w:rPr>
                <w:rFonts w:cs="Arial"/>
                <w:b/>
                <w:sz w:val="14"/>
                <w:szCs w:val="18"/>
              </w:rPr>
              <w:t>CUS 05</w:t>
            </w:r>
          </w:p>
        </w:tc>
        <w:tc>
          <w:tcPr>
            <w:tcW w:w="567" w:type="dxa"/>
            <w:shd w:val="clear" w:color="auto" w:fill="D9D9D9"/>
            <w:vAlign w:val="center"/>
          </w:tcPr>
          <w:p w14:paraId="65D0E793" w14:textId="530B9825" w:rsidR="00016791" w:rsidRPr="00016791" w:rsidRDefault="00016791" w:rsidP="00016791">
            <w:pPr>
              <w:tabs>
                <w:tab w:val="left" w:pos="1418"/>
              </w:tabs>
              <w:jc w:val="center"/>
              <w:rPr>
                <w:rFonts w:cs="Arial"/>
                <w:b/>
                <w:sz w:val="14"/>
                <w:szCs w:val="18"/>
              </w:rPr>
            </w:pPr>
          </w:p>
        </w:tc>
        <w:tc>
          <w:tcPr>
            <w:tcW w:w="567" w:type="dxa"/>
            <w:shd w:val="clear" w:color="auto" w:fill="D9D9D9"/>
            <w:vAlign w:val="center"/>
          </w:tcPr>
          <w:p w14:paraId="1A50CCD8" w14:textId="0B7EE89B" w:rsidR="00016791" w:rsidRPr="00016791" w:rsidRDefault="00016791" w:rsidP="00016791">
            <w:pPr>
              <w:tabs>
                <w:tab w:val="left" w:pos="1418"/>
              </w:tabs>
              <w:jc w:val="center"/>
              <w:rPr>
                <w:rFonts w:cs="Arial"/>
                <w:b/>
                <w:sz w:val="14"/>
                <w:szCs w:val="18"/>
              </w:rPr>
            </w:pPr>
          </w:p>
        </w:tc>
        <w:tc>
          <w:tcPr>
            <w:tcW w:w="567" w:type="dxa"/>
            <w:shd w:val="clear" w:color="auto" w:fill="D9D9D9"/>
            <w:vAlign w:val="center"/>
          </w:tcPr>
          <w:p w14:paraId="28CF372A" w14:textId="0578EF3F" w:rsidR="00016791" w:rsidRPr="00016791" w:rsidRDefault="00016791" w:rsidP="00016791">
            <w:pPr>
              <w:tabs>
                <w:tab w:val="left" w:pos="1418"/>
              </w:tabs>
              <w:jc w:val="center"/>
              <w:rPr>
                <w:rFonts w:cs="Arial"/>
                <w:b/>
                <w:sz w:val="14"/>
                <w:szCs w:val="18"/>
              </w:rPr>
            </w:pPr>
          </w:p>
        </w:tc>
        <w:tc>
          <w:tcPr>
            <w:tcW w:w="567" w:type="dxa"/>
            <w:shd w:val="clear" w:color="auto" w:fill="D9D9D9"/>
            <w:vAlign w:val="center"/>
          </w:tcPr>
          <w:p w14:paraId="3083FEAE" w14:textId="4606946D" w:rsidR="00016791" w:rsidRPr="00016791" w:rsidRDefault="00016791" w:rsidP="00016791">
            <w:pPr>
              <w:tabs>
                <w:tab w:val="left" w:pos="1418"/>
              </w:tabs>
              <w:jc w:val="center"/>
              <w:rPr>
                <w:rFonts w:cs="Arial"/>
                <w:b/>
                <w:sz w:val="14"/>
                <w:szCs w:val="18"/>
              </w:rPr>
            </w:pPr>
          </w:p>
        </w:tc>
        <w:tc>
          <w:tcPr>
            <w:tcW w:w="567" w:type="dxa"/>
            <w:shd w:val="clear" w:color="auto" w:fill="D9D9D9"/>
          </w:tcPr>
          <w:p w14:paraId="52CE2A6F" w14:textId="7B6E0018" w:rsidR="00016791" w:rsidRPr="00016791" w:rsidRDefault="00016791" w:rsidP="00016791">
            <w:pPr>
              <w:tabs>
                <w:tab w:val="left" w:pos="1418"/>
              </w:tabs>
              <w:jc w:val="center"/>
              <w:rPr>
                <w:rFonts w:cs="Arial"/>
                <w:b/>
                <w:sz w:val="14"/>
                <w:szCs w:val="18"/>
              </w:rPr>
            </w:pPr>
          </w:p>
        </w:tc>
        <w:tc>
          <w:tcPr>
            <w:tcW w:w="567" w:type="dxa"/>
            <w:shd w:val="clear" w:color="auto" w:fill="D9D9D9"/>
          </w:tcPr>
          <w:p w14:paraId="4A3EBA44" w14:textId="5C09B4E8" w:rsidR="00016791" w:rsidRPr="00016791" w:rsidRDefault="00016791" w:rsidP="00016791">
            <w:pPr>
              <w:tabs>
                <w:tab w:val="left" w:pos="1418"/>
              </w:tabs>
              <w:jc w:val="center"/>
              <w:rPr>
                <w:rFonts w:cs="Arial"/>
                <w:b/>
                <w:sz w:val="14"/>
                <w:szCs w:val="18"/>
              </w:rPr>
            </w:pPr>
          </w:p>
        </w:tc>
        <w:tc>
          <w:tcPr>
            <w:tcW w:w="567" w:type="dxa"/>
            <w:shd w:val="clear" w:color="auto" w:fill="D9D9D9"/>
          </w:tcPr>
          <w:p w14:paraId="637CA9A7" w14:textId="4B7B80D1" w:rsidR="00016791" w:rsidRPr="00016791" w:rsidRDefault="00016791" w:rsidP="00016791">
            <w:pPr>
              <w:tabs>
                <w:tab w:val="left" w:pos="1418"/>
              </w:tabs>
              <w:jc w:val="center"/>
              <w:rPr>
                <w:rFonts w:cs="Arial"/>
                <w:b/>
                <w:sz w:val="14"/>
                <w:szCs w:val="18"/>
              </w:rPr>
            </w:pPr>
          </w:p>
        </w:tc>
        <w:tc>
          <w:tcPr>
            <w:tcW w:w="567" w:type="dxa"/>
            <w:shd w:val="clear" w:color="auto" w:fill="D9D9D9"/>
          </w:tcPr>
          <w:p w14:paraId="40855B89" w14:textId="6A9E06E5" w:rsidR="00016791" w:rsidRPr="00016791" w:rsidRDefault="00016791" w:rsidP="00016791">
            <w:pPr>
              <w:tabs>
                <w:tab w:val="left" w:pos="1418"/>
              </w:tabs>
              <w:jc w:val="center"/>
              <w:rPr>
                <w:rFonts w:cs="Arial"/>
                <w:b/>
                <w:sz w:val="14"/>
                <w:szCs w:val="18"/>
              </w:rPr>
            </w:pPr>
          </w:p>
        </w:tc>
      </w:tr>
      <w:tr w:rsidR="00016791" w:rsidRPr="001A40A5" w14:paraId="74AFC51C" w14:textId="77777777" w:rsidTr="00016791">
        <w:tc>
          <w:tcPr>
            <w:tcW w:w="1588" w:type="dxa"/>
            <w:shd w:val="clear" w:color="auto" w:fill="D9D9D9"/>
          </w:tcPr>
          <w:p w14:paraId="6DA4B5CC" w14:textId="77777777" w:rsidR="00016791" w:rsidRPr="001A40A5" w:rsidRDefault="00016791" w:rsidP="00016791">
            <w:pPr>
              <w:tabs>
                <w:tab w:val="left" w:pos="1418"/>
              </w:tabs>
              <w:rPr>
                <w:rFonts w:cs="Arial"/>
                <w:b/>
                <w:sz w:val="18"/>
                <w:szCs w:val="18"/>
              </w:rPr>
            </w:pPr>
            <w:r w:rsidRPr="001A40A5">
              <w:rPr>
                <w:rFonts w:cs="Arial"/>
                <w:b/>
                <w:sz w:val="18"/>
                <w:szCs w:val="18"/>
              </w:rPr>
              <w:t>RF01</w:t>
            </w:r>
          </w:p>
        </w:tc>
        <w:tc>
          <w:tcPr>
            <w:tcW w:w="534" w:type="dxa"/>
            <w:shd w:val="clear" w:color="auto" w:fill="auto"/>
          </w:tcPr>
          <w:p w14:paraId="62DF42C0" w14:textId="77777777" w:rsidR="00016791" w:rsidRPr="0004213E" w:rsidRDefault="00016791" w:rsidP="00016791">
            <w:pPr>
              <w:tabs>
                <w:tab w:val="left" w:pos="1418"/>
              </w:tabs>
              <w:jc w:val="center"/>
              <w:rPr>
                <w:rFonts w:cs="Arial"/>
                <w:sz w:val="20"/>
                <w:szCs w:val="20"/>
              </w:rPr>
            </w:pPr>
            <w:r>
              <w:rPr>
                <w:rFonts w:cs="Arial"/>
                <w:sz w:val="20"/>
                <w:szCs w:val="20"/>
              </w:rPr>
              <w:t>X</w:t>
            </w:r>
          </w:p>
        </w:tc>
        <w:tc>
          <w:tcPr>
            <w:tcW w:w="567" w:type="dxa"/>
            <w:shd w:val="clear" w:color="auto" w:fill="auto"/>
          </w:tcPr>
          <w:p w14:paraId="2A10B278" w14:textId="77777777" w:rsidR="00016791" w:rsidRPr="0004213E" w:rsidRDefault="00016791" w:rsidP="00016791">
            <w:pPr>
              <w:tabs>
                <w:tab w:val="left" w:pos="1418"/>
              </w:tabs>
              <w:jc w:val="center"/>
              <w:rPr>
                <w:rFonts w:cs="Arial"/>
                <w:sz w:val="20"/>
                <w:szCs w:val="20"/>
              </w:rPr>
            </w:pPr>
            <w:r>
              <w:rPr>
                <w:rFonts w:cs="Arial"/>
                <w:sz w:val="20"/>
                <w:szCs w:val="20"/>
              </w:rPr>
              <w:t>X</w:t>
            </w:r>
          </w:p>
        </w:tc>
        <w:tc>
          <w:tcPr>
            <w:tcW w:w="567" w:type="dxa"/>
            <w:shd w:val="clear" w:color="auto" w:fill="auto"/>
          </w:tcPr>
          <w:p w14:paraId="5D9B5C97" w14:textId="39A404FA" w:rsidR="00016791" w:rsidRPr="0004213E" w:rsidRDefault="00A905FD" w:rsidP="00016791">
            <w:pPr>
              <w:tabs>
                <w:tab w:val="left" w:pos="1418"/>
              </w:tabs>
              <w:jc w:val="center"/>
              <w:rPr>
                <w:rFonts w:cs="Arial"/>
                <w:sz w:val="20"/>
                <w:szCs w:val="20"/>
              </w:rPr>
            </w:pPr>
            <w:r>
              <w:rPr>
                <w:rFonts w:cs="Arial"/>
                <w:sz w:val="20"/>
                <w:szCs w:val="20"/>
              </w:rPr>
              <w:t>X</w:t>
            </w:r>
          </w:p>
        </w:tc>
        <w:tc>
          <w:tcPr>
            <w:tcW w:w="567" w:type="dxa"/>
          </w:tcPr>
          <w:p w14:paraId="2C3BF322" w14:textId="645FAD94" w:rsidR="00016791" w:rsidRPr="0004213E" w:rsidRDefault="00A905FD" w:rsidP="00016791">
            <w:pPr>
              <w:tabs>
                <w:tab w:val="left" w:pos="1418"/>
              </w:tabs>
              <w:jc w:val="center"/>
              <w:rPr>
                <w:rFonts w:cs="Arial"/>
                <w:sz w:val="20"/>
                <w:szCs w:val="20"/>
              </w:rPr>
            </w:pPr>
            <w:r>
              <w:rPr>
                <w:rFonts w:cs="Arial"/>
                <w:sz w:val="20"/>
                <w:szCs w:val="20"/>
              </w:rPr>
              <w:t>X</w:t>
            </w:r>
          </w:p>
        </w:tc>
        <w:tc>
          <w:tcPr>
            <w:tcW w:w="567" w:type="dxa"/>
          </w:tcPr>
          <w:p w14:paraId="12EB36DF" w14:textId="77777777" w:rsidR="00016791" w:rsidRPr="0004213E" w:rsidRDefault="00016791" w:rsidP="00016791">
            <w:pPr>
              <w:tabs>
                <w:tab w:val="left" w:pos="1418"/>
              </w:tabs>
              <w:jc w:val="center"/>
              <w:rPr>
                <w:rFonts w:cs="Arial"/>
                <w:sz w:val="20"/>
                <w:szCs w:val="20"/>
              </w:rPr>
            </w:pPr>
          </w:p>
        </w:tc>
        <w:tc>
          <w:tcPr>
            <w:tcW w:w="567" w:type="dxa"/>
          </w:tcPr>
          <w:p w14:paraId="64A4C27B" w14:textId="77777777" w:rsidR="00016791" w:rsidRPr="0004213E" w:rsidRDefault="00016791" w:rsidP="00016791">
            <w:pPr>
              <w:tabs>
                <w:tab w:val="left" w:pos="1418"/>
              </w:tabs>
              <w:jc w:val="center"/>
              <w:rPr>
                <w:rFonts w:cs="Arial"/>
                <w:sz w:val="20"/>
                <w:szCs w:val="20"/>
              </w:rPr>
            </w:pPr>
          </w:p>
        </w:tc>
        <w:tc>
          <w:tcPr>
            <w:tcW w:w="567" w:type="dxa"/>
          </w:tcPr>
          <w:p w14:paraId="1FC5CEBD"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0298EB47" w14:textId="77777777" w:rsidR="00016791" w:rsidRPr="0004213E" w:rsidRDefault="00016791" w:rsidP="00016791">
            <w:pPr>
              <w:tabs>
                <w:tab w:val="left" w:pos="1418"/>
              </w:tabs>
              <w:jc w:val="center"/>
              <w:rPr>
                <w:rFonts w:cs="Arial"/>
                <w:sz w:val="20"/>
                <w:szCs w:val="20"/>
              </w:rPr>
            </w:pPr>
          </w:p>
        </w:tc>
        <w:tc>
          <w:tcPr>
            <w:tcW w:w="567" w:type="dxa"/>
          </w:tcPr>
          <w:p w14:paraId="3F86A243" w14:textId="77777777" w:rsidR="00016791" w:rsidRPr="0004213E" w:rsidRDefault="00016791" w:rsidP="00016791">
            <w:pPr>
              <w:tabs>
                <w:tab w:val="left" w:pos="1418"/>
              </w:tabs>
              <w:jc w:val="center"/>
              <w:rPr>
                <w:rFonts w:cs="Arial"/>
                <w:sz w:val="20"/>
                <w:szCs w:val="20"/>
              </w:rPr>
            </w:pPr>
          </w:p>
        </w:tc>
        <w:tc>
          <w:tcPr>
            <w:tcW w:w="567" w:type="dxa"/>
          </w:tcPr>
          <w:p w14:paraId="2B0BC946" w14:textId="77777777" w:rsidR="00016791" w:rsidRPr="0004213E" w:rsidRDefault="00016791" w:rsidP="00016791">
            <w:pPr>
              <w:tabs>
                <w:tab w:val="left" w:pos="1418"/>
              </w:tabs>
              <w:jc w:val="center"/>
              <w:rPr>
                <w:rFonts w:cs="Arial"/>
                <w:sz w:val="20"/>
                <w:szCs w:val="20"/>
              </w:rPr>
            </w:pPr>
          </w:p>
        </w:tc>
        <w:tc>
          <w:tcPr>
            <w:tcW w:w="567" w:type="dxa"/>
          </w:tcPr>
          <w:p w14:paraId="7E35403E" w14:textId="77777777" w:rsidR="00016791" w:rsidRPr="0004213E" w:rsidRDefault="00016791" w:rsidP="00016791">
            <w:pPr>
              <w:tabs>
                <w:tab w:val="left" w:pos="1418"/>
              </w:tabs>
              <w:jc w:val="center"/>
              <w:rPr>
                <w:rFonts w:cs="Arial"/>
                <w:sz w:val="20"/>
                <w:szCs w:val="20"/>
              </w:rPr>
            </w:pPr>
          </w:p>
        </w:tc>
        <w:tc>
          <w:tcPr>
            <w:tcW w:w="567" w:type="dxa"/>
          </w:tcPr>
          <w:p w14:paraId="5BEE851B" w14:textId="77777777" w:rsidR="00016791" w:rsidRPr="0004213E" w:rsidRDefault="00016791" w:rsidP="00016791">
            <w:pPr>
              <w:tabs>
                <w:tab w:val="left" w:pos="1418"/>
              </w:tabs>
              <w:jc w:val="center"/>
              <w:rPr>
                <w:rFonts w:cs="Arial"/>
                <w:sz w:val="20"/>
                <w:szCs w:val="20"/>
              </w:rPr>
            </w:pPr>
          </w:p>
        </w:tc>
        <w:tc>
          <w:tcPr>
            <w:tcW w:w="567" w:type="dxa"/>
          </w:tcPr>
          <w:p w14:paraId="68753CF0" w14:textId="77777777" w:rsidR="00016791" w:rsidRPr="0004213E" w:rsidRDefault="00016791" w:rsidP="00016791">
            <w:pPr>
              <w:tabs>
                <w:tab w:val="left" w:pos="1418"/>
              </w:tabs>
              <w:jc w:val="center"/>
              <w:rPr>
                <w:rFonts w:cs="Arial"/>
                <w:sz w:val="20"/>
                <w:szCs w:val="20"/>
              </w:rPr>
            </w:pPr>
          </w:p>
        </w:tc>
      </w:tr>
      <w:tr w:rsidR="00016791" w:rsidRPr="001A40A5" w14:paraId="1D627B9C" w14:textId="77777777" w:rsidTr="00016791">
        <w:tc>
          <w:tcPr>
            <w:tcW w:w="1588" w:type="dxa"/>
            <w:shd w:val="clear" w:color="auto" w:fill="D9D9D9"/>
          </w:tcPr>
          <w:p w14:paraId="1629C207" w14:textId="77777777" w:rsidR="00016791" w:rsidRPr="001A40A5" w:rsidRDefault="00016791" w:rsidP="00016791">
            <w:pPr>
              <w:tabs>
                <w:tab w:val="left" w:pos="1418"/>
              </w:tabs>
              <w:rPr>
                <w:rFonts w:cs="Arial"/>
                <w:b/>
                <w:sz w:val="18"/>
                <w:szCs w:val="18"/>
              </w:rPr>
            </w:pPr>
            <w:r w:rsidRPr="001A40A5">
              <w:rPr>
                <w:rFonts w:cs="Arial"/>
                <w:b/>
                <w:sz w:val="18"/>
                <w:szCs w:val="18"/>
              </w:rPr>
              <w:t>RF02</w:t>
            </w:r>
          </w:p>
        </w:tc>
        <w:tc>
          <w:tcPr>
            <w:tcW w:w="534" w:type="dxa"/>
            <w:shd w:val="clear" w:color="auto" w:fill="auto"/>
          </w:tcPr>
          <w:p w14:paraId="5B054DF3" w14:textId="77777777" w:rsidR="00016791" w:rsidRPr="0004213E" w:rsidRDefault="00016791" w:rsidP="00016791">
            <w:pPr>
              <w:tabs>
                <w:tab w:val="left" w:pos="1418"/>
              </w:tabs>
              <w:jc w:val="center"/>
              <w:rPr>
                <w:rFonts w:cs="Arial"/>
                <w:sz w:val="20"/>
                <w:szCs w:val="20"/>
              </w:rPr>
            </w:pPr>
            <w:r>
              <w:rPr>
                <w:rFonts w:cs="Arial"/>
                <w:sz w:val="20"/>
                <w:szCs w:val="20"/>
              </w:rPr>
              <w:t>X</w:t>
            </w:r>
          </w:p>
        </w:tc>
        <w:tc>
          <w:tcPr>
            <w:tcW w:w="567" w:type="dxa"/>
            <w:shd w:val="clear" w:color="auto" w:fill="auto"/>
          </w:tcPr>
          <w:p w14:paraId="758C4116" w14:textId="77777777" w:rsidR="00016791" w:rsidRPr="0004213E" w:rsidRDefault="00016791" w:rsidP="00016791">
            <w:pPr>
              <w:tabs>
                <w:tab w:val="left" w:pos="1418"/>
              </w:tabs>
              <w:jc w:val="center"/>
              <w:rPr>
                <w:rFonts w:cs="Arial"/>
                <w:sz w:val="20"/>
                <w:szCs w:val="20"/>
              </w:rPr>
            </w:pPr>
            <w:r>
              <w:rPr>
                <w:rFonts w:cs="Arial"/>
                <w:sz w:val="20"/>
                <w:szCs w:val="20"/>
              </w:rPr>
              <w:t>X</w:t>
            </w:r>
          </w:p>
        </w:tc>
        <w:tc>
          <w:tcPr>
            <w:tcW w:w="567" w:type="dxa"/>
            <w:shd w:val="clear" w:color="auto" w:fill="auto"/>
          </w:tcPr>
          <w:p w14:paraId="20A9D2B8" w14:textId="77777777" w:rsidR="00016791" w:rsidRPr="0004213E" w:rsidRDefault="00016791" w:rsidP="00016791">
            <w:pPr>
              <w:tabs>
                <w:tab w:val="left" w:pos="1418"/>
              </w:tabs>
              <w:jc w:val="center"/>
              <w:rPr>
                <w:rFonts w:cs="Arial"/>
                <w:sz w:val="20"/>
                <w:szCs w:val="20"/>
              </w:rPr>
            </w:pPr>
            <w:r>
              <w:rPr>
                <w:rFonts w:cs="Arial"/>
                <w:sz w:val="20"/>
                <w:szCs w:val="20"/>
              </w:rPr>
              <w:t>X</w:t>
            </w:r>
          </w:p>
        </w:tc>
        <w:tc>
          <w:tcPr>
            <w:tcW w:w="567" w:type="dxa"/>
          </w:tcPr>
          <w:p w14:paraId="2E059BB6" w14:textId="77777777" w:rsidR="00016791" w:rsidRPr="0004213E" w:rsidRDefault="00016791" w:rsidP="00016791">
            <w:pPr>
              <w:tabs>
                <w:tab w:val="left" w:pos="1418"/>
              </w:tabs>
              <w:jc w:val="center"/>
              <w:rPr>
                <w:rFonts w:cs="Arial"/>
                <w:sz w:val="20"/>
                <w:szCs w:val="20"/>
              </w:rPr>
            </w:pPr>
            <w:r>
              <w:rPr>
                <w:rFonts w:cs="Arial"/>
                <w:sz w:val="20"/>
                <w:szCs w:val="20"/>
              </w:rPr>
              <w:t>X</w:t>
            </w:r>
          </w:p>
        </w:tc>
        <w:tc>
          <w:tcPr>
            <w:tcW w:w="567" w:type="dxa"/>
          </w:tcPr>
          <w:p w14:paraId="283357CE" w14:textId="335943A1" w:rsidR="00016791" w:rsidRPr="0004213E" w:rsidRDefault="00C3692F" w:rsidP="00016791">
            <w:pPr>
              <w:tabs>
                <w:tab w:val="left" w:pos="1418"/>
              </w:tabs>
              <w:jc w:val="center"/>
              <w:rPr>
                <w:rFonts w:cs="Arial"/>
                <w:sz w:val="20"/>
                <w:szCs w:val="20"/>
              </w:rPr>
            </w:pPr>
            <w:r>
              <w:rPr>
                <w:rFonts w:cs="Arial"/>
                <w:sz w:val="20"/>
                <w:szCs w:val="20"/>
              </w:rPr>
              <w:t xml:space="preserve"> </w:t>
            </w:r>
          </w:p>
        </w:tc>
        <w:tc>
          <w:tcPr>
            <w:tcW w:w="567" w:type="dxa"/>
          </w:tcPr>
          <w:p w14:paraId="54BC46A3" w14:textId="77777777" w:rsidR="00016791" w:rsidRPr="0004213E" w:rsidRDefault="00016791" w:rsidP="00016791">
            <w:pPr>
              <w:tabs>
                <w:tab w:val="left" w:pos="1418"/>
              </w:tabs>
              <w:jc w:val="center"/>
              <w:rPr>
                <w:rFonts w:cs="Arial"/>
                <w:sz w:val="20"/>
                <w:szCs w:val="20"/>
              </w:rPr>
            </w:pPr>
          </w:p>
        </w:tc>
        <w:tc>
          <w:tcPr>
            <w:tcW w:w="567" w:type="dxa"/>
          </w:tcPr>
          <w:p w14:paraId="55EEBC05"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42AFFFBB" w14:textId="77777777" w:rsidR="00016791" w:rsidRPr="0004213E" w:rsidRDefault="00016791" w:rsidP="00016791">
            <w:pPr>
              <w:tabs>
                <w:tab w:val="left" w:pos="1418"/>
              </w:tabs>
              <w:jc w:val="center"/>
              <w:rPr>
                <w:rFonts w:cs="Arial"/>
                <w:sz w:val="20"/>
                <w:szCs w:val="20"/>
              </w:rPr>
            </w:pPr>
          </w:p>
        </w:tc>
        <w:tc>
          <w:tcPr>
            <w:tcW w:w="567" w:type="dxa"/>
          </w:tcPr>
          <w:p w14:paraId="74F282B2" w14:textId="77777777" w:rsidR="00016791" w:rsidRPr="0004213E" w:rsidRDefault="00016791" w:rsidP="00016791">
            <w:pPr>
              <w:tabs>
                <w:tab w:val="left" w:pos="1418"/>
              </w:tabs>
              <w:jc w:val="center"/>
              <w:rPr>
                <w:rFonts w:cs="Arial"/>
                <w:sz w:val="20"/>
                <w:szCs w:val="20"/>
              </w:rPr>
            </w:pPr>
          </w:p>
        </w:tc>
        <w:tc>
          <w:tcPr>
            <w:tcW w:w="567" w:type="dxa"/>
          </w:tcPr>
          <w:p w14:paraId="168CD7BC" w14:textId="77777777" w:rsidR="00016791" w:rsidRPr="0004213E" w:rsidRDefault="00016791" w:rsidP="00016791">
            <w:pPr>
              <w:tabs>
                <w:tab w:val="left" w:pos="1418"/>
              </w:tabs>
              <w:jc w:val="center"/>
              <w:rPr>
                <w:rFonts w:cs="Arial"/>
                <w:sz w:val="20"/>
                <w:szCs w:val="20"/>
              </w:rPr>
            </w:pPr>
          </w:p>
        </w:tc>
        <w:tc>
          <w:tcPr>
            <w:tcW w:w="567" w:type="dxa"/>
          </w:tcPr>
          <w:p w14:paraId="343CFE85" w14:textId="77777777" w:rsidR="00016791" w:rsidRPr="0004213E" w:rsidRDefault="00016791" w:rsidP="00016791">
            <w:pPr>
              <w:tabs>
                <w:tab w:val="left" w:pos="1418"/>
              </w:tabs>
              <w:jc w:val="center"/>
              <w:rPr>
                <w:rFonts w:cs="Arial"/>
                <w:sz w:val="20"/>
                <w:szCs w:val="20"/>
              </w:rPr>
            </w:pPr>
          </w:p>
        </w:tc>
        <w:tc>
          <w:tcPr>
            <w:tcW w:w="567" w:type="dxa"/>
          </w:tcPr>
          <w:p w14:paraId="22FD0923" w14:textId="77777777" w:rsidR="00016791" w:rsidRPr="0004213E" w:rsidRDefault="00016791" w:rsidP="00016791">
            <w:pPr>
              <w:tabs>
                <w:tab w:val="left" w:pos="1418"/>
              </w:tabs>
              <w:jc w:val="center"/>
              <w:rPr>
                <w:rFonts w:cs="Arial"/>
                <w:sz w:val="20"/>
                <w:szCs w:val="20"/>
              </w:rPr>
            </w:pPr>
          </w:p>
        </w:tc>
        <w:tc>
          <w:tcPr>
            <w:tcW w:w="567" w:type="dxa"/>
          </w:tcPr>
          <w:p w14:paraId="60544EDE" w14:textId="77777777" w:rsidR="00016791" w:rsidRPr="0004213E" w:rsidRDefault="00016791" w:rsidP="00016791">
            <w:pPr>
              <w:tabs>
                <w:tab w:val="left" w:pos="1418"/>
              </w:tabs>
              <w:jc w:val="center"/>
              <w:rPr>
                <w:rFonts w:cs="Arial"/>
                <w:sz w:val="20"/>
                <w:szCs w:val="20"/>
              </w:rPr>
            </w:pPr>
          </w:p>
        </w:tc>
      </w:tr>
      <w:tr w:rsidR="00016791" w:rsidRPr="001A40A5" w14:paraId="04C194CF" w14:textId="77777777" w:rsidTr="00016791">
        <w:tc>
          <w:tcPr>
            <w:tcW w:w="1588" w:type="dxa"/>
            <w:shd w:val="clear" w:color="auto" w:fill="D9D9D9"/>
          </w:tcPr>
          <w:p w14:paraId="662CC4CB" w14:textId="77777777" w:rsidR="00016791" w:rsidRPr="001A40A5" w:rsidRDefault="00016791" w:rsidP="00016791">
            <w:pPr>
              <w:tabs>
                <w:tab w:val="left" w:pos="1418"/>
              </w:tabs>
              <w:rPr>
                <w:rFonts w:cs="Arial"/>
                <w:b/>
                <w:sz w:val="18"/>
                <w:szCs w:val="18"/>
              </w:rPr>
            </w:pPr>
            <w:r w:rsidRPr="001A40A5">
              <w:rPr>
                <w:rFonts w:cs="Arial"/>
                <w:b/>
                <w:sz w:val="18"/>
                <w:szCs w:val="18"/>
              </w:rPr>
              <w:lastRenderedPageBreak/>
              <w:t>RF03</w:t>
            </w:r>
          </w:p>
        </w:tc>
        <w:tc>
          <w:tcPr>
            <w:tcW w:w="534" w:type="dxa"/>
            <w:shd w:val="clear" w:color="auto" w:fill="auto"/>
          </w:tcPr>
          <w:p w14:paraId="5E8697A1" w14:textId="41DB8F20" w:rsidR="00016791" w:rsidRPr="0004213E" w:rsidRDefault="00C3692F" w:rsidP="00016791">
            <w:pPr>
              <w:tabs>
                <w:tab w:val="left" w:pos="1418"/>
              </w:tabs>
              <w:jc w:val="center"/>
              <w:rPr>
                <w:rFonts w:cs="Arial"/>
                <w:sz w:val="20"/>
                <w:szCs w:val="20"/>
              </w:rPr>
            </w:pPr>
            <w:r>
              <w:rPr>
                <w:rFonts w:cs="Arial"/>
                <w:sz w:val="20"/>
                <w:szCs w:val="20"/>
              </w:rPr>
              <w:t xml:space="preserve"> </w:t>
            </w:r>
          </w:p>
        </w:tc>
        <w:tc>
          <w:tcPr>
            <w:tcW w:w="567" w:type="dxa"/>
            <w:shd w:val="clear" w:color="auto" w:fill="auto"/>
          </w:tcPr>
          <w:p w14:paraId="6C73ED4D" w14:textId="44EC30A0" w:rsidR="00016791" w:rsidRPr="0004213E" w:rsidRDefault="00A905FD" w:rsidP="00016791">
            <w:pPr>
              <w:tabs>
                <w:tab w:val="left" w:pos="1418"/>
              </w:tabs>
              <w:jc w:val="center"/>
              <w:rPr>
                <w:rFonts w:cs="Arial"/>
                <w:sz w:val="20"/>
                <w:szCs w:val="20"/>
              </w:rPr>
            </w:pPr>
            <w:r>
              <w:rPr>
                <w:rFonts w:cs="Arial"/>
                <w:sz w:val="20"/>
                <w:szCs w:val="20"/>
              </w:rPr>
              <w:t>X</w:t>
            </w:r>
          </w:p>
        </w:tc>
        <w:tc>
          <w:tcPr>
            <w:tcW w:w="567" w:type="dxa"/>
            <w:shd w:val="clear" w:color="auto" w:fill="auto"/>
          </w:tcPr>
          <w:p w14:paraId="36639FCE" w14:textId="341235BB" w:rsidR="00016791" w:rsidRPr="0004213E" w:rsidRDefault="00A905FD" w:rsidP="00016791">
            <w:pPr>
              <w:tabs>
                <w:tab w:val="left" w:pos="1418"/>
              </w:tabs>
              <w:jc w:val="center"/>
              <w:rPr>
                <w:rFonts w:cs="Arial"/>
                <w:sz w:val="20"/>
                <w:szCs w:val="20"/>
              </w:rPr>
            </w:pPr>
            <w:r>
              <w:rPr>
                <w:rFonts w:cs="Arial"/>
                <w:sz w:val="20"/>
                <w:szCs w:val="20"/>
              </w:rPr>
              <w:t>X</w:t>
            </w:r>
          </w:p>
        </w:tc>
        <w:tc>
          <w:tcPr>
            <w:tcW w:w="567" w:type="dxa"/>
          </w:tcPr>
          <w:p w14:paraId="26F66CFE" w14:textId="459300E6" w:rsidR="00016791" w:rsidRPr="0004213E" w:rsidRDefault="00A905FD" w:rsidP="00016791">
            <w:pPr>
              <w:tabs>
                <w:tab w:val="left" w:pos="1418"/>
              </w:tabs>
              <w:jc w:val="center"/>
              <w:rPr>
                <w:rFonts w:cs="Arial"/>
                <w:sz w:val="20"/>
                <w:szCs w:val="20"/>
              </w:rPr>
            </w:pPr>
            <w:r>
              <w:rPr>
                <w:rFonts w:cs="Arial"/>
                <w:sz w:val="20"/>
                <w:szCs w:val="20"/>
              </w:rPr>
              <w:t>X</w:t>
            </w:r>
          </w:p>
        </w:tc>
        <w:tc>
          <w:tcPr>
            <w:tcW w:w="567" w:type="dxa"/>
          </w:tcPr>
          <w:p w14:paraId="56C006DE" w14:textId="77777777" w:rsidR="00016791" w:rsidRPr="0004213E" w:rsidRDefault="00016791" w:rsidP="00016791">
            <w:pPr>
              <w:tabs>
                <w:tab w:val="left" w:pos="1418"/>
              </w:tabs>
              <w:jc w:val="center"/>
              <w:rPr>
                <w:rFonts w:cs="Arial"/>
                <w:sz w:val="20"/>
                <w:szCs w:val="20"/>
              </w:rPr>
            </w:pPr>
          </w:p>
        </w:tc>
        <w:tc>
          <w:tcPr>
            <w:tcW w:w="567" w:type="dxa"/>
          </w:tcPr>
          <w:p w14:paraId="1FD44E23" w14:textId="7ED8AA2A" w:rsidR="00016791" w:rsidRPr="0004213E" w:rsidRDefault="00016791" w:rsidP="00016791">
            <w:pPr>
              <w:tabs>
                <w:tab w:val="left" w:pos="1418"/>
              </w:tabs>
              <w:jc w:val="center"/>
              <w:rPr>
                <w:rFonts w:cs="Arial"/>
                <w:sz w:val="20"/>
                <w:szCs w:val="20"/>
              </w:rPr>
            </w:pPr>
          </w:p>
        </w:tc>
        <w:tc>
          <w:tcPr>
            <w:tcW w:w="567" w:type="dxa"/>
          </w:tcPr>
          <w:p w14:paraId="2EC6663D" w14:textId="1C57F16F" w:rsidR="00016791" w:rsidRPr="0004213E" w:rsidRDefault="00016791" w:rsidP="00016791">
            <w:pPr>
              <w:tabs>
                <w:tab w:val="left" w:pos="1418"/>
              </w:tabs>
              <w:jc w:val="center"/>
              <w:rPr>
                <w:rFonts w:cs="Arial"/>
                <w:sz w:val="20"/>
                <w:szCs w:val="20"/>
              </w:rPr>
            </w:pPr>
          </w:p>
        </w:tc>
        <w:tc>
          <w:tcPr>
            <w:tcW w:w="567" w:type="dxa"/>
            <w:shd w:val="clear" w:color="auto" w:fill="auto"/>
          </w:tcPr>
          <w:p w14:paraId="0C4CFD9E" w14:textId="1EAE35F0" w:rsidR="00016791" w:rsidRPr="0004213E" w:rsidRDefault="00016791" w:rsidP="00016791">
            <w:pPr>
              <w:tabs>
                <w:tab w:val="left" w:pos="1418"/>
              </w:tabs>
              <w:jc w:val="center"/>
              <w:rPr>
                <w:rFonts w:cs="Arial"/>
                <w:sz w:val="20"/>
                <w:szCs w:val="20"/>
              </w:rPr>
            </w:pPr>
          </w:p>
        </w:tc>
        <w:tc>
          <w:tcPr>
            <w:tcW w:w="567" w:type="dxa"/>
          </w:tcPr>
          <w:p w14:paraId="00AA4682" w14:textId="77777777" w:rsidR="00016791" w:rsidRPr="0004213E" w:rsidRDefault="00016791" w:rsidP="00016791">
            <w:pPr>
              <w:tabs>
                <w:tab w:val="left" w:pos="1418"/>
              </w:tabs>
              <w:jc w:val="center"/>
              <w:rPr>
                <w:rFonts w:cs="Arial"/>
                <w:sz w:val="20"/>
                <w:szCs w:val="20"/>
              </w:rPr>
            </w:pPr>
          </w:p>
        </w:tc>
        <w:tc>
          <w:tcPr>
            <w:tcW w:w="567" w:type="dxa"/>
          </w:tcPr>
          <w:p w14:paraId="1F5F8DDE" w14:textId="77777777" w:rsidR="00016791" w:rsidRPr="0004213E" w:rsidRDefault="00016791" w:rsidP="00016791">
            <w:pPr>
              <w:tabs>
                <w:tab w:val="left" w:pos="1418"/>
              </w:tabs>
              <w:jc w:val="center"/>
              <w:rPr>
                <w:rFonts w:cs="Arial"/>
                <w:sz w:val="20"/>
                <w:szCs w:val="20"/>
              </w:rPr>
            </w:pPr>
          </w:p>
        </w:tc>
        <w:tc>
          <w:tcPr>
            <w:tcW w:w="567" w:type="dxa"/>
          </w:tcPr>
          <w:p w14:paraId="2FD250AC" w14:textId="77777777" w:rsidR="00016791" w:rsidRPr="0004213E" w:rsidRDefault="00016791" w:rsidP="00016791">
            <w:pPr>
              <w:tabs>
                <w:tab w:val="left" w:pos="1418"/>
              </w:tabs>
              <w:jc w:val="center"/>
              <w:rPr>
                <w:rFonts w:cs="Arial"/>
                <w:sz w:val="20"/>
                <w:szCs w:val="20"/>
              </w:rPr>
            </w:pPr>
          </w:p>
        </w:tc>
        <w:tc>
          <w:tcPr>
            <w:tcW w:w="567" w:type="dxa"/>
          </w:tcPr>
          <w:p w14:paraId="326D9F5A" w14:textId="77777777" w:rsidR="00016791" w:rsidRPr="0004213E" w:rsidRDefault="00016791" w:rsidP="00016791">
            <w:pPr>
              <w:tabs>
                <w:tab w:val="left" w:pos="1418"/>
              </w:tabs>
              <w:jc w:val="center"/>
              <w:rPr>
                <w:rFonts w:cs="Arial"/>
                <w:sz w:val="20"/>
                <w:szCs w:val="20"/>
              </w:rPr>
            </w:pPr>
          </w:p>
        </w:tc>
        <w:tc>
          <w:tcPr>
            <w:tcW w:w="567" w:type="dxa"/>
          </w:tcPr>
          <w:p w14:paraId="32871F1E" w14:textId="77777777" w:rsidR="00016791" w:rsidRPr="0004213E" w:rsidRDefault="00016791" w:rsidP="00016791">
            <w:pPr>
              <w:tabs>
                <w:tab w:val="left" w:pos="1418"/>
              </w:tabs>
              <w:jc w:val="center"/>
              <w:rPr>
                <w:rFonts w:cs="Arial"/>
                <w:sz w:val="20"/>
                <w:szCs w:val="20"/>
              </w:rPr>
            </w:pPr>
          </w:p>
        </w:tc>
      </w:tr>
      <w:tr w:rsidR="00016791" w:rsidRPr="001A40A5" w14:paraId="4748ADDE" w14:textId="77777777" w:rsidTr="00016791">
        <w:tc>
          <w:tcPr>
            <w:tcW w:w="1588" w:type="dxa"/>
            <w:shd w:val="clear" w:color="auto" w:fill="D9D9D9"/>
          </w:tcPr>
          <w:p w14:paraId="11768F4C" w14:textId="77777777" w:rsidR="00016791" w:rsidRPr="001A40A5" w:rsidRDefault="00016791" w:rsidP="00016791">
            <w:pPr>
              <w:tabs>
                <w:tab w:val="left" w:pos="1418"/>
              </w:tabs>
              <w:rPr>
                <w:rFonts w:cs="Arial"/>
                <w:b/>
                <w:sz w:val="18"/>
                <w:szCs w:val="18"/>
              </w:rPr>
            </w:pPr>
            <w:r w:rsidRPr="001A40A5">
              <w:rPr>
                <w:rFonts w:cs="Arial"/>
                <w:b/>
                <w:sz w:val="18"/>
                <w:szCs w:val="18"/>
              </w:rPr>
              <w:t>RF04</w:t>
            </w:r>
          </w:p>
        </w:tc>
        <w:tc>
          <w:tcPr>
            <w:tcW w:w="534" w:type="dxa"/>
            <w:shd w:val="clear" w:color="auto" w:fill="auto"/>
          </w:tcPr>
          <w:p w14:paraId="0C641A63" w14:textId="0217C291" w:rsidR="00016791" w:rsidRPr="0004213E" w:rsidRDefault="00C3692F" w:rsidP="00016791">
            <w:pPr>
              <w:tabs>
                <w:tab w:val="left" w:pos="1418"/>
              </w:tabs>
              <w:jc w:val="center"/>
              <w:rPr>
                <w:rFonts w:cs="Arial"/>
                <w:sz w:val="20"/>
                <w:szCs w:val="20"/>
              </w:rPr>
            </w:pPr>
            <w:r>
              <w:rPr>
                <w:rFonts w:cs="Arial"/>
                <w:sz w:val="20"/>
                <w:szCs w:val="20"/>
              </w:rPr>
              <w:t xml:space="preserve"> </w:t>
            </w:r>
          </w:p>
        </w:tc>
        <w:tc>
          <w:tcPr>
            <w:tcW w:w="567" w:type="dxa"/>
            <w:shd w:val="clear" w:color="auto" w:fill="auto"/>
          </w:tcPr>
          <w:p w14:paraId="7754F388" w14:textId="7E00E667" w:rsidR="00016791" w:rsidRPr="0004213E" w:rsidRDefault="00C3692F" w:rsidP="00016791">
            <w:pPr>
              <w:tabs>
                <w:tab w:val="left" w:pos="1418"/>
              </w:tabs>
              <w:jc w:val="center"/>
              <w:rPr>
                <w:rFonts w:cs="Arial"/>
                <w:sz w:val="20"/>
                <w:szCs w:val="20"/>
              </w:rPr>
            </w:pPr>
            <w:r>
              <w:rPr>
                <w:rFonts w:cs="Arial"/>
                <w:sz w:val="20"/>
                <w:szCs w:val="20"/>
              </w:rPr>
              <w:t>X</w:t>
            </w:r>
          </w:p>
        </w:tc>
        <w:tc>
          <w:tcPr>
            <w:tcW w:w="567" w:type="dxa"/>
            <w:shd w:val="clear" w:color="auto" w:fill="auto"/>
          </w:tcPr>
          <w:p w14:paraId="110FAD5F" w14:textId="0393F0E3" w:rsidR="00016791" w:rsidRPr="0004213E" w:rsidRDefault="00C3692F" w:rsidP="00016791">
            <w:pPr>
              <w:tabs>
                <w:tab w:val="left" w:pos="1418"/>
              </w:tabs>
              <w:jc w:val="center"/>
              <w:rPr>
                <w:rFonts w:cs="Arial"/>
                <w:sz w:val="20"/>
                <w:szCs w:val="20"/>
              </w:rPr>
            </w:pPr>
            <w:r>
              <w:rPr>
                <w:rFonts w:cs="Arial"/>
                <w:sz w:val="20"/>
                <w:szCs w:val="20"/>
              </w:rPr>
              <w:t>X</w:t>
            </w:r>
          </w:p>
        </w:tc>
        <w:tc>
          <w:tcPr>
            <w:tcW w:w="567" w:type="dxa"/>
          </w:tcPr>
          <w:p w14:paraId="217AC23F" w14:textId="5D8CE47E" w:rsidR="00016791" w:rsidRPr="0004213E" w:rsidRDefault="00C3692F" w:rsidP="00016791">
            <w:pPr>
              <w:tabs>
                <w:tab w:val="left" w:pos="1418"/>
              </w:tabs>
              <w:jc w:val="center"/>
              <w:rPr>
                <w:rFonts w:cs="Arial"/>
                <w:sz w:val="20"/>
                <w:szCs w:val="20"/>
              </w:rPr>
            </w:pPr>
            <w:r>
              <w:rPr>
                <w:rFonts w:cs="Arial"/>
                <w:sz w:val="20"/>
                <w:szCs w:val="20"/>
              </w:rPr>
              <w:t>X</w:t>
            </w:r>
          </w:p>
        </w:tc>
        <w:tc>
          <w:tcPr>
            <w:tcW w:w="567" w:type="dxa"/>
          </w:tcPr>
          <w:p w14:paraId="7D7AAF38" w14:textId="77777777" w:rsidR="00016791" w:rsidRPr="0004213E" w:rsidRDefault="00016791" w:rsidP="00016791">
            <w:pPr>
              <w:tabs>
                <w:tab w:val="left" w:pos="1418"/>
              </w:tabs>
              <w:jc w:val="center"/>
              <w:rPr>
                <w:rFonts w:cs="Arial"/>
                <w:sz w:val="20"/>
                <w:szCs w:val="20"/>
              </w:rPr>
            </w:pPr>
          </w:p>
        </w:tc>
        <w:tc>
          <w:tcPr>
            <w:tcW w:w="567" w:type="dxa"/>
          </w:tcPr>
          <w:p w14:paraId="66A0EA5B" w14:textId="77777777" w:rsidR="00016791" w:rsidRPr="0004213E" w:rsidRDefault="00016791" w:rsidP="00016791">
            <w:pPr>
              <w:tabs>
                <w:tab w:val="left" w:pos="1418"/>
              </w:tabs>
              <w:jc w:val="center"/>
              <w:rPr>
                <w:rFonts w:cs="Arial"/>
                <w:sz w:val="20"/>
                <w:szCs w:val="20"/>
              </w:rPr>
            </w:pPr>
          </w:p>
        </w:tc>
        <w:tc>
          <w:tcPr>
            <w:tcW w:w="567" w:type="dxa"/>
          </w:tcPr>
          <w:p w14:paraId="464B9E5E"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5E0758E8" w14:textId="77777777" w:rsidR="00016791" w:rsidRPr="0004213E" w:rsidRDefault="00016791" w:rsidP="00016791">
            <w:pPr>
              <w:tabs>
                <w:tab w:val="left" w:pos="1418"/>
              </w:tabs>
              <w:jc w:val="center"/>
              <w:rPr>
                <w:rFonts w:cs="Arial"/>
                <w:sz w:val="20"/>
                <w:szCs w:val="20"/>
              </w:rPr>
            </w:pPr>
          </w:p>
        </w:tc>
        <w:tc>
          <w:tcPr>
            <w:tcW w:w="567" w:type="dxa"/>
          </w:tcPr>
          <w:p w14:paraId="5AEAB789" w14:textId="50DCF0EE" w:rsidR="00016791" w:rsidRPr="0004213E" w:rsidRDefault="00016791" w:rsidP="00016791">
            <w:pPr>
              <w:tabs>
                <w:tab w:val="left" w:pos="1418"/>
              </w:tabs>
              <w:jc w:val="center"/>
              <w:rPr>
                <w:rFonts w:cs="Arial"/>
                <w:sz w:val="20"/>
                <w:szCs w:val="20"/>
              </w:rPr>
            </w:pPr>
          </w:p>
        </w:tc>
        <w:tc>
          <w:tcPr>
            <w:tcW w:w="567" w:type="dxa"/>
          </w:tcPr>
          <w:p w14:paraId="798FFB40" w14:textId="74D60078" w:rsidR="00016791" w:rsidRPr="0004213E" w:rsidRDefault="00016791" w:rsidP="00016791">
            <w:pPr>
              <w:tabs>
                <w:tab w:val="left" w:pos="1418"/>
              </w:tabs>
              <w:jc w:val="center"/>
              <w:rPr>
                <w:rFonts w:cs="Arial"/>
                <w:sz w:val="20"/>
                <w:szCs w:val="20"/>
              </w:rPr>
            </w:pPr>
          </w:p>
        </w:tc>
        <w:tc>
          <w:tcPr>
            <w:tcW w:w="567" w:type="dxa"/>
          </w:tcPr>
          <w:p w14:paraId="23A6C974" w14:textId="77777777" w:rsidR="00016791" w:rsidRPr="0004213E" w:rsidRDefault="00016791" w:rsidP="00016791">
            <w:pPr>
              <w:tabs>
                <w:tab w:val="left" w:pos="1418"/>
              </w:tabs>
              <w:jc w:val="center"/>
              <w:rPr>
                <w:rFonts w:cs="Arial"/>
                <w:sz w:val="20"/>
                <w:szCs w:val="20"/>
              </w:rPr>
            </w:pPr>
          </w:p>
        </w:tc>
        <w:tc>
          <w:tcPr>
            <w:tcW w:w="567" w:type="dxa"/>
          </w:tcPr>
          <w:p w14:paraId="508B1CB7" w14:textId="77777777" w:rsidR="00016791" w:rsidRPr="0004213E" w:rsidRDefault="00016791" w:rsidP="00016791">
            <w:pPr>
              <w:tabs>
                <w:tab w:val="left" w:pos="1418"/>
              </w:tabs>
              <w:jc w:val="center"/>
              <w:rPr>
                <w:rFonts w:cs="Arial"/>
                <w:sz w:val="20"/>
                <w:szCs w:val="20"/>
              </w:rPr>
            </w:pPr>
          </w:p>
        </w:tc>
        <w:tc>
          <w:tcPr>
            <w:tcW w:w="567" w:type="dxa"/>
          </w:tcPr>
          <w:p w14:paraId="03D96D74" w14:textId="77777777" w:rsidR="00016791" w:rsidRPr="0004213E" w:rsidRDefault="00016791" w:rsidP="00016791">
            <w:pPr>
              <w:tabs>
                <w:tab w:val="left" w:pos="1418"/>
              </w:tabs>
              <w:jc w:val="center"/>
              <w:rPr>
                <w:rFonts w:cs="Arial"/>
                <w:sz w:val="20"/>
                <w:szCs w:val="20"/>
              </w:rPr>
            </w:pPr>
          </w:p>
        </w:tc>
      </w:tr>
      <w:tr w:rsidR="00016791" w:rsidRPr="001A40A5" w14:paraId="17AC6E98" w14:textId="77777777" w:rsidTr="00016791">
        <w:tc>
          <w:tcPr>
            <w:tcW w:w="1588" w:type="dxa"/>
            <w:shd w:val="clear" w:color="auto" w:fill="D9D9D9"/>
          </w:tcPr>
          <w:p w14:paraId="4A42F65D" w14:textId="77777777" w:rsidR="00016791" w:rsidRPr="001A40A5" w:rsidRDefault="00016791" w:rsidP="00016791">
            <w:pPr>
              <w:tabs>
                <w:tab w:val="left" w:pos="1418"/>
              </w:tabs>
              <w:rPr>
                <w:rFonts w:cs="Arial"/>
                <w:b/>
                <w:sz w:val="18"/>
                <w:szCs w:val="18"/>
              </w:rPr>
            </w:pPr>
            <w:r w:rsidRPr="001A40A5">
              <w:rPr>
                <w:rFonts w:cs="Arial"/>
                <w:b/>
                <w:sz w:val="18"/>
                <w:szCs w:val="18"/>
              </w:rPr>
              <w:t>RF05</w:t>
            </w:r>
          </w:p>
        </w:tc>
        <w:tc>
          <w:tcPr>
            <w:tcW w:w="534" w:type="dxa"/>
            <w:shd w:val="clear" w:color="auto" w:fill="auto"/>
          </w:tcPr>
          <w:p w14:paraId="05F22A07" w14:textId="09D3C469" w:rsidR="00016791" w:rsidRPr="0004213E" w:rsidRDefault="00C3692F" w:rsidP="00016791">
            <w:pPr>
              <w:tabs>
                <w:tab w:val="left" w:pos="1418"/>
              </w:tabs>
              <w:jc w:val="center"/>
              <w:rPr>
                <w:rFonts w:cs="Arial"/>
                <w:sz w:val="20"/>
                <w:szCs w:val="20"/>
              </w:rPr>
            </w:pPr>
            <w:r>
              <w:rPr>
                <w:rFonts w:cs="Arial"/>
                <w:sz w:val="20"/>
                <w:szCs w:val="20"/>
              </w:rPr>
              <w:t xml:space="preserve"> </w:t>
            </w:r>
          </w:p>
        </w:tc>
        <w:tc>
          <w:tcPr>
            <w:tcW w:w="567" w:type="dxa"/>
            <w:shd w:val="clear" w:color="auto" w:fill="auto"/>
          </w:tcPr>
          <w:p w14:paraId="3642F2A9"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41640600" w14:textId="23A352B8" w:rsidR="00016791" w:rsidRPr="0004213E" w:rsidRDefault="00C3692F" w:rsidP="00C3692F">
            <w:pPr>
              <w:tabs>
                <w:tab w:val="left" w:pos="1418"/>
              </w:tabs>
              <w:rPr>
                <w:rFonts w:cs="Arial"/>
                <w:sz w:val="20"/>
                <w:szCs w:val="20"/>
              </w:rPr>
            </w:pPr>
            <w:r>
              <w:rPr>
                <w:rFonts w:cs="Arial"/>
                <w:sz w:val="20"/>
                <w:szCs w:val="20"/>
              </w:rPr>
              <w:t xml:space="preserve">  X</w:t>
            </w:r>
          </w:p>
        </w:tc>
        <w:tc>
          <w:tcPr>
            <w:tcW w:w="567" w:type="dxa"/>
          </w:tcPr>
          <w:p w14:paraId="35470837" w14:textId="47AEBD4C" w:rsidR="00016791" w:rsidRPr="0004213E" w:rsidRDefault="00C3692F" w:rsidP="00016791">
            <w:pPr>
              <w:tabs>
                <w:tab w:val="left" w:pos="1418"/>
              </w:tabs>
              <w:jc w:val="center"/>
              <w:rPr>
                <w:rFonts w:cs="Arial"/>
                <w:sz w:val="20"/>
                <w:szCs w:val="20"/>
              </w:rPr>
            </w:pPr>
            <w:r>
              <w:rPr>
                <w:rFonts w:cs="Arial"/>
                <w:sz w:val="20"/>
                <w:szCs w:val="20"/>
              </w:rPr>
              <w:t xml:space="preserve"> X</w:t>
            </w:r>
          </w:p>
        </w:tc>
        <w:tc>
          <w:tcPr>
            <w:tcW w:w="567" w:type="dxa"/>
          </w:tcPr>
          <w:p w14:paraId="0112F423" w14:textId="77777777" w:rsidR="00016791" w:rsidRPr="0004213E" w:rsidRDefault="00016791" w:rsidP="00016791">
            <w:pPr>
              <w:tabs>
                <w:tab w:val="left" w:pos="1418"/>
              </w:tabs>
              <w:jc w:val="center"/>
              <w:rPr>
                <w:rFonts w:cs="Arial"/>
                <w:sz w:val="20"/>
                <w:szCs w:val="20"/>
              </w:rPr>
            </w:pPr>
          </w:p>
        </w:tc>
        <w:tc>
          <w:tcPr>
            <w:tcW w:w="567" w:type="dxa"/>
          </w:tcPr>
          <w:p w14:paraId="4F2C8123" w14:textId="77777777" w:rsidR="00016791" w:rsidRPr="0004213E" w:rsidRDefault="00016791" w:rsidP="00016791">
            <w:pPr>
              <w:tabs>
                <w:tab w:val="left" w:pos="1418"/>
              </w:tabs>
              <w:jc w:val="center"/>
              <w:rPr>
                <w:rFonts w:cs="Arial"/>
                <w:sz w:val="20"/>
                <w:szCs w:val="20"/>
              </w:rPr>
            </w:pPr>
          </w:p>
        </w:tc>
        <w:tc>
          <w:tcPr>
            <w:tcW w:w="567" w:type="dxa"/>
          </w:tcPr>
          <w:p w14:paraId="7962EBD0"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62FD7688" w14:textId="77777777" w:rsidR="00016791" w:rsidRPr="0004213E" w:rsidRDefault="00016791" w:rsidP="00016791">
            <w:pPr>
              <w:tabs>
                <w:tab w:val="left" w:pos="1418"/>
              </w:tabs>
              <w:jc w:val="center"/>
              <w:rPr>
                <w:rFonts w:cs="Arial"/>
                <w:sz w:val="20"/>
                <w:szCs w:val="20"/>
              </w:rPr>
            </w:pPr>
          </w:p>
        </w:tc>
        <w:tc>
          <w:tcPr>
            <w:tcW w:w="567" w:type="dxa"/>
          </w:tcPr>
          <w:p w14:paraId="30B935DE" w14:textId="77777777" w:rsidR="00016791" w:rsidRPr="0004213E" w:rsidRDefault="00016791" w:rsidP="00016791">
            <w:pPr>
              <w:tabs>
                <w:tab w:val="left" w:pos="1418"/>
              </w:tabs>
              <w:jc w:val="center"/>
              <w:rPr>
                <w:rFonts w:cs="Arial"/>
                <w:sz w:val="20"/>
                <w:szCs w:val="20"/>
              </w:rPr>
            </w:pPr>
          </w:p>
        </w:tc>
        <w:tc>
          <w:tcPr>
            <w:tcW w:w="567" w:type="dxa"/>
          </w:tcPr>
          <w:p w14:paraId="4C546628" w14:textId="77777777" w:rsidR="00016791" w:rsidRPr="0004213E" w:rsidRDefault="00016791" w:rsidP="00016791">
            <w:pPr>
              <w:tabs>
                <w:tab w:val="left" w:pos="1418"/>
              </w:tabs>
              <w:jc w:val="center"/>
              <w:rPr>
                <w:rFonts w:cs="Arial"/>
                <w:sz w:val="20"/>
                <w:szCs w:val="20"/>
              </w:rPr>
            </w:pPr>
          </w:p>
        </w:tc>
        <w:tc>
          <w:tcPr>
            <w:tcW w:w="567" w:type="dxa"/>
          </w:tcPr>
          <w:p w14:paraId="5CDFE492" w14:textId="4713C5AF" w:rsidR="00016791" w:rsidRPr="0004213E" w:rsidRDefault="00016791" w:rsidP="00016791">
            <w:pPr>
              <w:tabs>
                <w:tab w:val="left" w:pos="1418"/>
              </w:tabs>
              <w:jc w:val="center"/>
              <w:rPr>
                <w:rFonts w:cs="Arial"/>
                <w:sz w:val="20"/>
                <w:szCs w:val="20"/>
              </w:rPr>
            </w:pPr>
          </w:p>
        </w:tc>
        <w:tc>
          <w:tcPr>
            <w:tcW w:w="567" w:type="dxa"/>
          </w:tcPr>
          <w:p w14:paraId="14509F4A" w14:textId="77777777" w:rsidR="00016791" w:rsidRPr="0004213E" w:rsidRDefault="00016791" w:rsidP="00016791">
            <w:pPr>
              <w:tabs>
                <w:tab w:val="left" w:pos="1418"/>
              </w:tabs>
              <w:jc w:val="center"/>
              <w:rPr>
                <w:rFonts w:cs="Arial"/>
                <w:sz w:val="20"/>
                <w:szCs w:val="20"/>
              </w:rPr>
            </w:pPr>
          </w:p>
        </w:tc>
        <w:tc>
          <w:tcPr>
            <w:tcW w:w="567" w:type="dxa"/>
          </w:tcPr>
          <w:p w14:paraId="73FBA316" w14:textId="77777777" w:rsidR="00016791" w:rsidRPr="0004213E" w:rsidRDefault="00016791" w:rsidP="00016791">
            <w:pPr>
              <w:tabs>
                <w:tab w:val="left" w:pos="1418"/>
              </w:tabs>
              <w:jc w:val="center"/>
              <w:rPr>
                <w:rFonts w:cs="Arial"/>
                <w:sz w:val="20"/>
                <w:szCs w:val="20"/>
              </w:rPr>
            </w:pPr>
          </w:p>
        </w:tc>
      </w:tr>
      <w:tr w:rsidR="00016791" w:rsidRPr="001A40A5" w14:paraId="2232E8A5" w14:textId="77777777" w:rsidTr="00016791">
        <w:tc>
          <w:tcPr>
            <w:tcW w:w="1588" w:type="dxa"/>
            <w:shd w:val="clear" w:color="auto" w:fill="D9D9D9"/>
          </w:tcPr>
          <w:p w14:paraId="4D1B6A66" w14:textId="77777777" w:rsidR="00016791" w:rsidRPr="001A40A5" w:rsidRDefault="00016791" w:rsidP="00016791">
            <w:pPr>
              <w:tabs>
                <w:tab w:val="left" w:pos="1418"/>
              </w:tabs>
              <w:rPr>
                <w:rFonts w:cs="Arial"/>
                <w:b/>
                <w:sz w:val="18"/>
                <w:szCs w:val="18"/>
              </w:rPr>
            </w:pPr>
            <w:r w:rsidRPr="001A40A5">
              <w:rPr>
                <w:rFonts w:cs="Arial"/>
                <w:b/>
                <w:sz w:val="18"/>
                <w:szCs w:val="18"/>
              </w:rPr>
              <w:t>RF06</w:t>
            </w:r>
          </w:p>
        </w:tc>
        <w:tc>
          <w:tcPr>
            <w:tcW w:w="534" w:type="dxa"/>
            <w:shd w:val="clear" w:color="auto" w:fill="auto"/>
          </w:tcPr>
          <w:p w14:paraId="2FCDB933"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0246B3D2"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6D6D2E0B" w14:textId="77777777" w:rsidR="00016791" w:rsidRPr="0004213E" w:rsidRDefault="00016791" w:rsidP="00016791">
            <w:pPr>
              <w:tabs>
                <w:tab w:val="left" w:pos="1418"/>
              </w:tabs>
              <w:jc w:val="center"/>
              <w:rPr>
                <w:rFonts w:cs="Arial"/>
                <w:sz w:val="20"/>
                <w:szCs w:val="20"/>
              </w:rPr>
            </w:pPr>
          </w:p>
        </w:tc>
        <w:tc>
          <w:tcPr>
            <w:tcW w:w="567" w:type="dxa"/>
          </w:tcPr>
          <w:p w14:paraId="108C4307" w14:textId="77777777" w:rsidR="00016791" w:rsidRPr="0004213E" w:rsidRDefault="00016791" w:rsidP="00016791">
            <w:pPr>
              <w:tabs>
                <w:tab w:val="left" w:pos="1418"/>
              </w:tabs>
              <w:jc w:val="center"/>
              <w:rPr>
                <w:rFonts w:cs="Arial"/>
                <w:sz w:val="20"/>
                <w:szCs w:val="20"/>
              </w:rPr>
            </w:pPr>
          </w:p>
        </w:tc>
        <w:tc>
          <w:tcPr>
            <w:tcW w:w="567" w:type="dxa"/>
          </w:tcPr>
          <w:p w14:paraId="6FF424A7" w14:textId="77777777" w:rsidR="00016791" w:rsidRPr="0004213E" w:rsidRDefault="00016791" w:rsidP="00016791">
            <w:pPr>
              <w:tabs>
                <w:tab w:val="left" w:pos="1418"/>
              </w:tabs>
              <w:jc w:val="center"/>
              <w:rPr>
                <w:rFonts w:cs="Arial"/>
                <w:sz w:val="20"/>
                <w:szCs w:val="20"/>
              </w:rPr>
            </w:pPr>
          </w:p>
        </w:tc>
        <w:tc>
          <w:tcPr>
            <w:tcW w:w="567" w:type="dxa"/>
          </w:tcPr>
          <w:p w14:paraId="042F14F4" w14:textId="77777777" w:rsidR="00016791" w:rsidRPr="0004213E" w:rsidRDefault="00016791" w:rsidP="00016791">
            <w:pPr>
              <w:tabs>
                <w:tab w:val="left" w:pos="1418"/>
              </w:tabs>
              <w:jc w:val="center"/>
              <w:rPr>
                <w:rFonts w:cs="Arial"/>
                <w:sz w:val="20"/>
                <w:szCs w:val="20"/>
              </w:rPr>
            </w:pPr>
          </w:p>
        </w:tc>
        <w:tc>
          <w:tcPr>
            <w:tcW w:w="567" w:type="dxa"/>
          </w:tcPr>
          <w:p w14:paraId="1D4398E7"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454D9B9A" w14:textId="77777777" w:rsidR="00016791" w:rsidRPr="0004213E" w:rsidRDefault="00016791" w:rsidP="00016791">
            <w:pPr>
              <w:tabs>
                <w:tab w:val="left" w:pos="1418"/>
              </w:tabs>
              <w:jc w:val="center"/>
              <w:rPr>
                <w:rFonts w:cs="Arial"/>
                <w:sz w:val="20"/>
                <w:szCs w:val="20"/>
              </w:rPr>
            </w:pPr>
          </w:p>
        </w:tc>
        <w:tc>
          <w:tcPr>
            <w:tcW w:w="567" w:type="dxa"/>
          </w:tcPr>
          <w:p w14:paraId="4D5739F0" w14:textId="77777777" w:rsidR="00016791" w:rsidRPr="0004213E" w:rsidRDefault="00016791" w:rsidP="00016791">
            <w:pPr>
              <w:tabs>
                <w:tab w:val="left" w:pos="1418"/>
              </w:tabs>
              <w:jc w:val="center"/>
              <w:rPr>
                <w:rFonts w:cs="Arial"/>
                <w:sz w:val="20"/>
                <w:szCs w:val="20"/>
              </w:rPr>
            </w:pPr>
          </w:p>
        </w:tc>
        <w:tc>
          <w:tcPr>
            <w:tcW w:w="567" w:type="dxa"/>
          </w:tcPr>
          <w:p w14:paraId="2656819C" w14:textId="77777777" w:rsidR="00016791" w:rsidRPr="0004213E" w:rsidRDefault="00016791" w:rsidP="00016791">
            <w:pPr>
              <w:tabs>
                <w:tab w:val="left" w:pos="1418"/>
              </w:tabs>
              <w:jc w:val="center"/>
              <w:rPr>
                <w:rFonts w:cs="Arial"/>
                <w:sz w:val="20"/>
                <w:szCs w:val="20"/>
              </w:rPr>
            </w:pPr>
          </w:p>
        </w:tc>
        <w:tc>
          <w:tcPr>
            <w:tcW w:w="567" w:type="dxa"/>
          </w:tcPr>
          <w:p w14:paraId="5FB6F3D8" w14:textId="77777777" w:rsidR="00016791" w:rsidRPr="0004213E" w:rsidRDefault="00016791" w:rsidP="00016791">
            <w:pPr>
              <w:tabs>
                <w:tab w:val="left" w:pos="1418"/>
              </w:tabs>
              <w:jc w:val="center"/>
              <w:rPr>
                <w:rFonts w:cs="Arial"/>
                <w:sz w:val="20"/>
                <w:szCs w:val="20"/>
              </w:rPr>
            </w:pPr>
          </w:p>
        </w:tc>
        <w:tc>
          <w:tcPr>
            <w:tcW w:w="567" w:type="dxa"/>
          </w:tcPr>
          <w:p w14:paraId="08B58BD3" w14:textId="5C93A1A4" w:rsidR="00016791" w:rsidRPr="0004213E" w:rsidRDefault="00016791" w:rsidP="00016791">
            <w:pPr>
              <w:tabs>
                <w:tab w:val="left" w:pos="1418"/>
              </w:tabs>
              <w:jc w:val="center"/>
              <w:rPr>
                <w:rFonts w:cs="Arial"/>
                <w:sz w:val="20"/>
                <w:szCs w:val="20"/>
              </w:rPr>
            </w:pPr>
          </w:p>
        </w:tc>
        <w:tc>
          <w:tcPr>
            <w:tcW w:w="567" w:type="dxa"/>
          </w:tcPr>
          <w:p w14:paraId="37C1D5C6" w14:textId="77777777" w:rsidR="00016791" w:rsidRPr="0004213E" w:rsidRDefault="00016791" w:rsidP="00016791">
            <w:pPr>
              <w:tabs>
                <w:tab w:val="left" w:pos="1418"/>
              </w:tabs>
              <w:jc w:val="center"/>
              <w:rPr>
                <w:rFonts w:cs="Arial"/>
                <w:sz w:val="20"/>
                <w:szCs w:val="20"/>
              </w:rPr>
            </w:pPr>
          </w:p>
        </w:tc>
      </w:tr>
      <w:tr w:rsidR="00016791" w:rsidRPr="001A40A5" w14:paraId="366C5351" w14:textId="77777777" w:rsidTr="00016791">
        <w:tc>
          <w:tcPr>
            <w:tcW w:w="1588" w:type="dxa"/>
            <w:shd w:val="clear" w:color="auto" w:fill="D9D9D9"/>
          </w:tcPr>
          <w:p w14:paraId="1613C202" w14:textId="77777777" w:rsidR="00016791" w:rsidRPr="001A40A5" w:rsidRDefault="00016791" w:rsidP="00016791">
            <w:pPr>
              <w:tabs>
                <w:tab w:val="left" w:pos="1418"/>
              </w:tabs>
              <w:rPr>
                <w:rFonts w:cs="Arial"/>
                <w:b/>
                <w:sz w:val="18"/>
                <w:szCs w:val="18"/>
              </w:rPr>
            </w:pPr>
            <w:r w:rsidRPr="001A40A5">
              <w:rPr>
                <w:rFonts w:cs="Arial"/>
                <w:b/>
                <w:sz w:val="18"/>
                <w:szCs w:val="18"/>
              </w:rPr>
              <w:t>RF07</w:t>
            </w:r>
          </w:p>
        </w:tc>
        <w:tc>
          <w:tcPr>
            <w:tcW w:w="534" w:type="dxa"/>
            <w:shd w:val="clear" w:color="auto" w:fill="auto"/>
          </w:tcPr>
          <w:p w14:paraId="0F0685D2"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08487A85"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5F9100C1" w14:textId="77777777" w:rsidR="00016791" w:rsidRPr="0004213E" w:rsidRDefault="00016791" w:rsidP="00016791">
            <w:pPr>
              <w:tabs>
                <w:tab w:val="left" w:pos="1418"/>
              </w:tabs>
              <w:jc w:val="center"/>
              <w:rPr>
                <w:rFonts w:cs="Arial"/>
                <w:sz w:val="20"/>
                <w:szCs w:val="20"/>
              </w:rPr>
            </w:pPr>
          </w:p>
        </w:tc>
        <w:tc>
          <w:tcPr>
            <w:tcW w:w="567" w:type="dxa"/>
          </w:tcPr>
          <w:p w14:paraId="58D6CE0B" w14:textId="77777777" w:rsidR="00016791" w:rsidRPr="0004213E" w:rsidRDefault="00016791" w:rsidP="00016791">
            <w:pPr>
              <w:tabs>
                <w:tab w:val="left" w:pos="1418"/>
              </w:tabs>
              <w:jc w:val="center"/>
              <w:rPr>
                <w:rFonts w:cs="Arial"/>
                <w:sz w:val="20"/>
                <w:szCs w:val="20"/>
              </w:rPr>
            </w:pPr>
          </w:p>
        </w:tc>
        <w:tc>
          <w:tcPr>
            <w:tcW w:w="567" w:type="dxa"/>
          </w:tcPr>
          <w:p w14:paraId="43AB6558" w14:textId="77777777" w:rsidR="00016791" w:rsidRPr="0004213E" w:rsidRDefault="00016791" w:rsidP="00016791">
            <w:pPr>
              <w:tabs>
                <w:tab w:val="left" w:pos="1418"/>
              </w:tabs>
              <w:jc w:val="center"/>
              <w:rPr>
                <w:rFonts w:cs="Arial"/>
                <w:sz w:val="20"/>
                <w:szCs w:val="20"/>
              </w:rPr>
            </w:pPr>
          </w:p>
        </w:tc>
        <w:tc>
          <w:tcPr>
            <w:tcW w:w="567" w:type="dxa"/>
          </w:tcPr>
          <w:p w14:paraId="215BC9A5" w14:textId="77777777" w:rsidR="00016791" w:rsidRPr="0004213E" w:rsidRDefault="00016791" w:rsidP="00016791">
            <w:pPr>
              <w:tabs>
                <w:tab w:val="left" w:pos="1418"/>
              </w:tabs>
              <w:jc w:val="center"/>
              <w:rPr>
                <w:rFonts w:cs="Arial"/>
                <w:sz w:val="20"/>
                <w:szCs w:val="20"/>
              </w:rPr>
            </w:pPr>
          </w:p>
        </w:tc>
        <w:tc>
          <w:tcPr>
            <w:tcW w:w="567" w:type="dxa"/>
          </w:tcPr>
          <w:p w14:paraId="59538F43" w14:textId="77777777" w:rsidR="00016791" w:rsidRPr="0004213E" w:rsidRDefault="00016791" w:rsidP="00016791">
            <w:pPr>
              <w:tabs>
                <w:tab w:val="left" w:pos="1418"/>
              </w:tabs>
              <w:jc w:val="center"/>
              <w:rPr>
                <w:rFonts w:cs="Arial"/>
                <w:sz w:val="20"/>
                <w:szCs w:val="20"/>
              </w:rPr>
            </w:pPr>
          </w:p>
        </w:tc>
        <w:tc>
          <w:tcPr>
            <w:tcW w:w="567" w:type="dxa"/>
            <w:shd w:val="clear" w:color="auto" w:fill="auto"/>
          </w:tcPr>
          <w:p w14:paraId="75ABF2C0" w14:textId="77777777" w:rsidR="00016791" w:rsidRPr="0004213E" w:rsidRDefault="00016791" w:rsidP="00016791">
            <w:pPr>
              <w:tabs>
                <w:tab w:val="left" w:pos="1418"/>
              </w:tabs>
              <w:jc w:val="center"/>
              <w:rPr>
                <w:rFonts w:cs="Arial"/>
                <w:sz w:val="20"/>
                <w:szCs w:val="20"/>
              </w:rPr>
            </w:pPr>
          </w:p>
        </w:tc>
        <w:tc>
          <w:tcPr>
            <w:tcW w:w="567" w:type="dxa"/>
          </w:tcPr>
          <w:p w14:paraId="608CA1CA" w14:textId="77777777" w:rsidR="00016791" w:rsidRPr="0004213E" w:rsidRDefault="00016791" w:rsidP="00016791">
            <w:pPr>
              <w:tabs>
                <w:tab w:val="left" w:pos="1418"/>
              </w:tabs>
              <w:jc w:val="center"/>
              <w:rPr>
                <w:rFonts w:cs="Arial"/>
                <w:sz w:val="20"/>
                <w:szCs w:val="20"/>
              </w:rPr>
            </w:pPr>
          </w:p>
        </w:tc>
        <w:tc>
          <w:tcPr>
            <w:tcW w:w="567" w:type="dxa"/>
          </w:tcPr>
          <w:p w14:paraId="0E27ADE9" w14:textId="77777777" w:rsidR="00016791" w:rsidRPr="0004213E" w:rsidRDefault="00016791" w:rsidP="00016791">
            <w:pPr>
              <w:tabs>
                <w:tab w:val="left" w:pos="1418"/>
              </w:tabs>
              <w:jc w:val="center"/>
              <w:rPr>
                <w:rFonts w:cs="Arial"/>
                <w:sz w:val="20"/>
                <w:szCs w:val="20"/>
              </w:rPr>
            </w:pPr>
          </w:p>
        </w:tc>
        <w:tc>
          <w:tcPr>
            <w:tcW w:w="567" w:type="dxa"/>
          </w:tcPr>
          <w:p w14:paraId="234769DC" w14:textId="77777777" w:rsidR="00016791" w:rsidRPr="0004213E" w:rsidRDefault="00016791" w:rsidP="00016791">
            <w:pPr>
              <w:tabs>
                <w:tab w:val="left" w:pos="1418"/>
              </w:tabs>
              <w:jc w:val="center"/>
              <w:rPr>
                <w:rFonts w:cs="Arial"/>
                <w:sz w:val="20"/>
                <w:szCs w:val="20"/>
              </w:rPr>
            </w:pPr>
          </w:p>
        </w:tc>
        <w:tc>
          <w:tcPr>
            <w:tcW w:w="567" w:type="dxa"/>
          </w:tcPr>
          <w:p w14:paraId="05B4E8D4" w14:textId="77777777" w:rsidR="00016791" w:rsidRPr="0004213E" w:rsidRDefault="00016791" w:rsidP="00016791">
            <w:pPr>
              <w:tabs>
                <w:tab w:val="left" w:pos="1418"/>
              </w:tabs>
              <w:jc w:val="center"/>
              <w:rPr>
                <w:rFonts w:cs="Arial"/>
                <w:sz w:val="20"/>
                <w:szCs w:val="20"/>
              </w:rPr>
            </w:pPr>
          </w:p>
        </w:tc>
        <w:tc>
          <w:tcPr>
            <w:tcW w:w="567" w:type="dxa"/>
          </w:tcPr>
          <w:p w14:paraId="0854C092" w14:textId="26ACECF7" w:rsidR="00016791" w:rsidRPr="0004213E" w:rsidRDefault="00016791" w:rsidP="00016791">
            <w:pPr>
              <w:tabs>
                <w:tab w:val="left" w:pos="1418"/>
              </w:tabs>
              <w:jc w:val="center"/>
              <w:rPr>
                <w:rFonts w:cs="Arial"/>
                <w:sz w:val="20"/>
                <w:szCs w:val="20"/>
              </w:rPr>
            </w:pPr>
          </w:p>
        </w:tc>
      </w:tr>
    </w:tbl>
    <w:p w14:paraId="74C51FB1" w14:textId="77777777" w:rsidR="001E5E06" w:rsidRDefault="001E5E06" w:rsidP="001E5E06">
      <w:pPr>
        <w:tabs>
          <w:tab w:val="left" w:pos="1418"/>
        </w:tabs>
        <w:ind w:left="862"/>
        <w:rPr>
          <w:sz w:val="20"/>
        </w:rPr>
      </w:pPr>
    </w:p>
    <w:p w14:paraId="495DBE43" w14:textId="77777777" w:rsidR="00641BFF" w:rsidRDefault="00641BFF" w:rsidP="00641BFF">
      <w:pPr>
        <w:pStyle w:val="Heading4"/>
      </w:pPr>
      <w:bookmarkStart w:id="49" w:name="_Toc52788287"/>
      <w:bookmarkStart w:id="50" w:name="_Toc101687570"/>
      <w:r>
        <w:t>Identificación de Perfiles</w:t>
      </w:r>
      <w:bookmarkEnd w:id="49"/>
      <w:bookmarkEnd w:id="50"/>
    </w:p>
    <w:p w14:paraId="2C58FF03" w14:textId="77777777" w:rsidR="00641BFF" w:rsidRDefault="00641BFF" w:rsidP="00641BFF">
      <w:pPr>
        <w:rPr>
          <w:color w:val="00800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501"/>
        <w:gridCol w:w="2651"/>
        <w:gridCol w:w="5215"/>
      </w:tblGrid>
      <w:tr w:rsidR="00641BFF" w:rsidRPr="001A40A5" w14:paraId="6BA6D6F1" w14:textId="77777777" w:rsidTr="004B4C89">
        <w:tc>
          <w:tcPr>
            <w:tcW w:w="1501" w:type="dxa"/>
            <w:shd w:val="clear" w:color="auto" w:fill="E6E6E6"/>
          </w:tcPr>
          <w:p w14:paraId="6D3BD46E" w14:textId="77777777" w:rsidR="00641BFF" w:rsidRPr="001A40A5" w:rsidRDefault="00641BFF" w:rsidP="00D93D6F">
            <w:pPr>
              <w:pStyle w:val="NormalWeb"/>
              <w:spacing w:before="0" w:beforeAutospacing="0" w:after="0" w:afterAutospacing="0"/>
              <w:rPr>
                <w:rFonts w:eastAsia="Times New Roman"/>
                <w:b/>
                <w:sz w:val="18"/>
                <w:szCs w:val="24"/>
              </w:rPr>
            </w:pPr>
            <w:r w:rsidRPr="001A40A5">
              <w:rPr>
                <w:rFonts w:eastAsia="Times New Roman"/>
                <w:b/>
                <w:sz w:val="18"/>
                <w:szCs w:val="24"/>
              </w:rPr>
              <w:t>Perfil</w:t>
            </w:r>
          </w:p>
        </w:tc>
        <w:tc>
          <w:tcPr>
            <w:tcW w:w="7866" w:type="dxa"/>
            <w:gridSpan w:val="2"/>
          </w:tcPr>
          <w:p w14:paraId="2B515E99" w14:textId="77777777" w:rsidR="00641BFF" w:rsidRPr="0004213E" w:rsidRDefault="004B4C89" w:rsidP="00D93D6F">
            <w:pPr>
              <w:pStyle w:val="NormalWeb"/>
              <w:spacing w:before="0" w:beforeAutospacing="0" w:after="0" w:afterAutospacing="0"/>
              <w:rPr>
                <w:rFonts w:eastAsia="Times New Roman"/>
                <w:b/>
                <w:szCs w:val="24"/>
              </w:rPr>
            </w:pPr>
            <w:r w:rsidRPr="00D360C9">
              <w:rPr>
                <w:szCs w:val="18"/>
                <w:u w:val="single"/>
              </w:rPr>
              <w:t>Geren</w:t>
            </w:r>
            <w:r>
              <w:rPr>
                <w:szCs w:val="18"/>
                <w:u w:val="single"/>
              </w:rPr>
              <w:t>te</w:t>
            </w:r>
          </w:p>
        </w:tc>
      </w:tr>
      <w:tr w:rsidR="00641BFF" w:rsidRPr="001A40A5" w14:paraId="3C8801B2" w14:textId="77777777" w:rsidTr="004B4C89">
        <w:tc>
          <w:tcPr>
            <w:tcW w:w="4152" w:type="dxa"/>
            <w:gridSpan w:val="2"/>
            <w:shd w:val="clear" w:color="auto" w:fill="E6E6E6"/>
          </w:tcPr>
          <w:p w14:paraId="7A90C0B3" w14:textId="77777777" w:rsidR="00641BFF" w:rsidRPr="001A40A5" w:rsidRDefault="00641BFF" w:rsidP="00D93D6F">
            <w:pPr>
              <w:rPr>
                <w:rFonts w:cs="Arial"/>
                <w:b/>
                <w:sz w:val="18"/>
              </w:rPr>
            </w:pPr>
            <w:r w:rsidRPr="001A40A5">
              <w:rPr>
                <w:rFonts w:cs="Arial"/>
                <w:b/>
                <w:sz w:val="18"/>
              </w:rPr>
              <w:t>Opciones a las que tiene acceso el perfil</w:t>
            </w:r>
          </w:p>
        </w:tc>
        <w:tc>
          <w:tcPr>
            <w:tcW w:w="5215" w:type="dxa"/>
            <w:shd w:val="clear" w:color="auto" w:fill="E6E6E6"/>
          </w:tcPr>
          <w:p w14:paraId="1E3D9BA0" w14:textId="77777777" w:rsidR="00641BFF" w:rsidRPr="001A40A5" w:rsidRDefault="00641BFF" w:rsidP="00D93D6F">
            <w:pPr>
              <w:rPr>
                <w:rFonts w:cs="Arial"/>
                <w:b/>
                <w:sz w:val="18"/>
              </w:rPr>
            </w:pPr>
            <w:r w:rsidRPr="001A40A5">
              <w:rPr>
                <w:rFonts w:cs="Arial"/>
                <w:b/>
                <w:sz w:val="18"/>
              </w:rPr>
              <w:t>Tipo de Acceso</w:t>
            </w:r>
          </w:p>
        </w:tc>
      </w:tr>
      <w:tr w:rsidR="00641BFF" w:rsidRPr="0004213E" w14:paraId="2CE99B88" w14:textId="77777777" w:rsidTr="004B4C89">
        <w:tc>
          <w:tcPr>
            <w:tcW w:w="4152" w:type="dxa"/>
            <w:gridSpan w:val="2"/>
          </w:tcPr>
          <w:p w14:paraId="48B5E8D3" w14:textId="77777777" w:rsidR="004B4C89" w:rsidRPr="007F6C0D" w:rsidRDefault="004B4C89" w:rsidP="000B20E1">
            <w:pPr>
              <w:pStyle w:val="ListParagraph"/>
              <w:numPr>
                <w:ilvl w:val="0"/>
                <w:numId w:val="7"/>
              </w:numPr>
              <w:rPr>
                <w:rFonts w:cs="Arial"/>
                <w:sz w:val="20"/>
                <w:szCs w:val="18"/>
              </w:rPr>
            </w:pPr>
            <w:r w:rsidRPr="007F6C0D">
              <w:rPr>
                <w:rFonts w:cs="Arial"/>
                <w:sz w:val="20"/>
                <w:szCs w:val="18"/>
              </w:rPr>
              <w:t>Consultas</w:t>
            </w:r>
          </w:p>
          <w:p w14:paraId="05B1B45B" w14:textId="77777777" w:rsidR="004B4C89" w:rsidRDefault="004B4C89" w:rsidP="000B20E1">
            <w:pPr>
              <w:pStyle w:val="ListParagraph"/>
              <w:numPr>
                <w:ilvl w:val="0"/>
                <w:numId w:val="7"/>
              </w:numPr>
              <w:rPr>
                <w:rFonts w:cs="Arial"/>
                <w:sz w:val="20"/>
                <w:szCs w:val="18"/>
              </w:rPr>
            </w:pPr>
            <w:r w:rsidRPr="00D360C9">
              <w:rPr>
                <w:rFonts w:cs="Arial"/>
                <w:sz w:val="20"/>
                <w:szCs w:val="18"/>
              </w:rPr>
              <w:t>Reportes</w:t>
            </w:r>
          </w:p>
          <w:p w14:paraId="0D60C866" w14:textId="77777777" w:rsidR="004B4C89" w:rsidRPr="00D360C9" w:rsidRDefault="004B4C89" w:rsidP="000B20E1">
            <w:pPr>
              <w:pStyle w:val="ListParagraph"/>
              <w:numPr>
                <w:ilvl w:val="0"/>
                <w:numId w:val="7"/>
              </w:numPr>
              <w:rPr>
                <w:rFonts w:cs="Arial"/>
                <w:sz w:val="20"/>
                <w:szCs w:val="18"/>
              </w:rPr>
            </w:pPr>
            <w:r>
              <w:rPr>
                <w:rFonts w:cs="Arial"/>
                <w:sz w:val="20"/>
                <w:szCs w:val="18"/>
              </w:rPr>
              <w:t>Estadísticas</w:t>
            </w:r>
          </w:p>
          <w:p w14:paraId="54F4B384" w14:textId="77777777" w:rsidR="00641BFF" w:rsidRPr="0004213E" w:rsidRDefault="00641BFF" w:rsidP="00D93D6F">
            <w:pPr>
              <w:pStyle w:val="NormalWeb"/>
              <w:spacing w:before="0" w:beforeAutospacing="0" w:after="0" w:afterAutospacing="0"/>
              <w:rPr>
                <w:rFonts w:eastAsia="Times New Roman"/>
                <w:szCs w:val="24"/>
              </w:rPr>
            </w:pPr>
          </w:p>
        </w:tc>
        <w:tc>
          <w:tcPr>
            <w:tcW w:w="5215" w:type="dxa"/>
          </w:tcPr>
          <w:p w14:paraId="4A97AD36" w14:textId="77777777" w:rsidR="00641BFF" w:rsidRDefault="004B4C89" w:rsidP="00D93D6F">
            <w:pPr>
              <w:rPr>
                <w:rFonts w:cs="Arial"/>
                <w:sz w:val="20"/>
              </w:rPr>
            </w:pPr>
            <w:r>
              <w:rPr>
                <w:rFonts w:cs="Arial"/>
                <w:sz w:val="20"/>
              </w:rPr>
              <w:t>Lectura</w:t>
            </w:r>
          </w:p>
          <w:p w14:paraId="37DCDDCA" w14:textId="77777777" w:rsidR="004B4C89" w:rsidRDefault="004B4C89" w:rsidP="00D93D6F">
            <w:pPr>
              <w:rPr>
                <w:rFonts w:cs="Arial"/>
                <w:sz w:val="20"/>
              </w:rPr>
            </w:pPr>
            <w:r>
              <w:rPr>
                <w:rFonts w:cs="Arial"/>
                <w:sz w:val="20"/>
              </w:rPr>
              <w:t>Lectura</w:t>
            </w:r>
          </w:p>
          <w:p w14:paraId="2F355AD0" w14:textId="77777777" w:rsidR="004B4C89" w:rsidRPr="0004213E" w:rsidRDefault="004B4C89" w:rsidP="00D93D6F">
            <w:pPr>
              <w:rPr>
                <w:rFonts w:cs="Arial"/>
                <w:sz w:val="20"/>
              </w:rPr>
            </w:pPr>
            <w:r>
              <w:rPr>
                <w:rFonts w:cs="Arial"/>
                <w:sz w:val="20"/>
              </w:rPr>
              <w:t>Lectura</w:t>
            </w:r>
          </w:p>
        </w:tc>
      </w:tr>
    </w:tbl>
    <w:p w14:paraId="19006C34" w14:textId="77777777" w:rsidR="00641BFF" w:rsidRPr="00E441BA" w:rsidRDefault="00641BFF" w:rsidP="001E5E06">
      <w:pPr>
        <w:tabs>
          <w:tab w:val="left" w:pos="1418"/>
        </w:tabs>
        <w:ind w:left="862"/>
        <w:rPr>
          <w:sz w:val="20"/>
        </w:rPr>
      </w:pPr>
    </w:p>
    <w:p w14:paraId="4043B86B" w14:textId="77777777" w:rsidR="00245C4A" w:rsidRDefault="00245C4A" w:rsidP="00245C4A">
      <w:pPr>
        <w:rPr>
          <w:b/>
          <w:bC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501"/>
        <w:gridCol w:w="2651"/>
        <w:gridCol w:w="5215"/>
      </w:tblGrid>
      <w:tr w:rsidR="004B4C89" w:rsidRPr="001A40A5" w14:paraId="2ED32A2B" w14:textId="77777777" w:rsidTr="00904D28">
        <w:tc>
          <w:tcPr>
            <w:tcW w:w="1501" w:type="dxa"/>
            <w:shd w:val="clear" w:color="auto" w:fill="E6E6E6"/>
          </w:tcPr>
          <w:p w14:paraId="0106BD30" w14:textId="77777777" w:rsidR="004B4C89" w:rsidRPr="001A40A5" w:rsidRDefault="004B4C89" w:rsidP="00904D28">
            <w:pPr>
              <w:pStyle w:val="NormalWeb"/>
              <w:spacing w:before="0" w:beforeAutospacing="0" w:after="0" w:afterAutospacing="0"/>
              <w:rPr>
                <w:rFonts w:eastAsia="Times New Roman"/>
                <w:b/>
                <w:sz w:val="18"/>
                <w:szCs w:val="24"/>
              </w:rPr>
            </w:pPr>
            <w:r w:rsidRPr="001A40A5">
              <w:rPr>
                <w:rFonts w:eastAsia="Times New Roman"/>
                <w:b/>
                <w:sz w:val="18"/>
                <w:szCs w:val="24"/>
              </w:rPr>
              <w:t>Perfil</w:t>
            </w:r>
          </w:p>
        </w:tc>
        <w:tc>
          <w:tcPr>
            <w:tcW w:w="7866" w:type="dxa"/>
            <w:gridSpan w:val="2"/>
          </w:tcPr>
          <w:p w14:paraId="7A948585" w14:textId="77777777" w:rsidR="004B4C89" w:rsidRPr="0004213E" w:rsidRDefault="004B4C89" w:rsidP="00904D28">
            <w:pPr>
              <w:pStyle w:val="NormalWeb"/>
              <w:spacing w:before="0" w:beforeAutospacing="0" w:after="0" w:afterAutospacing="0"/>
              <w:rPr>
                <w:rFonts w:eastAsia="Times New Roman"/>
                <w:b/>
                <w:szCs w:val="24"/>
              </w:rPr>
            </w:pPr>
            <w:r w:rsidRPr="007F6C0D">
              <w:rPr>
                <w:szCs w:val="18"/>
                <w:u w:val="single"/>
              </w:rPr>
              <w:t>Supervisor</w:t>
            </w:r>
          </w:p>
        </w:tc>
      </w:tr>
      <w:tr w:rsidR="004B4C89" w:rsidRPr="001A40A5" w14:paraId="0AF2CABA" w14:textId="77777777" w:rsidTr="00904D28">
        <w:tc>
          <w:tcPr>
            <w:tcW w:w="4152" w:type="dxa"/>
            <w:gridSpan w:val="2"/>
            <w:shd w:val="clear" w:color="auto" w:fill="E6E6E6"/>
          </w:tcPr>
          <w:p w14:paraId="76057362" w14:textId="77777777" w:rsidR="004B4C89" w:rsidRPr="001A40A5" w:rsidRDefault="004B4C89" w:rsidP="00904D28">
            <w:pPr>
              <w:rPr>
                <w:rFonts w:cs="Arial"/>
                <w:b/>
                <w:sz w:val="18"/>
              </w:rPr>
            </w:pPr>
            <w:r w:rsidRPr="001A40A5">
              <w:rPr>
                <w:rFonts w:cs="Arial"/>
                <w:b/>
                <w:sz w:val="18"/>
              </w:rPr>
              <w:t>Opciones a las que tiene acceso el perfil</w:t>
            </w:r>
          </w:p>
        </w:tc>
        <w:tc>
          <w:tcPr>
            <w:tcW w:w="5215" w:type="dxa"/>
            <w:shd w:val="clear" w:color="auto" w:fill="E6E6E6"/>
          </w:tcPr>
          <w:p w14:paraId="4A28668B" w14:textId="77777777" w:rsidR="004B4C89" w:rsidRPr="001A40A5" w:rsidRDefault="004B4C89" w:rsidP="00904D28">
            <w:pPr>
              <w:rPr>
                <w:rFonts w:cs="Arial"/>
                <w:b/>
                <w:sz w:val="18"/>
              </w:rPr>
            </w:pPr>
            <w:r w:rsidRPr="001A40A5">
              <w:rPr>
                <w:rFonts w:cs="Arial"/>
                <w:b/>
                <w:sz w:val="18"/>
              </w:rPr>
              <w:t>Tipo de Acceso</w:t>
            </w:r>
          </w:p>
        </w:tc>
      </w:tr>
      <w:tr w:rsidR="004B4C89" w:rsidRPr="0004213E" w14:paraId="3AC0D9CA" w14:textId="77777777" w:rsidTr="00904D28">
        <w:tc>
          <w:tcPr>
            <w:tcW w:w="4152" w:type="dxa"/>
            <w:gridSpan w:val="2"/>
          </w:tcPr>
          <w:p w14:paraId="1F57E816" w14:textId="77777777" w:rsidR="004B4C89" w:rsidRPr="00D360C9" w:rsidRDefault="004B4C89" w:rsidP="000B20E1">
            <w:pPr>
              <w:pStyle w:val="ListParagraph"/>
              <w:numPr>
                <w:ilvl w:val="0"/>
                <w:numId w:val="7"/>
              </w:numPr>
              <w:rPr>
                <w:rFonts w:cs="Arial"/>
                <w:sz w:val="20"/>
                <w:szCs w:val="18"/>
              </w:rPr>
            </w:pPr>
            <w:r w:rsidRPr="00D360C9">
              <w:rPr>
                <w:rFonts w:cs="Arial"/>
                <w:sz w:val="20"/>
                <w:szCs w:val="18"/>
              </w:rPr>
              <w:t>Consultas</w:t>
            </w:r>
          </w:p>
          <w:p w14:paraId="0A6F5568" w14:textId="77777777" w:rsidR="004B4C89" w:rsidRDefault="004B4C89" w:rsidP="000B20E1">
            <w:pPr>
              <w:pStyle w:val="ListParagraph"/>
              <w:numPr>
                <w:ilvl w:val="0"/>
                <w:numId w:val="7"/>
              </w:numPr>
              <w:rPr>
                <w:rFonts w:cs="Arial"/>
                <w:sz w:val="20"/>
                <w:szCs w:val="18"/>
              </w:rPr>
            </w:pPr>
            <w:r w:rsidRPr="00D360C9">
              <w:rPr>
                <w:rFonts w:cs="Arial"/>
                <w:sz w:val="20"/>
                <w:szCs w:val="18"/>
              </w:rPr>
              <w:t>Reportes</w:t>
            </w:r>
          </w:p>
          <w:p w14:paraId="6C2C4035" w14:textId="77777777" w:rsidR="004B4C89" w:rsidRPr="00D360C9" w:rsidRDefault="004B4C89" w:rsidP="000B20E1">
            <w:pPr>
              <w:pStyle w:val="ListParagraph"/>
              <w:numPr>
                <w:ilvl w:val="0"/>
                <w:numId w:val="7"/>
              </w:numPr>
              <w:rPr>
                <w:rFonts w:cs="Arial"/>
                <w:sz w:val="20"/>
                <w:szCs w:val="18"/>
              </w:rPr>
            </w:pPr>
            <w:r>
              <w:rPr>
                <w:rFonts w:cs="Arial"/>
                <w:sz w:val="20"/>
                <w:szCs w:val="18"/>
              </w:rPr>
              <w:t>Estadísticas</w:t>
            </w:r>
          </w:p>
          <w:p w14:paraId="78A831C1" w14:textId="77777777" w:rsidR="004B4C89" w:rsidRPr="004B4C89" w:rsidRDefault="004B4C89" w:rsidP="004B4C89">
            <w:pPr>
              <w:rPr>
                <w:rFonts w:cs="Arial"/>
                <w:sz w:val="20"/>
                <w:szCs w:val="18"/>
              </w:rPr>
            </w:pPr>
          </w:p>
        </w:tc>
        <w:tc>
          <w:tcPr>
            <w:tcW w:w="5215" w:type="dxa"/>
          </w:tcPr>
          <w:p w14:paraId="6789A6BB" w14:textId="77777777" w:rsidR="004B4C89" w:rsidRDefault="004B4C89" w:rsidP="00904D28">
            <w:pPr>
              <w:rPr>
                <w:rFonts w:cs="Arial"/>
                <w:sz w:val="20"/>
              </w:rPr>
            </w:pPr>
            <w:r>
              <w:rPr>
                <w:rFonts w:cs="Arial"/>
                <w:sz w:val="20"/>
              </w:rPr>
              <w:t>Lectura</w:t>
            </w:r>
          </w:p>
          <w:p w14:paraId="26CE4A3F" w14:textId="77777777" w:rsidR="004B4C89" w:rsidRDefault="004B4C89" w:rsidP="00904D28">
            <w:pPr>
              <w:rPr>
                <w:rFonts w:cs="Arial"/>
                <w:sz w:val="20"/>
              </w:rPr>
            </w:pPr>
            <w:r>
              <w:rPr>
                <w:rFonts w:cs="Arial"/>
                <w:sz w:val="20"/>
              </w:rPr>
              <w:t>Lectura</w:t>
            </w:r>
          </w:p>
          <w:p w14:paraId="53032575" w14:textId="77777777" w:rsidR="004B4C89" w:rsidRPr="0004213E" w:rsidRDefault="004B4C89" w:rsidP="004B4C89">
            <w:pPr>
              <w:rPr>
                <w:rFonts w:cs="Arial"/>
                <w:sz w:val="20"/>
              </w:rPr>
            </w:pPr>
            <w:r>
              <w:rPr>
                <w:rFonts w:cs="Arial"/>
                <w:sz w:val="20"/>
              </w:rPr>
              <w:t>Lectura</w:t>
            </w:r>
          </w:p>
        </w:tc>
      </w:tr>
    </w:tbl>
    <w:p w14:paraId="136FDD86" w14:textId="77777777" w:rsidR="004B4C89" w:rsidRDefault="004B4C89">
      <w:pPr>
        <w:jc w:val="left"/>
      </w:pPr>
    </w:p>
    <w:p w14:paraId="45920791" w14:textId="77777777" w:rsidR="004B4C89" w:rsidRDefault="004B4C89">
      <w:pPr>
        <w:jc w:val="lef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501"/>
        <w:gridCol w:w="2651"/>
        <w:gridCol w:w="5215"/>
      </w:tblGrid>
      <w:tr w:rsidR="004B4C89" w:rsidRPr="001A40A5" w14:paraId="2D3EB76E" w14:textId="77777777" w:rsidTr="00904D28">
        <w:tc>
          <w:tcPr>
            <w:tcW w:w="1501" w:type="dxa"/>
            <w:shd w:val="clear" w:color="auto" w:fill="E6E6E6"/>
          </w:tcPr>
          <w:p w14:paraId="0E390DC3" w14:textId="77777777" w:rsidR="004B4C89" w:rsidRPr="001A40A5" w:rsidRDefault="004B4C89" w:rsidP="00904D28">
            <w:pPr>
              <w:pStyle w:val="NormalWeb"/>
              <w:spacing w:before="0" w:beforeAutospacing="0" w:after="0" w:afterAutospacing="0"/>
              <w:rPr>
                <w:rFonts w:eastAsia="Times New Roman"/>
                <w:b/>
                <w:sz w:val="18"/>
                <w:szCs w:val="24"/>
              </w:rPr>
            </w:pPr>
            <w:r w:rsidRPr="001A40A5">
              <w:rPr>
                <w:rFonts w:eastAsia="Times New Roman"/>
                <w:b/>
                <w:sz w:val="18"/>
                <w:szCs w:val="24"/>
              </w:rPr>
              <w:t>Perfil</w:t>
            </w:r>
          </w:p>
        </w:tc>
        <w:tc>
          <w:tcPr>
            <w:tcW w:w="7866" w:type="dxa"/>
            <w:gridSpan w:val="2"/>
          </w:tcPr>
          <w:p w14:paraId="3DD19B47" w14:textId="77777777" w:rsidR="004B4C89" w:rsidRPr="0004213E" w:rsidRDefault="004B4C89" w:rsidP="00904D28">
            <w:pPr>
              <w:pStyle w:val="NormalWeb"/>
              <w:spacing w:before="0" w:beforeAutospacing="0" w:after="0" w:afterAutospacing="0"/>
              <w:rPr>
                <w:rFonts w:eastAsia="Times New Roman"/>
                <w:b/>
                <w:szCs w:val="24"/>
              </w:rPr>
            </w:pPr>
            <w:r w:rsidRPr="007F6C0D">
              <w:rPr>
                <w:szCs w:val="18"/>
                <w:u w:val="single"/>
              </w:rPr>
              <w:t>Agente de Control</w:t>
            </w:r>
          </w:p>
        </w:tc>
      </w:tr>
      <w:tr w:rsidR="004B4C89" w:rsidRPr="001A40A5" w14:paraId="646F2161" w14:textId="77777777" w:rsidTr="00904D28">
        <w:tc>
          <w:tcPr>
            <w:tcW w:w="4152" w:type="dxa"/>
            <w:gridSpan w:val="2"/>
            <w:shd w:val="clear" w:color="auto" w:fill="E6E6E6"/>
          </w:tcPr>
          <w:p w14:paraId="5A0FB91F" w14:textId="77777777" w:rsidR="004B4C89" w:rsidRPr="001A40A5" w:rsidRDefault="004B4C89" w:rsidP="00904D28">
            <w:pPr>
              <w:rPr>
                <w:rFonts w:cs="Arial"/>
                <w:b/>
                <w:sz w:val="18"/>
              </w:rPr>
            </w:pPr>
            <w:r w:rsidRPr="001A40A5">
              <w:rPr>
                <w:rFonts w:cs="Arial"/>
                <w:b/>
                <w:sz w:val="18"/>
              </w:rPr>
              <w:t>Opciones a las que tiene acceso el perfil</w:t>
            </w:r>
          </w:p>
        </w:tc>
        <w:tc>
          <w:tcPr>
            <w:tcW w:w="5215" w:type="dxa"/>
            <w:shd w:val="clear" w:color="auto" w:fill="E6E6E6"/>
          </w:tcPr>
          <w:p w14:paraId="283DC303" w14:textId="77777777" w:rsidR="004B4C89" w:rsidRPr="001A40A5" w:rsidRDefault="004B4C89" w:rsidP="00904D28">
            <w:pPr>
              <w:rPr>
                <w:rFonts w:cs="Arial"/>
                <w:b/>
                <w:sz w:val="18"/>
              </w:rPr>
            </w:pPr>
            <w:r w:rsidRPr="001A40A5">
              <w:rPr>
                <w:rFonts w:cs="Arial"/>
                <w:b/>
                <w:sz w:val="18"/>
              </w:rPr>
              <w:t>Tipo de Acceso</w:t>
            </w:r>
          </w:p>
        </w:tc>
      </w:tr>
      <w:tr w:rsidR="004B4C89" w:rsidRPr="0004213E" w14:paraId="74E1DF3D" w14:textId="77777777" w:rsidTr="00904D28">
        <w:tc>
          <w:tcPr>
            <w:tcW w:w="4152" w:type="dxa"/>
            <w:gridSpan w:val="2"/>
          </w:tcPr>
          <w:p w14:paraId="16607788" w14:textId="77777777" w:rsidR="004B4C89" w:rsidRPr="00D360C9" w:rsidRDefault="004B4C89" w:rsidP="000B20E1">
            <w:pPr>
              <w:pStyle w:val="ListParagraph"/>
              <w:numPr>
                <w:ilvl w:val="0"/>
                <w:numId w:val="7"/>
              </w:numPr>
              <w:rPr>
                <w:rFonts w:cs="Arial"/>
                <w:sz w:val="20"/>
                <w:szCs w:val="18"/>
              </w:rPr>
            </w:pPr>
            <w:r w:rsidRPr="00D360C9">
              <w:rPr>
                <w:rFonts w:cs="Arial"/>
                <w:sz w:val="20"/>
                <w:szCs w:val="18"/>
              </w:rPr>
              <w:t>Consultas</w:t>
            </w:r>
          </w:p>
          <w:p w14:paraId="0DD66876" w14:textId="77777777" w:rsidR="004B4C89" w:rsidRPr="00D360C9" w:rsidRDefault="004B4C89" w:rsidP="000B20E1">
            <w:pPr>
              <w:pStyle w:val="ListParagraph"/>
              <w:numPr>
                <w:ilvl w:val="0"/>
                <w:numId w:val="7"/>
              </w:numPr>
              <w:rPr>
                <w:rFonts w:cs="Arial"/>
                <w:sz w:val="20"/>
                <w:szCs w:val="18"/>
              </w:rPr>
            </w:pPr>
            <w:r w:rsidRPr="00D360C9">
              <w:rPr>
                <w:rFonts w:cs="Arial"/>
                <w:sz w:val="20"/>
                <w:szCs w:val="18"/>
              </w:rPr>
              <w:t>Reportes</w:t>
            </w:r>
          </w:p>
          <w:p w14:paraId="7572385A" w14:textId="77777777" w:rsidR="004B4C89" w:rsidRPr="00D360C9" w:rsidRDefault="004B4C89" w:rsidP="000B20E1">
            <w:pPr>
              <w:pStyle w:val="ListParagraph"/>
              <w:numPr>
                <w:ilvl w:val="0"/>
                <w:numId w:val="7"/>
              </w:numPr>
              <w:rPr>
                <w:rFonts w:cs="Arial"/>
                <w:sz w:val="20"/>
                <w:szCs w:val="18"/>
              </w:rPr>
            </w:pPr>
            <w:r w:rsidRPr="00D360C9">
              <w:rPr>
                <w:rFonts w:cs="Arial"/>
                <w:sz w:val="20"/>
                <w:szCs w:val="18"/>
              </w:rPr>
              <w:t xml:space="preserve">Registro de Información </w:t>
            </w:r>
          </w:p>
          <w:p w14:paraId="39E8CB75" w14:textId="77777777" w:rsidR="004B4C89" w:rsidRPr="00D360C9" w:rsidRDefault="004B4C89" w:rsidP="000B20E1">
            <w:pPr>
              <w:pStyle w:val="ListParagraph"/>
              <w:numPr>
                <w:ilvl w:val="0"/>
                <w:numId w:val="6"/>
              </w:numPr>
              <w:rPr>
                <w:rFonts w:cs="Arial"/>
                <w:sz w:val="20"/>
                <w:szCs w:val="18"/>
              </w:rPr>
            </w:pPr>
            <w:r w:rsidRPr="00D360C9">
              <w:rPr>
                <w:rFonts w:cs="Arial"/>
                <w:sz w:val="20"/>
                <w:szCs w:val="18"/>
              </w:rPr>
              <w:t>Registro de Intervenciones</w:t>
            </w:r>
          </w:p>
          <w:p w14:paraId="32D21D99" w14:textId="77777777" w:rsidR="004B4C89" w:rsidRPr="004B4C89" w:rsidRDefault="004B4C89" w:rsidP="000B20E1">
            <w:pPr>
              <w:pStyle w:val="ListParagraph"/>
              <w:numPr>
                <w:ilvl w:val="0"/>
                <w:numId w:val="6"/>
              </w:numPr>
              <w:rPr>
                <w:rFonts w:cs="Arial"/>
                <w:sz w:val="20"/>
                <w:szCs w:val="18"/>
              </w:rPr>
            </w:pPr>
            <w:r w:rsidRPr="00D360C9">
              <w:rPr>
                <w:rFonts w:cs="Arial"/>
                <w:sz w:val="20"/>
                <w:szCs w:val="18"/>
              </w:rPr>
              <w:t>Registro de Ocurrencias</w:t>
            </w:r>
          </w:p>
        </w:tc>
        <w:tc>
          <w:tcPr>
            <w:tcW w:w="5215" w:type="dxa"/>
          </w:tcPr>
          <w:p w14:paraId="41C6451B" w14:textId="77777777" w:rsidR="004B4C89" w:rsidRDefault="004B4C89" w:rsidP="00904D28">
            <w:pPr>
              <w:rPr>
                <w:rFonts w:cs="Arial"/>
                <w:sz w:val="20"/>
              </w:rPr>
            </w:pPr>
            <w:r>
              <w:rPr>
                <w:rFonts w:cs="Arial"/>
                <w:sz w:val="20"/>
              </w:rPr>
              <w:t>Lectura</w:t>
            </w:r>
          </w:p>
          <w:p w14:paraId="6E56046F" w14:textId="77777777" w:rsidR="004B4C89" w:rsidRDefault="004B4C89" w:rsidP="00904D28">
            <w:pPr>
              <w:rPr>
                <w:rFonts w:cs="Arial"/>
                <w:sz w:val="20"/>
              </w:rPr>
            </w:pPr>
            <w:r>
              <w:rPr>
                <w:rFonts w:cs="Arial"/>
                <w:sz w:val="20"/>
              </w:rPr>
              <w:t>Lectura</w:t>
            </w:r>
          </w:p>
          <w:p w14:paraId="74F4F82D" w14:textId="77777777" w:rsidR="004B4C89" w:rsidRPr="0004213E" w:rsidRDefault="004B4C89" w:rsidP="00904D28">
            <w:pPr>
              <w:rPr>
                <w:rFonts w:cs="Arial"/>
                <w:sz w:val="20"/>
              </w:rPr>
            </w:pPr>
            <w:r>
              <w:rPr>
                <w:rFonts w:cs="Arial"/>
                <w:sz w:val="20"/>
              </w:rPr>
              <w:t>Lectura y Escritura</w:t>
            </w:r>
          </w:p>
        </w:tc>
      </w:tr>
    </w:tbl>
    <w:p w14:paraId="183E21F8" w14:textId="77777777" w:rsidR="004B4C89" w:rsidRDefault="004B4C89">
      <w:pPr>
        <w:jc w:val="left"/>
      </w:pPr>
    </w:p>
    <w:p w14:paraId="22A9F5D8" w14:textId="77777777" w:rsidR="004B4C89" w:rsidRDefault="004B4C89">
      <w:pPr>
        <w:jc w:val="lef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501"/>
        <w:gridCol w:w="2651"/>
        <w:gridCol w:w="5215"/>
      </w:tblGrid>
      <w:tr w:rsidR="004B4C89" w:rsidRPr="001A40A5" w14:paraId="65189A55" w14:textId="77777777" w:rsidTr="00904D28">
        <w:tc>
          <w:tcPr>
            <w:tcW w:w="1501" w:type="dxa"/>
            <w:shd w:val="clear" w:color="auto" w:fill="E6E6E6"/>
          </w:tcPr>
          <w:p w14:paraId="6D4935A2" w14:textId="77777777" w:rsidR="004B4C89" w:rsidRPr="001A40A5" w:rsidRDefault="004B4C89" w:rsidP="00904D28">
            <w:pPr>
              <w:pStyle w:val="NormalWeb"/>
              <w:spacing w:before="0" w:beforeAutospacing="0" w:after="0" w:afterAutospacing="0"/>
              <w:rPr>
                <w:rFonts w:eastAsia="Times New Roman"/>
                <w:b/>
                <w:sz w:val="18"/>
                <w:szCs w:val="24"/>
              </w:rPr>
            </w:pPr>
            <w:r w:rsidRPr="001A40A5">
              <w:rPr>
                <w:rFonts w:eastAsia="Times New Roman"/>
                <w:b/>
                <w:sz w:val="18"/>
                <w:szCs w:val="24"/>
              </w:rPr>
              <w:t>Perfil</w:t>
            </w:r>
          </w:p>
        </w:tc>
        <w:tc>
          <w:tcPr>
            <w:tcW w:w="7866" w:type="dxa"/>
            <w:gridSpan w:val="2"/>
          </w:tcPr>
          <w:p w14:paraId="2C9B83B6" w14:textId="77777777" w:rsidR="004B4C89" w:rsidRPr="0004213E" w:rsidRDefault="004B4C89" w:rsidP="00904D28">
            <w:pPr>
              <w:pStyle w:val="NormalWeb"/>
              <w:spacing w:before="0" w:beforeAutospacing="0" w:after="0" w:afterAutospacing="0"/>
              <w:rPr>
                <w:rFonts w:eastAsia="Times New Roman"/>
                <w:b/>
                <w:szCs w:val="24"/>
              </w:rPr>
            </w:pPr>
            <w:r w:rsidRPr="00296AB7">
              <w:rPr>
                <w:szCs w:val="18"/>
                <w:u w:val="single"/>
              </w:rPr>
              <w:t>Mantenimiento</w:t>
            </w:r>
          </w:p>
        </w:tc>
      </w:tr>
      <w:tr w:rsidR="004B4C89" w:rsidRPr="001A40A5" w14:paraId="7AA78900" w14:textId="77777777" w:rsidTr="00904D28">
        <w:tc>
          <w:tcPr>
            <w:tcW w:w="4152" w:type="dxa"/>
            <w:gridSpan w:val="2"/>
            <w:shd w:val="clear" w:color="auto" w:fill="E6E6E6"/>
          </w:tcPr>
          <w:p w14:paraId="7BE59813" w14:textId="77777777" w:rsidR="004B4C89" w:rsidRPr="001A40A5" w:rsidRDefault="004B4C89" w:rsidP="00904D28">
            <w:pPr>
              <w:rPr>
                <w:rFonts w:cs="Arial"/>
                <w:b/>
                <w:sz w:val="18"/>
              </w:rPr>
            </w:pPr>
            <w:r w:rsidRPr="001A40A5">
              <w:rPr>
                <w:rFonts w:cs="Arial"/>
                <w:b/>
                <w:sz w:val="18"/>
              </w:rPr>
              <w:t>Opciones a las que tiene acceso el perfil</w:t>
            </w:r>
          </w:p>
        </w:tc>
        <w:tc>
          <w:tcPr>
            <w:tcW w:w="5215" w:type="dxa"/>
            <w:shd w:val="clear" w:color="auto" w:fill="E6E6E6"/>
          </w:tcPr>
          <w:p w14:paraId="32081201" w14:textId="77777777" w:rsidR="004B4C89" w:rsidRPr="001A40A5" w:rsidRDefault="004B4C89" w:rsidP="00904D28">
            <w:pPr>
              <w:rPr>
                <w:rFonts w:cs="Arial"/>
                <w:b/>
                <w:sz w:val="18"/>
              </w:rPr>
            </w:pPr>
            <w:r w:rsidRPr="001A40A5">
              <w:rPr>
                <w:rFonts w:cs="Arial"/>
                <w:b/>
                <w:sz w:val="18"/>
              </w:rPr>
              <w:t>Tipo de Acceso</w:t>
            </w:r>
          </w:p>
        </w:tc>
      </w:tr>
      <w:tr w:rsidR="004B4C89" w:rsidRPr="0004213E" w14:paraId="6B2646B6" w14:textId="77777777" w:rsidTr="00904D28">
        <w:tc>
          <w:tcPr>
            <w:tcW w:w="4152" w:type="dxa"/>
            <w:gridSpan w:val="2"/>
          </w:tcPr>
          <w:p w14:paraId="083FC0A3" w14:textId="77777777" w:rsidR="004B4C89" w:rsidRPr="00296AB7" w:rsidRDefault="004B4C89" w:rsidP="000B20E1">
            <w:pPr>
              <w:pStyle w:val="ListParagraph"/>
              <w:numPr>
                <w:ilvl w:val="0"/>
                <w:numId w:val="7"/>
              </w:numPr>
              <w:rPr>
                <w:rFonts w:cs="Arial"/>
                <w:sz w:val="20"/>
                <w:szCs w:val="18"/>
              </w:rPr>
            </w:pPr>
            <w:r w:rsidRPr="00296AB7">
              <w:rPr>
                <w:rFonts w:cs="Arial"/>
                <w:sz w:val="20"/>
                <w:szCs w:val="18"/>
              </w:rPr>
              <w:t xml:space="preserve">Mantenimiento </w:t>
            </w:r>
          </w:p>
          <w:p w14:paraId="10CDD59B" w14:textId="77777777" w:rsidR="004B4C89" w:rsidRPr="00296AB7" w:rsidRDefault="004B4C89" w:rsidP="000B20E1">
            <w:pPr>
              <w:pStyle w:val="ListParagraph"/>
              <w:numPr>
                <w:ilvl w:val="0"/>
                <w:numId w:val="6"/>
              </w:numPr>
              <w:rPr>
                <w:rFonts w:cs="Arial"/>
                <w:sz w:val="20"/>
                <w:szCs w:val="18"/>
              </w:rPr>
            </w:pPr>
            <w:r w:rsidRPr="00296AB7">
              <w:rPr>
                <w:rFonts w:cs="Arial"/>
                <w:sz w:val="20"/>
                <w:szCs w:val="18"/>
              </w:rPr>
              <w:t>Agentes de Control</w:t>
            </w:r>
          </w:p>
          <w:p w14:paraId="43884B1D" w14:textId="77777777" w:rsidR="004B4C89" w:rsidRPr="00296AB7" w:rsidRDefault="004B4C89" w:rsidP="000B20E1">
            <w:pPr>
              <w:pStyle w:val="ListParagraph"/>
              <w:numPr>
                <w:ilvl w:val="0"/>
                <w:numId w:val="6"/>
              </w:numPr>
              <w:rPr>
                <w:rFonts w:cs="Arial"/>
                <w:sz w:val="20"/>
                <w:szCs w:val="18"/>
              </w:rPr>
            </w:pPr>
            <w:r w:rsidRPr="00296AB7">
              <w:rPr>
                <w:rFonts w:cs="Arial"/>
                <w:sz w:val="20"/>
                <w:szCs w:val="18"/>
              </w:rPr>
              <w:t>Parámetros</w:t>
            </w:r>
          </w:p>
          <w:p w14:paraId="5EB66D07" w14:textId="77777777" w:rsidR="004B4C89" w:rsidRPr="00296AB7" w:rsidRDefault="004B4C89" w:rsidP="000B20E1">
            <w:pPr>
              <w:pStyle w:val="ListParagraph"/>
              <w:numPr>
                <w:ilvl w:val="0"/>
                <w:numId w:val="6"/>
              </w:numPr>
              <w:rPr>
                <w:rFonts w:cs="Arial"/>
                <w:sz w:val="20"/>
                <w:szCs w:val="18"/>
              </w:rPr>
            </w:pPr>
            <w:r w:rsidRPr="00296AB7">
              <w:rPr>
                <w:rFonts w:cs="Arial"/>
                <w:sz w:val="20"/>
                <w:szCs w:val="18"/>
              </w:rPr>
              <w:t>Maestros</w:t>
            </w:r>
          </w:p>
          <w:p w14:paraId="1781890D" w14:textId="77777777" w:rsidR="004B4C89" w:rsidRPr="004B4C89" w:rsidRDefault="004B4C89" w:rsidP="004B4C89">
            <w:pPr>
              <w:rPr>
                <w:rFonts w:cs="Arial"/>
                <w:sz w:val="20"/>
                <w:szCs w:val="18"/>
              </w:rPr>
            </w:pPr>
          </w:p>
        </w:tc>
        <w:tc>
          <w:tcPr>
            <w:tcW w:w="5215" w:type="dxa"/>
          </w:tcPr>
          <w:p w14:paraId="5F737397" w14:textId="77777777" w:rsidR="004B4C89" w:rsidRPr="0004213E" w:rsidRDefault="004B4C89" w:rsidP="00904D28">
            <w:pPr>
              <w:rPr>
                <w:rFonts w:cs="Arial"/>
                <w:sz w:val="20"/>
              </w:rPr>
            </w:pPr>
            <w:r>
              <w:rPr>
                <w:rFonts w:cs="Arial"/>
                <w:sz w:val="20"/>
              </w:rPr>
              <w:t>Lectura y Escritura</w:t>
            </w:r>
          </w:p>
        </w:tc>
      </w:tr>
    </w:tbl>
    <w:p w14:paraId="3673B2AC" w14:textId="77777777" w:rsidR="009B659F" w:rsidRDefault="009B659F">
      <w:pPr>
        <w:jc w:val="left"/>
        <w:rPr>
          <w:rFonts w:eastAsia="Arial Unicode MS" w:cs="Arial"/>
          <w:b/>
          <w:bCs/>
        </w:rPr>
      </w:pPr>
      <w:r>
        <w:br w:type="page"/>
      </w:r>
    </w:p>
    <w:p w14:paraId="0F9A4262" w14:textId="77777777" w:rsidR="00CB1B10" w:rsidRDefault="00854E32" w:rsidP="00CB1B10">
      <w:pPr>
        <w:pStyle w:val="Heading3"/>
      </w:pPr>
      <w:r>
        <w:lastRenderedPageBreak/>
        <w:t xml:space="preserve">Especificación de </w:t>
      </w:r>
      <w:r w:rsidR="00E26131">
        <w:t xml:space="preserve">Prototipo del </w:t>
      </w:r>
      <w:r w:rsidR="00CB1B10">
        <w:t xml:space="preserve">Sistema </w:t>
      </w:r>
    </w:p>
    <w:p w14:paraId="2BF17189" w14:textId="77777777" w:rsidR="00CB1B10" w:rsidRDefault="00CB1B10" w:rsidP="00CB1B10">
      <w:pPr>
        <w:tabs>
          <w:tab w:val="left" w:pos="1276"/>
        </w:tabs>
        <w:rPr>
          <w:color w:val="008000"/>
          <w:sz w:val="20"/>
        </w:rPr>
      </w:pPr>
    </w:p>
    <w:p w14:paraId="689D56A1" w14:textId="77777777" w:rsidR="00E26131" w:rsidRPr="00FA1366" w:rsidRDefault="00E26131" w:rsidP="00E26131">
      <w:pPr>
        <w:pStyle w:val="Heading4"/>
      </w:pPr>
      <w:r>
        <w:t>Prototipo de pantallas</w:t>
      </w:r>
    </w:p>
    <w:p w14:paraId="771151BA" w14:textId="77777777" w:rsidR="00E26131" w:rsidRDefault="00E26131" w:rsidP="00376BEF">
      <w:pPr>
        <w:ind w:left="864"/>
        <w:rPr>
          <w:sz w:val="20"/>
        </w:rPr>
      </w:pPr>
      <w:r w:rsidRPr="00E441BA">
        <w:rPr>
          <w:sz w:val="20"/>
        </w:rPr>
        <w:t>Es un prototipo de las pantallas. Así mismo para explicar algunas características de cada pantalla se usa la siguiente tabla.</w:t>
      </w:r>
    </w:p>
    <w:p w14:paraId="1A532579" w14:textId="77777777" w:rsidR="00A5095E" w:rsidRDefault="00A5095E" w:rsidP="00376BEF">
      <w:pPr>
        <w:ind w:left="864"/>
        <w:rPr>
          <w:sz w:val="20"/>
        </w:rPr>
      </w:pPr>
    </w:p>
    <w:p w14:paraId="02D1551F" w14:textId="77777777" w:rsidR="00A5095E" w:rsidRDefault="00A5095E" w:rsidP="00376BEF">
      <w:pPr>
        <w:ind w:left="864"/>
        <w:rPr>
          <w:sz w:val="20"/>
        </w:rPr>
      </w:pPr>
    </w:p>
    <w:p w14:paraId="2B3F5876" w14:textId="77777777" w:rsidR="00A5095E" w:rsidRDefault="00A5095E" w:rsidP="00A5095E">
      <w:pPr>
        <w:rPr>
          <w:strike/>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19"/>
        <w:gridCol w:w="6578"/>
      </w:tblGrid>
      <w:tr w:rsidR="00A5095E" w:rsidRPr="009F1E7F" w14:paraId="6B692BB4" w14:textId="77777777" w:rsidTr="00FB2C6A">
        <w:tc>
          <w:tcPr>
            <w:tcW w:w="2332" w:type="dxa"/>
            <w:shd w:val="clear" w:color="auto" w:fill="E6E6E6"/>
          </w:tcPr>
          <w:p w14:paraId="38317E29" w14:textId="77777777" w:rsidR="00A5095E" w:rsidRPr="001A40A5" w:rsidRDefault="00A5095E" w:rsidP="00FB2C6A">
            <w:pPr>
              <w:pStyle w:val="Heading8"/>
              <w:rPr>
                <w:bCs w:val="0"/>
                <w:sz w:val="18"/>
              </w:rPr>
            </w:pPr>
            <w:r w:rsidRPr="001A40A5">
              <w:rPr>
                <w:bCs w:val="0"/>
                <w:sz w:val="18"/>
              </w:rPr>
              <w:t>Número</w:t>
            </w:r>
          </w:p>
        </w:tc>
        <w:tc>
          <w:tcPr>
            <w:tcW w:w="6965" w:type="dxa"/>
          </w:tcPr>
          <w:p w14:paraId="5DC1B5D2" w14:textId="028FDCE8" w:rsidR="00A5095E" w:rsidRPr="009F1E7F" w:rsidRDefault="00680E7A" w:rsidP="00680E7A">
            <w:pPr>
              <w:pStyle w:val="NormalWeb"/>
              <w:spacing w:before="0" w:beforeAutospacing="0" w:after="0" w:afterAutospacing="0"/>
              <w:rPr>
                <w:rFonts w:eastAsia="Times New Roman"/>
                <w:b/>
                <w:szCs w:val="24"/>
              </w:rPr>
            </w:pPr>
            <w:r>
              <w:rPr>
                <w:rFonts w:eastAsia="Times New Roman"/>
                <w:b/>
                <w:szCs w:val="24"/>
              </w:rPr>
              <w:t>IU01</w:t>
            </w:r>
            <w:r w:rsidR="00A5095E" w:rsidRPr="009F1E7F">
              <w:rPr>
                <w:rFonts w:eastAsia="Times New Roman"/>
                <w:b/>
                <w:szCs w:val="24"/>
              </w:rPr>
              <w:t>-</w:t>
            </w:r>
            <w:r w:rsidR="00A5095E">
              <w:rPr>
                <w:rFonts w:eastAsia="Times New Roman"/>
                <w:b/>
                <w:szCs w:val="24"/>
              </w:rPr>
              <w:t>Opciones por Perfil</w:t>
            </w:r>
          </w:p>
        </w:tc>
      </w:tr>
      <w:tr w:rsidR="00A5095E" w:rsidRPr="00FE30BC" w14:paraId="102BE57F" w14:textId="77777777" w:rsidTr="00FB2C6A">
        <w:tc>
          <w:tcPr>
            <w:tcW w:w="2332" w:type="dxa"/>
            <w:shd w:val="clear" w:color="auto" w:fill="E6E6E6"/>
          </w:tcPr>
          <w:p w14:paraId="3CBE803E" w14:textId="77777777" w:rsidR="00A5095E" w:rsidRPr="001A40A5" w:rsidRDefault="00A5095E" w:rsidP="00FB2C6A">
            <w:pPr>
              <w:rPr>
                <w:rFonts w:cs="Arial"/>
                <w:b/>
                <w:sz w:val="18"/>
              </w:rPr>
            </w:pPr>
            <w:r w:rsidRPr="001A40A5">
              <w:rPr>
                <w:rFonts w:cs="Arial"/>
                <w:b/>
                <w:sz w:val="18"/>
              </w:rPr>
              <w:t>Propósito de la interface</w:t>
            </w:r>
          </w:p>
        </w:tc>
        <w:tc>
          <w:tcPr>
            <w:tcW w:w="6965" w:type="dxa"/>
          </w:tcPr>
          <w:p w14:paraId="734A9B12" w14:textId="77777777" w:rsidR="00A5095E" w:rsidRPr="00FE30BC" w:rsidRDefault="00A5095E" w:rsidP="00FB2C6A">
            <w:pPr>
              <w:rPr>
                <w:rFonts w:cs="Arial"/>
                <w:sz w:val="20"/>
              </w:rPr>
            </w:pPr>
            <w:r w:rsidRPr="00FE30BC">
              <w:rPr>
                <w:rFonts w:cs="Arial"/>
                <w:sz w:val="20"/>
              </w:rPr>
              <w:t xml:space="preserve">Interfaz que permite </w:t>
            </w:r>
            <w:r>
              <w:rPr>
                <w:rFonts w:cs="Arial"/>
                <w:sz w:val="20"/>
              </w:rPr>
              <w:t>la gestión de Inventario Inicial</w:t>
            </w:r>
          </w:p>
        </w:tc>
      </w:tr>
      <w:tr w:rsidR="00A5095E" w:rsidRPr="001A40A5" w14:paraId="22C10004" w14:textId="77777777" w:rsidTr="00FB2C6A">
        <w:tc>
          <w:tcPr>
            <w:tcW w:w="9297" w:type="dxa"/>
            <w:gridSpan w:val="2"/>
            <w:shd w:val="clear" w:color="auto" w:fill="E6E6E6"/>
          </w:tcPr>
          <w:p w14:paraId="7F0FF899" w14:textId="77777777" w:rsidR="00A5095E" w:rsidRPr="001A40A5" w:rsidRDefault="00A5095E" w:rsidP="00FB2C6A">
            <w:pPr>
              <w:pStyle w:val="Heading8"/>
              <w:rPr>
                <w:bCs w:val="0"/>
                <w:sz w:val="18"/>
              </w:rPr>
            </w:pPr>
            <w:r w:rsidRPr="001A40A5">
              <w:rPr>
                <w:bCs w:val="0"/>
                <w:sz w:val="18"/>
              </w:rPr>
              <w:t>Gráfica de la interface</w:t>
            </w:r>
          </w:p>
        </w:tc>
      </w:tr>
      <w:tr w:rsidR="00A5095E" w:rsidRPr="0004213E" w14:paraId="2715BFCA" w14:textId="77777777" w:rsidTr="00FB2C6A">
        <w:trPr>
          <w:trHeight w:val="1077"/>
        </w:trPr>
        <w:tc>
          <w:tcPr>
            <w:tcW w:w="9297" w:type="dxa"/>
            <w:gridSpan w:val="2"/>
          </w:tcPr>
          <w:p w14:paraId="612A6BCC" w14:textId="77777777" w:rsidR="00A5095E" w:rsidRDefault="00A5095E" w:rsidP="00FB2C6A">
            <w:pPr>
              <w:jc w:val="center"/>
              <w:rPr>
                <w:rFonts w:cs="Arial"/>
                <w:strike/>
                <w:sz w:val="20"/>
              </w:rPr>
            </w:pPr>
          </w:p>
          <w:p w14:paraId="337662DA" w14:textId="5DEE5AF2" w:rsidR="00A5095E" w:rsidRDefault="00FD34D6" w:rsidP="00FB2C6A">
            <w:pPr>
              <w:jc w:val="center"/>
              <w:rPr>
                <w:noProof/>
                <w:lang w:val="en-US" w:eastAsia="en-US"/>
              </w:rPr>
            </w:pPr>
            <w:r>
              <w:rPr>
                <w:noProof/>
                <w:lang w:val="en-US" w:eastAsia="en-US"/>
              </w:rPr>
              <w:drawing>
                <wp:inline distT="0" distB="0" distL="0" distR="0" wp14:anchorId="1C23E496" wp14:editId="28050CD6">
                  <wp:extent cx="5958205" cy="28797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205" cy="2879725"/>
                          </a:xfrm>
                          <a:prstGeom prst="rect">
                            <a:avLst/>
                          </a:prstGeom>
                        </pic:spPr>
                      </pic:pic>
                    </a:graphicData>
                  </a:graphic>
                </wp:inline>
              </w:drawing>
            </w:r>
          </w:p>
          <w:p w14:paraId="5FBB14B1" w14:textId="77777777" w:rsidR="00A5095E" w:rsidRPr="0004213E" w:rsidRDefault="00A5095E" w:rsidP="00FB2C6A">
            <w:pPr>
              <w:jc w:val="center"/>
              <w:rPr>
                <w:rFonts w:cs="Arial"/>
                <w:strike/>
                <w:sz w:val="20"/>
              </w:rPr>
            </w:pPr>
          </w:p>
        </w:tc>
      </w:tr>
    </w:tbl>
    <w:p w14:paraId="086B7B08" w14:textId="77777777" w:rsidR="00A5095E" w:rsidRDefault="00A5095E" w:rsidP="00A5095E">
      <w:pPr>
        <w:rPr>
          <w:strike/>
          <w:sz w:val="20"/>
        </w:rPr>
      </w:pPr>
    </w:p>
    <w:p w14:paraId="1E5BA2CC" w14:textId="77777777" w:rsidR="00A5095E" w:rsidRDefault="00A5095E" w:rsidP="00A5095E">
      <w:pPr>
        <w:rPr>
          <w:strike/>
          <w:sz w:val="20"/>
        </w:rPr>
      </w:pPr>
    </w:p>
    <w:p w14:paraId="3C812B20" w14:textId="77777777" w:rsidR="00A5095E" w:rsidRDefault="00A5095E" w:rsidP="00A5095E">
      <w:pPr>
        <w:rPr>
          <w:strike/>
          <w:sz w:val="20"/>
        </w:rPr>
      </w:pPr>
    </w:p>
    <w:p w14:paraId="42603B3F" w14:textId="77777777" w:rsidR="00A5095E" w:rsidRDefault="00A5095E" w:rsidP="00A5095E">
      <w:pPr>
        <w:rPr>
          <w:strike/>
          <w:sz w:val="20"/>
        </w:rPr>
      </w:pPr>
    </w:p>
    <w:p w14:paraId="00CDCAD0" w14:textId="77777777" w:rsidR="00A5095E" w:rsidRDefault="00A5095E" w:rsidP="00A5095E">
      <w:pPr>
        <w:rPr>
          <w:strike/>
          <w:sz w:val="20"/>
        </w:rPr>
      </w:pPr>
    </w:p>
    <w:p w14:paraId="71EA48C1" w14:textId="77777777" w:rsidR="00A5095E" w:rsidRDefault="00A5095E" w:rsidP="00A5095E">
      <w:pPr>
        <w:rPr>
          <w:strike/>
          <w:sz w:val="20"/>
        </w:rPr>
      </w:pPr>
    </w:p>
    <w:p w14:paraId="43F600FC" w14:textId="77777777" w:rsidR="00A5095E" w:rsidRDefault="00A5095E" w:rsidP="00A5095E">
      <w:pPr>
        <w:rPr>
          <w:strike/>
          <w:sz w:val="20"/>
        </w:rPr>
      </w:pPr>
    </w:p>
    <w:p w14:paraId="4F90A614" w14:textId="77777777" w:rsidR="00A5095E" w:rsidRDefault="00A5095E" w:rsidP="00A5095E">
      <w:pPr>
        <w:rPr>
          <w:strike/>
          <w:sz w:val="20"/>
        </w:rPr>
      </w:pPr>
    </w:p>
    <w:p w14:paraId="7B4021A2" w14:textId="77777777" w:rsidR="00A5095E" w:rsidRDefault="00A5095E" w:rsidP="00A5095E">
      <w:pPr>
        <w:rPr>
          <w:strike/>
          <w:sz w:val="20"/>
        </w:rPr>
      </w:pPr>
    </w:p>
    <w:p w14:paraId="665731EB" w14:textId="77777777" w:rsidR="00A5095E" w:rsidRDefault="00A5095E" w:rsidP="00A5095E">
      <w:pPr>
        <w:rPr>
          <w:strike/>
          <w:sz w:val="20"/>
        </w:rPr>
      </w:pPr>
    </w:p>
    <w:p w14:paraId="3A22FE21" w14:textId="77777777" w:rsidR="00A5095E" w:rsidRDefault="00A5095E" w:rsidP="00A5095E">
      <w:pPr>
        <w:rPr>
          <w:strike/>
          <w:sz w:val="20"/>
        </w:rPr>
      </w:pPr>
    </w:p>
    <w:p w14:paraId="6B7C1832" w14:textId="77777777" w:rsidR="00A5095E" w:rsidRDefault="00A5095E" w:rsidP="00A5095E">
      <w:pPr>
        <w:rPr>
          <w:strike/>
          <w:sz w:val="20"/>
        </w:rPr>
      </w:pPr>
    </w:p>
    <w:p w14:paraId="12B918B3" w14:textId="77777777" w:rsidR="00A5095E" w:rsidRDefault="00A5095E" w:rsidP="00A5095E">
      <w:pPr>
        <w:rPr>
          <w:strike/>
          <w:sz w:val="20"/>
        </w:rPr>
      </w:pPr>
    </w:p>
    <w:p w14:paraId="61F5391B" w14:textId="77777777" w:rsidR="00A5095E" w:rsidRDefault="00A5095E" w:rsidP="00A5095E">
      <w:pPr>
        <w:rPr>
          <w:strike/>
          <w:sz w:val="20"/>
        </w:rPr>
      </w:pPr>
    </w:p>
    <w:p w14:paraId="179CB5D9" w14:textId="77777777" w:rsidR="00A5095E" w:rsidRDefault="00A5095E" w:rsidP="00A5095E">
      <w:pPr>
        <w:rPr>
          <w:strike/>
          <w:sz w:val="20"/>
        </w:rPr>
      </w:pPr>
    </w:p>
    <w:p w14:paraId="71F91507" w14:textId="77777777" w:rsidR="00A5095E" w:rsidRDefault="00A5095E" w:rsidP="00A5095E">
      <w:pPr>
        <w:rPr>
          <w:strike/>
          <w:sz w:val="20"/>
        </w:rPr>
      </w:pPr>
    </w:p>
    <w:p w14:paraId="7BA8AD84" w14:textId="77777777" w:rsidR="00A5095E" w:rsidRDefault="00A5095E" w:rsidP="00A5095E">
      <w:pPr>
        <w:rPr>
          <w:strike/>
          <w:sz w:val="20"/>
        </w:rPr>
      </w:pPr>
    </w:p>
    <w:p w14:paraId="1115AA73" w14:textId="77777777" w:rsidR="00A5095E" w:rsidRDefault="00A5095E" w:rsidP="00A5095E">
      <w:pPr>
        <w:rPr>
          <w:strike/>
          <w:sz w:val="20"/>
        </w:rPr>
      </w:pPr>
    </w:p>
    <w:p w14:paraId="0738BD3F" w14:textId="77777777" w:rsidR="00A5095E" w:rsidRDefault="00A5095E" w:rsidP="00A5095E">
      <w:pPr>
        <w:rPr>
          <w:strike/>
          <w:sz w:val="20"/>
        </w:rPr>
      </w:pPr>
    </w:p>
    <w:p w14:paraId="26C0C798" w14:textId="77777777" w:rsidR="00A5095E" w:rsidRDefault="00A5095E" w:rsidP="00A5095E">
      <w:pPr>
        <w:rPr>
          <w:strike/>
          <w:sz w:val="20"/>
        </w:rPr>
      </w:pPr>
    </w:p>
    <w:p w14:paraId="4CB5E46A" w14:textId="77777777" w:rsidR="00A5095E" w:rsidRDefault="00A5095E" w:rsidP="00A5095E">
      <w:pPr>
        <w:rPr>
          <w:strike/>
          <w:sz w:val="20"/>
        </w:rPr>
      </w:pPr>
    </w:p>
    <w:p w14:paraId="79089A4F" w14:textId="77777777" w:rsidR="00A5095E" w:rsidRDefault="00A5095E" w:rsidP="00A5095E">
      <w:pPr>
        <w:rPr>
          <w:strike/>
          <w:sz w:val="20"/>
        </w:rPr>
      </w:pPr>
    </w:p>
    <w:p w14:paraId="5A14C6CD" w14:textId="77777777" w:rsidR="00A5095E" w:rsidRDefault="00A5095E" w:rsidP="00A5095E">
      <w:pPr>
        <w:rPr>
          <w:strike/>
          <w:sz w:val="20"/>
        </w:rPr>
      </w:pPr>
    </w:p>
    <w:p w14:paraId="6A1B9B49" w14:textId="77777777" w:rsidR="00A5095E" w:rsidRDefault="00A5095E" w:rsidP="00A5095E">
      <w:pPr>
        <w:rPr>
          <w:strike/>
          <w:sz w:val="20"/>
        </w:rPr>
      </w:pPr>
    </w:p>
    <w:p w14:paraId="4021202D" w14:textId="77777777" w:rsidR="00A5095E" w:rsidRDefault="00A5095E" w:rsidP="00A5095E">
      <w:pPr>
        <w:rPr>
          <w:strike/>
          <w:sz w:val="20"/>
        </w:rPr>
      </w:pPr>
    </w:p>
    <w:p w14:paraId="51DC4453" w14:textId="77777777" w:rsidR="00A5095E" w:rsidRDefault="00A5095E" w:rsidP="00A5095E">
      <w:pPr>
        <w:rPr>
          <w:strike/>
          <w:sz w:val="20"/>
        </w:rPr>
      </w:pPr>
    </w:p>
    <w:p w14:paraId="0A36062A" w14:textId="77777777" w:rsidR="00A5095E" w:rsidRDefault="00A5095E" w:rsidP="00A5095E">
      <w:pPr>
        <w:rPr>
          <w:strike/>
          <w:sz w:val="20"/>
        </w:rPr>
      </w:pPr>
    </w:p>
    <w:p w14:paraId="55971CD9" w14:textId="77777777" w:rsidR="00A5095E" w:rsidRDefault="00A5095E" w:rsidP="00A5095E">
      <w:pPr>
        <w:rPr>
          <w:strike/>
          <w:sz w:val="20"/>
        </w:rPr>
      </w:pPr>
    </w:p>
    <w:p w14:paraId="213A9563" w14:textId="77777777" w:rsidR="00A5095E" w:rsidRDefault="00A5095E" w:rsidP="00A5095E">
      <w:pPr>
        <w:rPr>
          <w:strike/>
          <w:sz w:val="20"/>
        </w:rPr>
      </w:pPr>
    </w:p>
    <w:p w14:paraId="5F81C7A9" w14:textId="77777777" w:rsidR="00A5095E" w:rsidRDefault="00A5095E" w:rsidP="00A5095E">
      <w:pPr>
        <w:rPr>
          <w:strike/>
          <w:sz w:val="20"/>
        </w:rPr>
      </w:pPr>
    </w:p>
    <w:p w14:paraId="10D5904A" w14:textId="77777777" w:rsidR="00A5095E" w:rsidRDefault="00A5095E" w:rsidP="00A5095E">
      <w:pPr>
        <w:rPr>
          <w:strike/>
          <w:sz w:val="20"/>
        </w:rPr>
      </w:pPr>
    </w:p>
    <w:p w14:paraId="6C0D1DF4" w14:textId="77777777" w:rsidR="00A5095E" w:rsidRPr="00E441BA" w:rsidRDefault="00A5095E" w:rsidP="00A5095E">
      <w:pPr>
        <w:rPr>
          <w:strike/>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332"/>
        <w:gridCol w:w="6965"/>
      </w:tblGrid>
      <w:tr w:rsidR="00A5095E" w:rsidRPr="001A40A5" w14:paraId="572F68DF" w14:textId="77777777" w:rsidTr="00FB2C6A">
        <w:tc>
          <w:tcPr>
            <w:tcW w:w="2332" w:type="dxa"/>
            <w:shd w:val="clear" w:color="auto" w:fill="E6E6E6"/>
          </w:tcPr>
          <w:p w14:paraId="4E4306E3" w14:textId="77777777" w:rsidR="00A5095E" w:rsidRPr="001A40A5" w:rsidRDefault="00A5095E" w:rsidP="00FB2C6A">
            <w:pPr>
              <w:pStyle w:val="Heading8"/>
              <w:rPr>
                <w:bCs w:val="0"/>
                <w:sz w:val="18"/>
              </w:rPr>
            </w:pPr>
            <w:r w:rsidRPr="001A40A5">
              <w:rPr>
                <w:bCs w:val="0"/>
                <w:sz w:val="18"/>
              </w:rPr>
              <w:t>Número</w:t>
            </w:r>
          </w:p>
        </w:tc>
        <w:tc>
          <w:tcPr>
            <w:tcW w:w="6965" w:type="dxa"/>
          </w:tcPr>
          <w:p w14:paraId="7C6C0602" w14:textId="00E15D79" w:rsidR="00A5095E" w:rsidRPr="009F1E7F" w:rsidRDefault="00680E7A" w:rsidP="00680E7A">
            <w:pPr>
              <w:pStyle w:val="NormalWeb"/>
              <w:spacing w:before="0" w:beforeAutospacing="0" w:after="0" w:afterAutospacing="0"/>
              <w:rPr>
                <w:rFonts w:eastAsia="Times New Roman"/>
                <w:b/>
                <w:szCs w:val="24"/>
              </w:rPr>
            </w:pPr>
            <w:r>
              <w:rPr>
                <w:rFonts w:eastAsia="Times New Roman"/>
                <w:b/>
                <w:szCs w:val="24"/>
              </w:rPr>
              <w:t>IU02</w:t>
            </w:r>
            <w:r w:rsidR="00A5095E" w:rsidRPr="009F1E7F">
              <w:rPr>
                <w:rFonts w:eastAsia="Times New Roman"/>
                <w:b/>
                <w:szCs w:val="24"/>
              </w:rPr>
              <w:t>-</w:t>
            </w:r>
            <w:r w:rsidR="00A5095E">
              <w:rPr>
                <w:rFonts w:eastAsia="Times New Roman"/>
                <w:b/>
                <w:szCs w:val="24"/>
              </w:rPr>
              <w:t>Gestion de la DJ Inventario Inicial</w:t>
            </w:r>
          </w:p>
        </w:tc>
      </w:tr>
      <w:tr w:rsidR="00A5095E" w:rsidRPr="001A40A5" w14:paraId="5E03E529" w14:textId="77777777" w:rsidTr="00FB2C6A">
        <w:tc>
          <w:tcPr>
            <w:tcW w:w="2332" w:type="dxa"/>
            <w:shd w:val="clear" w:color="auto" w:fill="E6E6E6"/>
          </w:tcPr>
          <w:p w14:paraId="50D70D73" w14:textId="77777777" w:rsidR="00A5095E" w:rsidRPr="001A40A5" w:rsidRDefault="00A5095E" w:rsidP="00FB2C6A">
            <w:pPr>
              <w:rPr>
                <w:rFonts w:cs="Arial"/>
                <w:b/>
                <w:sz w:val="18"/>
              </w:rPr>
            </w:pPr>
            <w:r w:rsidRPr="001A40A5">
              <w:rPr>
                <w:rFonts w:cs="Arial"/>
                <w:b/>
                <w:sz w:val="18"/>
              </w:rPr>
              <w:t>Propósito de la interface</w:t>
            </w:r>
          </w:p>
        </w:tc>
        <w:tc>
          <w:tcPr>
            <w:tcW w:w="6965" w:type="dxa"/>
          </w:tcPr>
          <w:p w14:paraId="652BD7D5" w14:textId="77777777" w:rsidR="00A5095E" w:rsidRPr="00FE30BC" w:rsidRDefault="00A5095E" w:rsidP="00FB2C6A">
            <w:pPr>
              <w:rPr>
                <w:rFonts w:cs="Arial"/>
                <w:sz w:val="20"/>
              </w:rPr>
            </w:pPr>
            <w:r w:rsidRPr="00FE30BC">
              <w:rPr>
                <w:rFonts w:cs="Arial"/>
                <w:sz w:val="20"/>
              </w:rPr>
              <w:t xml:space="preserve">Interfaz que permite </w:t>
            </w:r>
            <w:r>
              <w:rPr>
                <w:rFonts w:cs="Arial"/>
                <w:sz w:val="20"/>
              </w:rPr>
              <w:t>la gestión de Inventario Inicial</w:t>
            </w:r>
          </w:p>
        </w:tc>
      </w:tr>
      <w:tr w:rsidR="00A5095E" w:rsidRPr="001A40A5" w14:paraId="53583DA0" w14:textId="77777777" w:rsidTr="00FB2C6A">
        <w:tc>
          <w:tcPr>
            <w:tcW w:w="9297" w:type="dxa"/>
            <w:gridSpan w:val="2"/>
            <w:shd w:val="clear" w:color="auto" w:fill="E6E6E6"/>
          </w:tcPr>
          <w:p w14:paraId="567B4D7B" w14:textId="77777777" w:rsidR="00A5095E" w:rsidRPr="001A40A5" w:rsidRDefault="00A5095E" w:rsidP="00FB2C6A">
            <w:pPr>
              <w:pStyle w:val="Heading8"/>
              <w:rPr>
                <w:bCs w:val="0"/>
                <w:sz w:val="18"/>
              </w:rPr>
            </w:pPr>
            <w:r w:rsidRPr="001A40A5">
              <w:rPr>
                <w:bCs w:val="0"/>
                <w:sz w:val="18"/>
              </w:rPr>
              <w:t>Gráfica de la interface</w:t>
            </w:r>
          </w:p>
        </w:tc>
      </w:tr>
      <w:tr w:rsidR="00A5095E" w:rsidRPr="0004213E" w14:paraId="58D5D7C7" w14:textId="77777777" w:rsidTr="00FB2C6A">
        <w:trPr>
          <w:trHeight w:val="1077"/>
        </w:trPr>
        <w:tc>
          <w:tcPr>
            <w:tcW w:w="9297" w:type="dxa"/>
            <w:gridSpan w:val="2"/>
          </w:tcPr>
          <w:p w14:paraId="7B410A13" w14:textId="77777777" w:rsidR="00A5095E" w:rsidRDefault="00A5095E" w:rsidP="00FB2C6A">
            <w:pPr>
              <w:jc w:val="center"/>
              <w:rPr>
                <w:rFonts w:cs="Arial"/>
                <w:strike/>
                <w:sz w:val="20"/>
              </w:rPr>
            </w:pPr>
          </w:p>
          <w:p w14:paraId="092C6AC6" w14:textId="48E272B5" w:rsidR="00A5095E" w:rsidRDefault="00FD34D6" w:rsidP="00FB2C6A">
            <w:pPr>
              <w:jc w:val="center"/>
              <w:rPr>
                <w:noProof/>
                <w:lang w:val="en-US" w:eastAsia="en-US"/>
              </w:rPr>
            </w:pPr>
            <w:r>
              <w:rPr>
                <w:noProof/>
                <w:lang w:val="en-US" w:eastAsia="en-US"/>
              </w:rPr>
              <w:drawing>
                <wp:inline distT="0" distB="0" distL="0" distR="0" wp14:anchorId="325763BE" wp14:editId="5D9A4FA1">
                  <wp:extent cx="4971429" cy="42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1429" cy="4200000"/>
                          </a:xfrm>
                          <a:prstGeom prst="rect">
                            <a:avLst/>
                          </a:prstGeom>
                        </pic:spPr>
                      </pic:pic>
                    </a:graphicData>
                  </a:graphic>
                </wp:inline>
              </w:drawing>
            </w:r>
          </w:p>
          <w:p w14:paraId="0808E8C1" w14:textId="77777777" w:rsidR="00A5095E" w:rsidRPr="0004213E" w:rsidRDefault="00A5095E" w:rsidP="00FB2C6A">
            <w:pPr>
              <w:jc w:val="center"/>
              <w:rPr>
                <w:rFonts w:cs="Arial"/>
                <w:strike/>
                <w:sz w:val="20"/>
              </w:rPr>
            </w:pPr>
          </w:p>
        </w:tc>
      </w:tr>
    </w:tbl>
    <w:p w14:paraId="1EC3D8D1" w14:textId="77777777" w:rsidR="00A5095E" w:rsidRPr="00E441BA" w:rsidRDefault="00A5095E" w:rsidP="00A5095E">
      <w:pPr>
        <w:rPr>
          <w:strike/>
        </w:rPr>
      </w:pPr>
    </w:p>
    <w:p w14:paraId="5A619680" w14:textId="77777777" w:rsidR="00A5095E" w:rsidRDefault="00A5095E" w:rsidP="00A5095E">
      <w:pPr>
        <w:rPr>
          <w:b/>
          <w:bCs/>
          <w:sz w:val="20"/>
        </w:rPr>
      </w:pPr>
    </w:p>
    <w:p w14:paraId="6CD79EC3" w14:textId="77777777" w:rsidR="00A5095E" w:rsidRDefault="00A5095E" w:rsidP="00A5095E">
      <w:r>
        <w:rPr>
          <w:b/>
          <w:bCs/>
        </w:rPr>
        <w:br w:type="page"/>
      </w:r>
    </w:p>
    <w:p w14:paraId="26F29F1E" w14:textId="77777777" w:rsidR="00A5095E" w:rsidRDefault="00A5095E" w:rsidP="00A5095E">
      <w:pPr>
        <w:rPr>
          <w:b/>
          <w:bCs/>
          <w:sz w:val="20"/>
        </w:rPr>
      </w:pPr>
    </w:p>
    <w:p w14:paraId="44CF1A8A" w14:textId="77777777" w:rsidR="00A5095E" w:rsidRDefault="00A5095E" w:rsidP="00A5095E">
      <w:pPr>
        <w:rPr>
          <w:b/>
          <w:bCs/>
          <w:sz w:val="20"/>
        </w:rPr>
      </w:pPr>
    </w:p>
    <w:p w14:paraId="5839F566" w14:textId="77777777" w:rsidR="00A5095E" w:rsidRDefault="00A5095E" w:rsidP="00A5095E">
      <w:r>
        <w:rPr>
          <w:b/>
          <w:bCs/>
        </w:rPr>
        <w:br w:type="page"/>
      </w: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332"/>
        <w:gridCol w:w="6965"/>
      </w:tblGrid>
      <w:tr w:rsidR="00A5095E" w:rsidRPr="001A40A5" w14:paraId="45A58918" w14:textId="77777777" w:rsidTr="00FB2C6A">
        <w:tc>
          <w:tcPr>
            <w:tcW w:w="2332" w:type="dxa"/>
            <w:shd w:val="clear" w:color="auto" w:fill="E6E6E6"/>
          </w:tcPr>
          <w:p w14:paraId="42883F05" w14:textId="77777777" w:rsidR="00A5095E" w:rsidRPr="001A40A5" w:rsidRDefault="00A5095E" w:rsidP="00FB2C6A">
            <w:pPr>
              <w:pStyle w:val="Heading8"/>
              <w:rPr>
                <w:bCs w:val="0"/>
                <w:sz w:val="18"/>
              </w:rPr>
            </w:pPr>
            <w:r w:rsidRPr="001A40A5">
              <w:rPr>
                <w:bCs w:val="0"/>
                <w:sz w:val="18"/>
              </w:rPr>
              <w:lastRenderedPageBreak/>
              <w:t>Número</w:t>
            </w:r>
          </w:p>
        </w:tc>
        <w:tc>
          <w:tcPr>
            <w:tcW w:w="6965" w:type="dxa"/>
          </w:tcPr>
          <w:p w14:paraId="7FE66B0B" w14:textId="54F49C9A" w:rsidR="00A5095E" w:rsidRPr="009F1E7F" w:rsidRDefault="00A5095E" w:rsidP="00EA4E4D">
            <w:pPr>
              <w:pStyle w:val="NormalWeb"/>
              <w:spacing w:before="0" w:beforeAutospacing="0" w:after="0" w:afterAutospacing="0"/>
              <w:rPr>
                <w:rFonts w:eastAsia="Times New Roman"/>
                <w:b/>
                <w:szCs w:val="24"/>
              </w:rPr>
            </w:pPr>
            <w:r w:rsidRPr="009F1E7F">
              <w:rPr>
                <w:rFonts w:eastAsia="Times New Roman"/>
                <w:b/>
                <w:szCs w:val="24"/>
              </w:rPr>
              <w:t>IU0</w:t>
            </w:r>
            <w:r>
              <w:rPr>
                <w:rFonts w:eastAsia="Times New Roman"/>
                <w:b/>
                <w:szCs w:val="24"/>
              </w:rPr>
              <w:t>3A</w:t>
            </w:r>
            <w:r w:rsidRPr="009F1E7F">
              <w:rPr>
                <w:rFonts w:eastAsia="Times New Roman"/>
                <w:b/>
                <w:szCs w:val="24"/>
              </w:rPr>
              <w:t>-</w:t>
            </w:r>
            <w:r>
              <w:t xml:space="preserve"> </w:t>
            </w:r>
            <w:r w:rsidRPr="00A905FD">
              <w:rPr>
                <w:rFonts w:eastAsia="Times New Roman"/>
                <w:b/>
                <w:szCs w:val="24"/>
              </w:rPr>
              <w:t>Registrar Inventario Inicial</w:t>
            </w:r>
          </w:p>
        </w:tc>
      </w:tr>
      <w:tr w:rsidR="00A5095E" w:rsidRPr="001A40A5" w14:paraId="4948622E" w14:textId="77777777" w:rsidTr="00FB2C6A">
        <w:tc>
          <w:tcPr>
            <w:tcW w:w="2332" w:type="dxa"/>
            <w:shd w:val="clear" w:color="auto" w:fill="E6E6E6"/>
          </w:tcPr>
          <w:p w14:paraId="7A89408C" w14:textId="77777777" w:rsidR="00A5095E" w:rsidRPr="001A40A5" w:rsidRDefault="00A5095E" w:rsidP="00FB2C6A">
            <w:pPr>
              <w:rPr>
                <w:rFonts w:cs="Arial"/>
                <w:b/>
                <w:sz w:val="18"/>
              </w:rPr>
            </w:pPr>
            <w:r w:rsidRPr="001A40A5">
              <w:rPr>
                <w:rFonts w:cs="Arial"/>
                <w:b/>
                <w:sz w:val="18"/>
              </w:rPr>
              <w:t>Propósito de la interface</w:t>
            </w:r>
          </w:p>
        </w:tc>
        <w:tc>
          <w:tcPr>
            <w:tcW w:w="6965" w:type="dxa"/>
          </w:tcPr>
          <w:p w14:paraId="7E7E2B19" w14:textId="77777777" w:rsidR="00A5095E" w:rsidRPr="00FE30BC" w:rsidRDefault="00A5095E" w:rsidP="00FB2C6A">
            <w:pPr>
              <w:rPr>
                <w:rFonts w:cs="Arial"/>
                <w:sz w:val="20"/>
              </w:rPr>
            </w:pPr>
            <w:r w:rsidRPr="00FE30BC">
              <w:rPr>
                <w:rFonts w:cs="Arial"/>
                <w:sz w:val="20"/>
              </w:rPr>
              <w:t xml:space="preserve">Interfaz que permite realizar </w:t>
            </w:r>
            <w:r>
              <w:rPr>
                <w:rFonts w:cs="Arial"/>
                <w:sz w:val="20"/>
              </w:rPr>
              <w:t>el registro y actualización del inventario inicial</w:t>
            </w:r>
          </w:p>
        </w:tc>
      </w:tr>
      <w:tr w:rsidR="00A5095E" w:rsidRPr="001A40A5" w14:paraId="7909DB5F" w14:textId="77777777" w:rsidTr="00FB2C6A">
        <w:tc>
          <w:tcPr>
            <w:tcW w:w="9297" w:type="dxa"/>
            <w:gridSpan w:val="2"/>
            <w:shd w:val="clear" w:color="auto" w:fill="E6E6E6"/>
          </w:tcPr>
          <w:p w14:paraId="78EB618A" w14:textId="77777777" w:rsidR="00A5095E" w:rsidRPr="001A40A5" w:rsidRDefault="00A5095E" w:rsidP="00FB2C6A">
            <w:pPr>
              <w:pStyle w:val="Heading8"/>
              <w:rPr>
                <w:bCs w:val="0"/>
                <w:sz w:val="18"/>
              </w:rPr>
            </w:pPr>
            <w:r w:rsidRPr="001A40A5">
              <w:rPr>
                <w:bCs w:val="0"/>
                <w:sz w:val="18"/>
              </w:rPr>
              <w:t>Gráfica de la interface</w:t>
            </w:r>
          </w:p>
        </w:tc>
      </w:tr>
      <w:tr w:rsidR="00A5095E" w:rsidRPr="0004213E" w14:paraId="05E8E29D" w14:textId="77777777" w:rsidTr="00FB2C6A">
        <w:trPr>
          <w:trHeight w:val="1077"/>
        </w:trPr>
        <w:tc>
          <w:tcPr>
            <w:tcW w:w="9297" w:type="dxa"/>
            <w:gridSpan w:val="2"/>
          </w:tcPr>
          <w:p w14:paraId="0A31CF9D" w14:textId="77777777" w:rsidR="00A5095E" w:rsidRDefault="00A5095E" w:rsidP="00FB2C6A">
            <w:pPr>
              <w:jc w:val="center"/>
              <w:rPr>
                <w:rFonts w:cs="Arial"/>
                <w:strike/>
                <w:sz w:val="20"/>
              </w:rPr>
            </w:pPr>
          </w:p>
          <w:p w14:paraId="33F67681" w14:textId="003DD84A" w:rsidR="00A5095E" w:rsidRPr="00FE30BC" w:rsidRDefault="00FD34D6" w:rsidP="00FB2C6A">
            <w:pPr>
              <w:jc w:val="center"/>
              <w:rPr>
                <w:rFonts w:cs="Arial"/>
                <w:sz w:val="20"/>
              </w:rPr>
            </w:pPr>
            <w:r>
              <w:rPr>
                <w:noProof/>
                <w:lang w:val="en-US" w:eastAsia="en-US"/>
              </w:rPr>
              <w:drawing>
                <wp:inline distT="0" distB="0" distL="0" distR="0" wp14:anchorId="5F9F4A86" wp14:editId="7CFAE6FF">
                  <wp:extent cx="5057143" cy="451428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143" cy="4514286"/>
                          </a:xfrm>
                          <a:prstGeom prst="rect">
                            <a:avLst/>
                          </a:prstGeom>
                        </pic:spPr>
                      </pic:pic>
                    </a:graphicData>
                  </a:graphic>
                </wp:inline>
              </w:drawing>
            </w:r>
          </w:p>
          <w:p w14:paraId="112CFCBF" w14:textId="77777777" w:rsidR="00A5095E" w:rsidRPr="0004213E" w:rsidRDefault="00A5095E" w:rsidP="00FB2C6A">
            <w:pPr>
              <w:jc w:val="center"/>
              <w:rPr>
                <w:rFonts w:cs="Arial"/>
                <w:strike/>
                <w:sz w:val="20"/>
              </w:rPr>
            </w:pPr>
          </w:p>
        </w:tc>
      </w:tr>
    </w:tbl>
    <w:p w14:paraId="524A4F7D" w14:textId="77777777" w:rsidR="00A5095E" w:rsidRDefault="00A5095E" w:rsidP="00A5095E">
      <w:pPr>
        <w:rPr>
          <w:b/>
          <w:bCs/>
          <w:sz w:val="20"/>
        </w:rPr>
      </w:pPr>
    </w:p>
    <w:p w14:paraId="07D85FEE" w14:textId="77777777" w:rsidR="00A5095E" w:rsidRDefault="00A5095E" w:rsidP="00A5095E">
      <w:pPr>
        <w:rPr>
          <w:b/>
          <w:bCs/>
          <w:sz w:val="20"/>
        </w:rPr>
      </w:pPr>
    </w:p>
    <w:p w14:paraId="12E4E80F" w14:textId="77777777" w:rsidR="00A5095E" w:rsidRDefault="00A5095E" w:rsidP="00A5095E">
      <w:pPr>
        <w:rPr>
          <w:b/>
          <w:bCs/>
          <w:sz w:val="20"/>
        </w:rPr>
      </w:pPr>
    </w:p>
    <w:p w14:paraId="72A73C92" w14:textId="77777777" w:rsidR="00A5095E" w:rsidRDefault="00A5095E" w:rsidP="00A5095E">
      <w:pPr>
        <w:rPr>
          <w:b/>
          <w:bCs/>
          <w:sz w:val="20"/>
        </w:rPr>
      </w:pPr>
    </w:p>
    <w:p w14:paraId="14CBA4ED" w14:textId="77777777" w:rsidR="00A5095E" w:rsidRDefault="00A5095E" w:rsidP="00A5095E">
      <w:pPr>
        <w:rPr>
          <w:b/>
          <w:bCs/>
          <w:sz w:val="20"/>
        </w:rPr>
      </w:pPr>
    </w:p>
    <w:p w14:paraId="6382E38C" w14:textId="77777777" w:rsidR="00A5095E" w:rsidRDefault="00A5095E" w:rsidP="00A5095E">
      <w:pPr>
        <w:rPr>
          <w:b/>
          <w:bCs/>
          <w:sz w:val="20"/>
        </w:rPr>
      </w:pPr>
    </w:p>
    <w:p w14:paraId="2F606EB1" w14:textId="77777777" w:rsidR="00A5095E" w:rsidRDefault="00A5095E" w:rsidP="00A5095E">
      <w:pPr>
        <w:rPr>
          <w:b/>
          <w:bCs/>
          <w:sz w:val="20"/>
        </w:rPr>
      </w:pPr>
    </w:p>
    <w:p w14:paraId="2183474E" w14:textId="77777777" w:rsidR="00A5095E" w:rsidRDefault="00A5095E" w:rsidP="00A5095E">
      <w:pPr>
        <w:rPr>
          <w:b/>
          <w:bCs/>
          <w:sz w:val="20"/>
        </w:rPr>
      </w:pPr>
    </w:p>
    <w:p w14:paraId="44534E5B" w14:textId="77777777" w:rsidR="00A5095E" w:rsidRDefault="00A5095E" w:rsidP="00A5095E">
      <w:pPr>
        <w:rPr>
          <w:b/>
          <w:bCs/>
          <w:sz w:val="20"/>
        </w:rPr>
      </w:pPr>
    </w:p>
    <w:p w14:paraId="4AF1DCCA" w14:textId="77777777" w:rsidR="00A5095E" w:rsidRDefault="00A5095E" w:rsidP="00A5095E">
      <w:pPr>
        <w:rPr>
          <w:b/>
          <w:bCs/>
          <w:sz w:val="20"/>
        </w:rPr>
      </w:pPr>
    </w:p>
    <w:p w14:paraId="3BB00228" w14:textId="77777777" w:rsidR="00A5095E" w:rsidRDefault="00A5095E" w:rsidP="00A5095E">
      <w:pPr>
        <w:rPr>
          <w:b/>
          <w:bCs/>
          <w:sz w:val="20"/>
        </w:rPr>
      </w:pPr>
    </w:p>
    <w:p w14:paraId="6A4F8B06" w14:textId="77777777" w:rsidR="00A5095E" w:rsidRDefault="00A5095E" w:rsidP="00A5095E">
      <w:pPr>
        <w:rPr>
          <w:b/>
          <w:bCs/>
          <w:sz w:val="20"/>
        </w:rPr>
      </w:pPr>
    </w:p>
    <w:p w14:paraId="089564DC" w14:textId="77777777" w:rsidR="00A5095E" w:rsidRDefault="00A5095E" w:rsidP="00A5095E">
      <w:pPr>
        <w:rPr>
          <w:b/>
          <w:bCs/>
          <w:sz w:val="20"/>
        </w:rPr>
      </w:pPr>
    </w:p>
    <w:p w14:paraId="664B132D" w14:textId="77777777" w:rsidR="00A5095E" w:rsidRDefault="00A5095E" w:rsidP="00A5095E">
      <w:pPr>
        <w:rPr>
          <w:b/>
          <w:bCs/>
          <w:sz w:val="20"/>
        </w:rPr>
      </w:pPr>
    </w:p>
    <w:p w14:paraId="692B9B95" w14:textId="77777777" w:rsidR="00A5095E" w:rsidRDefault="00A5095E" w:rsidP="00A5095E">
      <w:pPr>
        <w:rPr>
          <w:b/>
          <w:bCs/>
          <w:sz w:val="20"/>
        </w:rPr>
      </w:pPr>
    </w:p>
    <w:p w14:paraId="48FC9518" w14:textId="77777777" w:rsidR="00A5095E" w:rsidRDefault="00A5095E" w:rsidP="00A5095E">
      <w:pPr>
        <w:rPr>
          <w:b/>
          <w:bCs/>
          <w:sz w:val="20"/>
        </w:rPr>
      </w:pPr>
    </w:p>
    <w:p w14:paraId="1CF09E20" w14:textId="77777777" w:rsidR="00A5095E" w:rsidRDefault="00A5095E" w:rsidP="00A5095E">
      <w:pPr>
        <w:rPr>
          <w:b/>
          <w:bCs/>
          <w:sz w:val="20"/>
        </w:rPr>
      </w:pPr>
    </w:p>
    <w:p w14:paraId="55EEF463" w14:textId="77777777" w:rsidR="00A5095E" w:rsidRDefault="00A5095E" w:rsidP="00A5095E">
      <w:pPr>
        <w:rPr>
          <w:b/>
          <w:bCs/>
          <w:sz w:val="20"/>
        </w:rPr>
      </w:pPr>
    </w:p>
    <w:p w14:paraId="4B224DBC" w14:textId="77777777" w:rsidR="00A5095E" w:rsidRDefault="00A5095E" w:rsidP="00A5095E">
      <w:pPr>
        <w:rPr>
          <w:b/>
          <w:bCs/>
          <w:sz w:val="20"/>
        </w:rPr>
      </w:pPr>
    </w:p>
    <w:p w14:paraId="7E0D01FB" w14:textId="77777777" w:rsidR="00A5095E" w:rsidRDefault="00A5095E" w:rsidP="00A5095E">
      <w:pPr>
        <w:rPr>
          <w:b/>
          <w:bCs/>
          <w:sz w:val="20"/>
        </w:rPr>
      </w:pPr>
    </w:p>
    <w:p w14:paraId="5411EE79" w14:textId="77777777" w:rsidR="00A5095E" w:rsidRDefault="00A5095E" w:rsidP="00A5095E">
      <w:pPr>
        <w:rPr>
          <w:b/>
          <w:bCs/>
          <w:sz w:val="20"/>
        </w:rPr>
      </w:pPr>
    </w:p>
    <w:p w14:paraId="4EF66E33" w14:textId="77777777" w:rsidR="00A5095E" w:rsidRDefault="00A5095E" w:rsidP="00A5095E">
      <w:pPr>
        <w:rPr>
          <w:b/>
          <w:bCs/>
          <w:sz w:val="20"/>
        </w:rPr>
      </w:pPr>
    </w:p>
    <w:p w14:paraId="5EEE76FD" w14:textId="77777777" w:rsidR="00A5095E" w:rsidRDefault="00A5095E" w:rsidP="00A5095E">
      <w:pPr>
        <w:rPr>
          <w:b/>
          <w:bCs/>
          <w:sz w:val="20"/>
        </w:rPr>
      </w:pPr>
    </w:p>
    <w:p w14:paraId="7D57A74A" w14:textId="77777777" w:rsidR="00A5095E" w:rsidRDefault="00A5095E" w:rsidP="00A5095E">
      <w:pPr>
        <w:rPr>
          <w:b/>
          <w:bCs/>
          <w:sz w:val="20"/>
        </w:rPr>
      </w:pPr>
    </w:p>
    <w:p w14:paraId="26B9CADB" w14:textId="77777777" w:rsidR="00A5095E" w:rsidRDefault="00A5095E" w:rsidP="00A5095E">
      <w:pPr>
        <w:rPr>
          <w:b/>
          <w:bCs/>
          <w:sz w:val="20"/>
        </w:rPr>
      </w:pPr>
    </w:p>
    <w:p w14:paraId="40A7E888" w14:textId="77777777" w:rsidR="00A5095E" w:rsidRDefault="00A5095E" w:rsidP="00A5095E">
      <w:pPr>
        <w:rPr>
          <w:b/>
          <w:bCs/>
          <w:sz w:val="20"/>
        </w:rPr>
      </w:pPr>
    </w:p>
    <w:p w14:paraId="0490935C" w14:textId="77777777" w:rsidR="00A5095E" w:rsidRDefault="00A5095E" w:rsidP="00A5095E">
      <w:pPr>
        <w:rPr>
          <w:b/>
          <w:bCs/>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332"/>
        <w:gridCol w:w="6965"/>
      </w:tblGrid>
      <w:tr w:rsidR="00A5095E" w:rsidRPr="009F1E7F" w14:paraId="398D5F6D" w14:textId="77777777" w:rsidTr="00FB2C6A">
        <w:tc>
          <w:tcPr>
            <w:tcW w:w="2332" w:type="dxa"/>
            <w:shd w:val="clear" w:color="auto" w:fill="E6E6E6"/>
          </w:tcPr>
          <w:p w14:paraId="3971DDC1" w14:textId="77777777" w:rsidR="00A5095E" w:rsidRPr="001A40A5" w:rsidRDefault="00A5095E" w:rsidP="00FB2C6A">
            <w:pPr>
              <w:pStyle w:val="Heading8"/>
              <w:rPr>
                <w:bCs w:val="0"/>
                <w:sz w:val="18"/>
              </w:rPr>
            </w:pPr>
            <w:r w:rsidRPr="001A40A5">
              <w:rPr>
                <w:bCs w:val="0"/>
                <w:sz w:val="18"/>
              </w:rPr>
              <w:t>Número</w:t>
            </w:r>
          </w:p>
        </w:tc>
        <w:tc>
          <w:tcPr>
            <w:tcW w:w="6965" w:type="dxa"/>
          </w:tcPr>
          <w:p w14:paraId="60550AD4" w14:textId="1A543DA3" w:rsidR="00A5095E" w:rsidRPr="009F1E7F" w:rsidRDefault="00B82C6A" w:rsidP="00FB2C6A">
            <w:pPr>
              <w:pStyle w:val="NormalWeb"/>
              <w:spacing w:before="0" w:beforeAutospacing="0" w:after="0" w:afterAutospacing="0"/>
              <w:rPr>
                <w:rFonts w:eastAsia="Times New Roman"/>
                <w:b/>
                <w:szCs w:val="24"/>
              </w:rPr>
            </w:pPr>
            <w:r>
              <w:rPr>
                <w:b/>
                <w:szCs w:val="18"/>
              </w:rPr>
              <w:t>IU03B- Cargar Inv. Inicial desde el archivo plano.</w:t>
            </w:r>
          </w:p>
        </w:tc>
      </w:tr>
      <w:tr w:rsidR="00A5095E" w:rsidRPr="00FE30BC" w14:paraId="4ABB6AAE" w14:textId="77777777" w:rsidTr="00FB2C6A">
        <w:tc>
          <w:tcPr>
            <w:tcW w:w="2332" w:type="dxa"/>
            <w:shd w:val="clear" w:color="auto" w:fill="E6E6E6"/>
          </w:tcPr>
          <w:p w14:paraId="7F92AE76" w14:textId="77777777" w:rsidR="00A5095E" w:rsidRPr="001A40A5" w:rsidRDefault="00A5095E" w:rsidP="00FB2C6A">
            <w:pPr>
              <w:rPr>
                <w:rFonts w:cs="Arial"/>
                <w:b/>
                <w:sz w:val="18"/>
              </w:rPr>
            </w:pPr>
            <w:r w:rsidRPr="001A40A5">
              <w:rPr>
                <w:rFonts w:cs="Arial"/>
                <w:b/>
                <w:sz w:val="18"/>
              </w:rPr>
              <w:t>Propósito de la interface</w:t>
            </w:r>
          </w:p>
        </w:tc>
        <w:tc>
          <w:tcPr>
            <w:tcW w:w="6965" w:type="dxa"/>
          </w:tcPr>
          <w:p w14:paraId="393BEB37" w14:textId="77777777" w:rsidR="00A5095E" w:rsidRPr="00FE30BC" w:rsidRDefault="00A5095E" w:rsidP="00FB2C6A">
            <w:pPr>
              <w:rPr>
                <w:rFonts w:cs="Arial"/>
                <w:sz w:val="20"/>
              </w:rPr>
            </w:pPr>
            <w:r w:rsidRPr="00FE30BC">
              <w:rPr>
                <w:rFonts w:cs="Arial"/>
                <w:sz w:val="20"/>
              </w:rPr>
              <w:t xml:space="preserve">Interfaz que permite realizar la </w:t>
            </w:r>
            <w:r>
              <w:rPr>
                <w:rFonts w:cs="Arial"/>
                <w:sz w:val="20"/>
              </w:rPr>
              <w:t>carga masiva de Inventario Inicial desde un archivo plano</w:t>
            </w:r>
          </w:p>
        </w:tc>
      </w:tr>
      <w:tr w:rsidR="00A5095E" w:rsidRPr="001A40A5" w14:paraId="61DCDF78" w14:textId="77777777" w:rsidTr="00FB2C6A">
        <w:tc>
          <w:tcPr>
            <w:tcW w:w="9297" w:type="dxa"/>
            <w:gridSpan w:val="2"/>
            <w:shd w:val="clear" w:color="auto" w:fill="E6E6E6"/>
          </w:tcPr>
          <w:p w14:paraId="12F87CEA" w14:textId="77777777" w:rsidR="00A5095E" w:rsidRPr="001A40A5" w:rsidRDefault="00A5095E" w:rsidP="00FB2C6A">
            <w:pPr>
              <w:pStyle w:val="Heading8"/>
              <w:rPr>
                <w:bCs w:val="0"/>
                <w:sz w:val="18"/>
              </w:rPr>
            </w:pPr>
            <w:r w:rsidRPr="001A40A5">
              <w:rPr>
                <w:bCs w:val="0"/>
                <w:sz w:val="18"/>
              </w:rPr>
              <w:t>Gráfica de la interface</w:t>
            </w:r>
          </w:p>
        </w:tc>
      </w:tr>
      <w:tr w:rsidR="00A5095E" w:rsidRPr="0004213E" w14:paraId="78A78999" w14:textId="77777777" w:rsidTr="00FB2C6A">
        <w:trPr>
          <w:trHeight w:val="1077"/>
        </w:trPr>
        <w:tc>
          <w:tcPr>
            <w:tcW w:w="9297" w:type="dxa"/>
            <w:gridSpan w:val="2"/>
          </w:tcPr>
          <w:p w14:paraId="7175DCDA" w14:textId="77777777" w:rsidR="00A5095E" w:rsidRDefault="00A5095E" w:rsidP="00FB2C6A">
            <w:pPr>
              <w:jc w:val="center"/>
              <w:rPr>
                <w:rFonts w:cs="Arial"/>
                <w:strike/>
                <w:sz w:val="20"/>
              </w:rPr>
            </w:pPr>
          </w:p>
          <w:p w14:paraId="51A6845D" w14:textId="783B6F44" w:rsidR="00A5095E" w:rsidRPr="00FE30BC" w:rsidRDefault="00FD34D6" w:rsidP="00FB2C6A">
            <w:pPr>
              <w:jc w:val="center"/>
              <w:rPr>
                <w:rFonts w:cs="Arial"/>
                <w:sz w:val="20"/>
              </w:rPr>
            </w:pPr>
            <w:r>
              <w:rPr>
                <w:noProof/>
                <w:lang w:val="en-US" w:eastAsia="en-US"/>
              </w:rPr>
              <w:drawing>
                <wp:inline distT="0" distB="0" distL="0" distR="0" wp14:anchorId="1B28851B" wp14:editId="7C872AF5">
                  <wp:extent cx="5295238" cy="4257143"/>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5238" cy="4257143"/>
                          </a:xfrm>
                          <a:prstGeom prst="rect">
                            <a:avLst/>
                          </a:prstGeom>
                        </pic:spPr>
                      </pic:pic>
                    </a:graphicData>
                  </a:graphic>
                </wp:inline>
              </w:drawing>
            </w:r>
          </w:p>
          <w:p w14:paraId="7C30D6A6" w14:textId="77777777" w:rsidR="00A5095E" w:rsidRPr="0004213E" w:rsidRDefault="00A5095E" w:rsidP="00FB2C6A">
            <w:pPr>
              <w:jc w:val="center"/>
              <w:rPr>
                <w:rFonts w:cs="Arial"/>
                <w:strike/>
                <w:sz w:val="20"/>
              </w:rPr>
            </w:pPr>
          </w:p>
        </w:tc>
      </w:tr>
    </w:tbl>
    <w:p w14:paraId="4E56B6FB" w14:textId="77777777" w:rsidR="00A5095E" w:rsidRDefault="00A5095E" w:rsidP="00A5095E">
      <w:pPr>
        <w:rPr>
          <w:b/>
          <w:bCs/>
        </w:rPr>
      </w:pPr>
      <w:r>
        <w:rPr>
          <w:b/>
          <w:bCs/>
        </w:rPr>
        <w:br w:type="page"/>
      </w:r>
    </w:p>
    <w:p w14:paraId="6E6FC37D" w14:textId="77777777" w:rsidR="008B1FFC" w:rsidRDefault="008B1FFC" w:rsidP="00A5095E">
      <w:pPr>
        <w:rPr>
          <w:b/>
          <w:bCs/>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630"/>
        <w:gridCol w:w="6667"/>
      </w:tblGrid>
      <w:tr w:rsidR="007A5E98" w:rsidRPr="009F1E7F" w14:paraId="6E81D973" w14:textId="77777777" w:rsidTr="00651E73">
        <w:tc>
          <w:tcPr>
            <w:tcW w:w="2332" w:type="dxa"/>
            <w:shd w:val="clear" w:color="auto" w:fill="E6E6E6"/>
          </w:tcPr>
          <w:p w14:paraId="5CA69683" w14:textId="77777777" w:rsidR="008B1FFC" w:rsidRPr="001A40A5" w:rsidRDefault="008B1FFC" w:rsidP="00651E73">
            <w:pPr>
              <w:pStyle w:val="Heading8"/>
              <w:rPr>
                <w:bCs w:val="0"/>
                <w:sz w:val="18"/>
              </w:rPr>
            </w:pPr>
            <w:r w:rsidRPr="001A40A5">
              <w:rPr>
                <w:bCs w:val="0"/>
                <w:sz w:val="18"/>
              </w:rPr>
              <w:t>Número</w:t>
            </w:r>
          </w:p>
        </w:tc>
        <w:tc>
          <w:tcPr>
            <w:tcW w:w="6965" w:type="dxa"/>
          </w:tcPr>
          <w:p w14:paraId="7DE8FEBF" w14:textId="63B5F40C" w:rsidR="008B1FFC" w:rsidRPr="009F1E7F" w:rsidRDefault="008B1FFC" w:rsidP="007A5E98">
            <w:pPr>
              <w:pStyle w:val="NormalWeb"/>
              <w:spacing w:before="0" w:beforeAutospacing="0" w:after="0" w:afterAutospacing="0"/>
              <w:rPr>
                <w:rFonts w:eastAsia="Times New Roman"/>
                <w:b/>
                <w:szCs w:val="24"/>
              </w:rPr>
            </w:pPr>
            <w:r w:rsidRPr="009F1E7F">
              <w:rPr>
                <w:rFonts w:eastAsia="Times New Roman"/>
                <w:b/>
                <w:szCs w:val="24"/>
              </w:rPr>
              <w:t>IU0</w:t>
            </w:r>
            <w:r>
              <w:rPr>
                <w:rFonts w:eastAsia="Times New Roman"/>
                <w:b/>
                <w:szCs w:val="24"/>
              </w:rPr>
              <w:t>3</w:t>
            </w:r>
            <w:r w:rsidR="007A5E98">
              <w:rPr>
                <w:rFonts w:eastAsia="Times New Roman"/>
                <w:b/>
                <w:szCs w:val="24"/>
              </w:rPr>
              <w:t>C</w:t>
            </w:r>
            <w:r>
              <w:rPr>
                <w:rFonts w:eastAsia="Times New Roman"/>
                <w:b/>
                <w:szCs w:val="24"/>
              </w:rPr>
              <w:t xml:space="preserve">- </w:t>
            </w:r>
            <w:r w:rsidR="007A5E98">
              <w:rPr>
                <w:rFonts w:eastAsia="Times New Roman"/>
                <w:b/>
                <w:szCs w:val="24"/>
              </w:rPr>
              <w:t>Instrucciones para el envío del archivo plano</w:t>
            </w:r>
          </w:p>
        </w:tc>
      </w:tr>
      <w:tr w:rsidR="007A5E98" w:rsidRPr="00FE30BC" w14:paraId="21883877" w14:textId="77777777" w:rsidTr="00651E73">
        <w:tc>
          <w:tcPr>
            <w:tcW w:w="2332" w:type="dxa"/>
            <w:shd w:val="clear" w:color="auto" w:fill="E6E6E6"/>
          </w:tcPr>
          <w:p w14:paraId="067FF88F" w14:textId="77777777" w:rsidR="008B1FFC" w:rsidRPr="001A40A5" w:rsidRDefault="008B1FFC" w:rsidP="00651E73">
            <w:pPr>
              <w:rPr>
                <w:rFonts w:cs="Arial"/>
                <w:b/>
                <w:sz w:val="18"/>
              </w:rPr>
            </w:pPr>
            <w:r w:rsidRPr="001A40A5">
              <w:rPr>
                <w:rFonts w:cs="Arial"/>
                <w:b/>
                <w:sz w:val="18"/>
              </w:rPr>
              <w:t>Propósito de la interface</w:t>
            </w:r>
          </w:p>
        </w:tc>
        <w:tc>
          <w:tcPr>
            <w:tcW w:w="6965" w:type="dxa"/>
          </w:tcPr>
          <w:p w14:paraId="766F2916" w14:textId="2960DCED" w:rsidR="008B1FFC" w:rsidRPr="00FE30BC" w:rsidRDefault="008B1FFC" w:rsidP="007A5E98">
            <w:pPr>
              <w:rPr>
                <w:rFonts w:cs="Arial"/>
                <w:sz w:val="20"/>
              </w:rPr>
            </w:pPr>
            <w:r w:rsidRPr="00FE30BC">
              <w:rPr>
                <w:rFonts w:cs="Arial"/>
                <w:sz w:val="20"/>
              </w:rPr>
              <w:t xml:space="preserve">Interfaz que permite </w:t>
            </w:r>
            <w:r w:rsidR="007A5E98">
              <w:rPr>
                <w:rFonts w:cs="Arial"/>
                <w:sz w:val="20"/>
              </w:rPr>
              <w:t>mostrar las instrucciones para el envío del archivo plano.</w:t>
            </w:r>
          </w:p>
        </w:tc>
      </w:tr>
      <w:tr w:rsidR="008B1FFC" w:rsidRPr="001A40A5" w14:paraId="2D113687" w14:textId="77777777" w:rsidTr="00651E73">
        <w:tc>
          <w:tcPr>
            <w:tcW w:w="9297" w:type="dxa"/>
            <w:gridSpan w:val="2"/>
            <w:shd w:val="clear" w:color="auto" w:fill="E6E6E6"/>
          </w:tcPr>
          <w:p w14:paraId="01EAF04C" w14:textId="77777777" w:rsidR="008B1FFC" w:rsidRPr="001A40A5" w:rsidRDefault="008B1FFC" w:rsidP="00651E73">
            <w:pPr>
              <w:pStyle w:val="Heading8"/>
              <w:rPr>
                <w:bCs w:val="0"/>
                <w:sz w:val="18"/>
              </w:rPr>
            </w:pPr>
            <w:r w:rsidRPr="001A40A5">
              <w:rPr>
                <w:bCs w:val="0"/>
                <w:sz w:val="18"/>
              </w:rPr>
              <w:t>Gráfica de la interface</w:t>
            </w:r>
          </w:p>
        </w:tc>
      </w:tr>
      <w:tr w:rsidR="008B1FFC" w:rsidRPr="0004213E" w14:paraId="6260418B" w14:textId="77777777" w:rsidTr="00651E73">
        <w:trPr>
          <w:trHeight w:val="1077"/>
        </w:trPr>
        <w:tc>
          <w:tcPr>
            <w:tcW w:w="9297" w:type="dxa"/>
            <w:gridSpan w:val="2"/>
          </w:tcPr>
          <w:p w14:paraId="0865A540" w14:textId="77777777" w:rsidR="008B1FFC" w:rsidRDefault="008B1FFC" w:rsidP="00651E73">
            <w:pPr>
              <w:jc w:val="center"/>
              <w:rPr>
                <w:rFonts w:cs="Arial"/>
                <w:strike/>
                <w:sz w:val="20"/>
              </w:rPr>
            </w:pPr>
          </w:p>
          <w:p w14:paraId="3E814850" w14:textId="13DF0AF1" w:rsidR="008B1FFC" w:rsidRPr="00FE30BC" w:rsidRDefault="008B1FFC" w:rsidP="00651E73">
            <w:pPr>
              <w:jc w:val="center"/>
              <w:rPr>
                <w:rFonts w:cs="Arial"/>
                <w:sz w:val="20"/>
              </w:rPr>
            </w:pPr>
            <w:r>
              <w:rPr>
                <w:noProof/>
                <w:lang w:val="en-US" w:eastAsia="en-US"/>
              </w:rPr>
              <w:drawing>
                <wp:inline distT="0" distB="0" distL="0" distR="0" wp14:anchorId="6EB38D40" wp14:editId="793EB7F3">
                  <wp:extent cx="5958205" cy="272478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8205" cy="2724785"/>
                          </a:xfrm>
                          <a:prstGeom prst="rect">
                            <a:avLst/>
                          </a:prstGeom>
                        </pic:spPr>
                      </pic:pic>
                    </a:graphicData>
                  </a:graphic>
                </wp:inline>
              </w:drawing>
            </w:r>
          </w:p>
          <w:p w14:paraId="00C00A85" w14:textId="77777777" w:rsidR="008B1FFC" w:rsidRPr="0004213E" w:rsidRDefault="008B1FFC" w:rsidP="00651E73">
            <w:pPr>
              <w:jc w:val="center"/>
              <w:rPr>
                <w:rFonts w:cs="Arial"/>
                <w:strike/>
                <w:sz w:val="20"/>
              </w:rPr>
            </w:pPr>
          </w:p>
        </w:tc>
      </w:tr>
    </w:tbl>
    <w:p w14:paraId="50AB74A4" w14:textId="77777777" w:rsidR="008B1FFC" w:rsidRDefault="008B1FFC" w:rsidP="00A5095E">
      <w:pPr>
        <w:rPr>
          <w:b/>
          <w:bCs/>
        </w:rPr>
      </w:pPr>
    </w:p>
    <w:p w14:paraId="4781A955" w14:textId="047D89A3" w:rsidR="008B1FFC" w:rsidRDefault="008B1FFC" w:rsidP="00A5095E">
      <w:pPr>
        <w:rPr>
          <w:noProof/>
          <w:lang w:val="en-US" w:eastAsia="en-US"/>
        </w:rPr>
      </w:pPr>
    </w:p>
    <w:p w14:paraId="5F15EED5" w14:textId="77777777" w:rsidR="008B1FFC" w:rsidRDefault="008B1FFC" w:rsidP="00A5095E">
      <w:pPr>
        <w:rPr>
          <w:noProof/>
          <w:lang w:val="en-US" w:eastAsia="en-US"/>
        </w:rPr>
      </w:pPr>
    </w:p>
    <w:p w14:paraId="7C4E38CB" w14:textId="77777777" w:rsidR="008B1FFC" w:rsidRDefault="008B1FFC" w:rsidP="00A5095E">
      <w:pPr>
        <w:rPr>
          <w:noProof/>
          <w:lang w:val="en-US" w:eastAsia="en-US"/>
        </w:rPr>
      </w:pPr>
    </w:p>
    <w:p w14:paraId="5FE5AE38" w14:textId="77777777" w:rsidR="008B1FFC" w:rsidRDefault="008B1FFC" w:rsidP="00A5095E">
      <w:pPr>
        <w:rPr>
          <w:noProof/>
          <w:lang w:val="en-US" w:eastAsia="en-US"/>
        </w:rPr>
      </w:pPr>
    </w:p>
    <w:p w14:paraId="09597888" w14:textId="77777777" w:rsidR="008B1FFC" w:rsidRDefault="008B1FFC" w:rsidP="00A5095E">
      <w:pPr>
        <w:rPr>
          <w:noProof/>
          <w:lang w:val="en-US" w:eastAsia="en-US"/>
        </w:rPr>
      </w:pPr>
    </w:p>
    <w:p w14:paraId="4871B93F" w14:textId="77777777" w:rsidR="008B1FFC" w:rsidRDefault="008B1FFC" w:rsidP="00A5095E">
      <w:pPr>
        <w:rPr>
          <w:noProof/>
          <w:lang w:val="en-US" w:eastAsia="en-US"/>
        </w:rPr>
      </w:pPr>
    </w:p>
    <w:p w14:paraId="4DDC766F" w14:textId="77777777" w:rsidR="008B1FFC" w:rsidRDefault="008B1FFC" w:rsidP="00A5095E">
      <w:pPr>
        <w:rPr>
          <w:noProof/>
          <w:lang w:val="en-US" w:eastAsia="en-US"/>
        </w:rPr>
      </w:pPr>
    </w:p>
    <w:p w14:paraId="1DB86448" w14:textId="77777777" w:rsidR="008B1FFC" w:rsidRDefault="008B1FFC" w:rsidP="00A5095E">
      <w:pPr>
        <w:rPr>
          <w:noProof/>
          <w:lang w:val="en-US" w:eastAsia="en-US"/>
        </w:rPr>
      </w:pPr>
    </w:p>
    <w:p w14:paraId="45EBDD78" w14:textId="77777777" w:rsidR="008B1FFC" w:rsidRDefault="008B1FFC" w:rsidP="00A5095E">
      <w:pPr>
        <w:rPr>
          <w:noProof/>
          <w:lang w:val="en-US" w:eastAsia="en-US"/>
        </w:rPr>
      </w:pPr>
    </w:p>
    <w:p w14:paraId="049C3118" w14:textId="77777777" w:rsidR="008B1FFC" w:rsidRDefault="008B1FFC" w:rsidP="00A5095E">
      <w:pPr>
        <w:rPr>
          <w:noProof/>
          <w:lang w:val="en-US" w:eastAsia="en-US"/>
        </w:rPr>
      </w:pPr>
    </w:p>
    <w:p w14:paraId="771419CA" w14:textId="77777777" w:rsidR="008B1FFC" w:rsidRDefault="008B1FFC" w:rsidP="00A5095E">
      <w:pPr>
        <w:rPr>
          <w:noProof/>
          <w:lang w:val="en-US" w:eastAsia="en-US"/>
        </w:rPr>
      </w:pPr>
    </w:p>
    <w:p w14:paraId="592E63CD" w14:textId="77777777" w:rsidR="008B1FFC" w:rsidRDefault="008B1FFC" w:rsidP="00A5095E">
      <w:pPr>
        <w:rPr>
          <w:b/>
          <w:bCs/>
        </w:rPr>
      </w:pPr>
    </w:p>
    <w:p w14:paraId="6FB69385" w14:textId="77777777" w:rsidR="00A5095E" w:rsidRDefault="00A5095E" w:rsidP="00A5095E">
      <w:pPr>
        <w:rPr>
          <w:b/>
          <w:bCs/>
        </w:rPr>
      </w:pPr>
    </w:p>
    <w:p w14:paraId="4A465B70" w14:textId="77777777" w:rsidR="00A5095E" w:rsidRDefault="00A5095E" w:rsidP="00A5095E">
      <w:pPr>
        <w:rPr>
          <w:b/>
          <w:bCs/>
        </w:rPr>
      </w:pPr>
    </w:p>
    <w:p w14:paraId="5E72E56C" w14:textId="77777777" w:rsidR="00AF36A1" w:rsidRDefault="00AF36A1" w:rsidP="00A5095E">
      <w:pPr>
        <w:rPr>
          <w:b/>
          <w:bCs/>
        </w:rPr>
      </w:pPr>
    </w:p>
    <w:p w14:paraId="78D84742" w14:textId="77777777" w:rsidR="00AF36A1" w:rsidRDefault="00AF36A1" w:rsidP="00A5095E">
      <w:pPr>
        <w:rPr>
          <w:b/>
          <w:bCs/>
        </w:rPr>
      </w:pPr>
    </w:p>
    <w:p w14:paraId="1C32A5D1" w14:textId="77777777" w:rsidR="00AF36A1" w:rsidRDefault="00AF36A1" w:rsidP="00A5095E">
      <w:pPr>
        <w:rPr>
          <w:b/>
          <w:bCs/>
        </w:rPr>
      </w:pPr>
    </w:p>
    <w:p w14:paraId="5E0FF9B2" w14:textId="77777777" w:rsidR="00AF36A1" w:rsidRDefault="00AF36A1" w:rsidP="00A5095E">
      <w:pPr>
        <w:rPr>
          <w:b/>
          <w:bCs/>
        </w:rPr>
      </w:pPr>
    </w:p>
    <w:p w14:paraId="25EB1967" w14:textId="77777777" w:rsidR="00AF36A1" w:rsidRDefault="00AF36A1" w:rsidP="00A5095E">
      <w:pPr>
        <w:rPr>
          <w:b/>
          <w:bCs/>
        </w:rPr>
      </w:pPr>
    </w:p>
    <w:p w14:paraId="473A41EF" w14:textId="77777777" w:rsidR="00AF36A1" w:rsidRDefault="00AF36A1" w:rsidP="00A5095E">
      <w:pPr>
        <w:rPr>
          <w:b/>
          <w:bCs/>
        </w:rPr>
      </w:pPr>
    </w:p>
    <w:p w14:paraId="21004C89" w14:textId="77777777" w:rsidR="00AF36A1" w:rsidRDefault="00AF36A1" w:rsidP="00A5095E">
      <w:pPr>
        <w:rPr>
          <w:b/>
          <w:bCs/>
        </w:rPr>
      </w:pPr>
    </w:p>
    <w:p w14:paraId="2384EE07" w14:textId="77777777" w:rsidR="00AF36A1" w:rsidRDefault="00AF36A1" w:rsidP="00A5095E">
      <w:pPr>
        <w:rPr>
          <w:b/>
          <w:bCs/>
        </w:rPr>
      </w:pPr>
    </w:p>
    <w:p w14:paraId="3DAC363E" w14:textId="77777777" w:rsidR="00AF36A1" w:rsidRDefault="00AF36A1" w:rsidP="00A5095E">
      <w:pPr>
        <w:rPr>
          <w:b/>
          <w:bCs/>
        </w:rPr>
      </w:pPr>
    </w:p>
    <w:p w14:paraId="12A9CF1A" w14:textId="77777777" w:rsidR="00AF36A1" w:rsidRDefault="00AF36A1" w:rsidP="00A5095E">
      <w:pPr>
        <w:rPr>
          <w:b/>
          <w:bCs/>
        </w:rPr>
      </w:pPr>
    </w:p>
    <w:p w14:paraId="177AE579" w14:textId="77777777" w:rsidR="00AF36A1" w:rsidRDefault="00AF36A1" w:rsidP="00A5095E">
      <w:pPr>
        <w:rPr>
          <w:b/>
          <w:bCs/>
        </w:rPr>
      </w:pPr>
    </w:p>
    <w:p w14:paraId="60C2224E" w14:textId="77777777" w:rsidR="00AF36A1" w:rsidRDefault="00AF36A1" w:rsidP="00A5095E">
      <w:pPr>
        <w:rPr>
          <w:b/>
          <w:bCs/>
        </w:rPr>
      </w:pPr>
    </w:p>
    <w:p w14:paraId="12AAF1E4" w14:textId="77777777" w:rsidR="00AF36A1" w:rsidRDefault="00AF36A1" w:rsidP="00A5095E">
      <w:pPr>
        <w:rPr>
          <w:b/>
          <w:bCs/>
        </w:rPr>
      </w:pPr>
    </w:p>
    <w:p w14:paraId="430E6C5A" w14:textId="77777777" w:rsidR="00AF36A1" w:rsidRDefault="00AF36A1" w:rsidP="00A5095E">
      <w:pPr>
        <w:rPr>
          <w:b/>
          <w:bCs/>
        </w:rPr>
      </w:pPr>
    </w:p>
    <w:p w14:paraId="1B5F9F33" w14:textId="77777777" w:rsidR="00AF36A1" w:rsidRDefault="00AF36A1" w:rsidP="00A5095E">
      <w:pPr>
        <w:rPr>
          <w:b/>
          <w:bCs/>
        </w:rPr>
      </w:pPr>
    </w:p>
    <w:p w14:paraId="3E6B2D96" w14:textId="77777777" w:rsidR="00AF36A1" w:rsidRDefault="00AF36A1" w:rsidP="00A5095E">
      <w:pPr>
        <w:rPr>
          <w:b/>
          <w:bCs/>
        </w:rPr>
      </w:pPr>
    </w:p>
    <w:p w14:paraId="082EB6ED" w14:textId="77777777" w:rsidR="00A5095E" w:rsidRDefault="00A5095E" w:rsidP="00A5095E"/>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26"/>
        <w:gridCol w:w="6571"/>
      </w:tblGrid>
      <w:tr w:rsidR="00A5095E" w:rsidRPr="001A40A5" w14:paraId="0D83B9D7" w14:textId="77777777" w:rsidTr="00FB2C6A">
        <w:tc>
          <w:tcPr>
            <w:tcW w:w="2555" w:type="dxa"/>
            <w:shd w:val="clear" w:color="auto" w:fill="E6E6E6"/>
          </w:tcPr>
          <w:p w14:paraId="032C5068" w14:textId="77777777" w:rsidR="00A5095E" w:rsidRPr="001A40A5" w:rsidRDefault="00A5095E" w:rsidP="00FB2C6A">
            <w:pPr>
              <w:pStyle w:val="Heading8"/>
              <w:rPr>
                <w:bCs w:val="0"/>
                <w:sz w:val="18"/>
              </w:rPr>
            </w:pPr>
            <w:r w:rsidRPr="001A40A5">
              <w:rPr>
                <w:bCs w:val="0"/>
                <w:sz w:val="18"/>
              </w:rPr>
              <w:t>Número</w:t>
            </w:r>
          </w:p>
        </w:tc>
        <w:tc>
          <w:tcPr>
            <w:tcW w:w="6742" w:type="dxa"/>
          </w:tcPr>
          <w:p w14:paraId="561562FF" w14:textId="77777777" w:rsidR="00A5095E" w:rsidRPr="009F1E7F" w:rsidRDefault="00A5095E" w:rsidP="00FB2C6A">
            <w:pPr>
              <w:pStyle w:val="NormalWeb"/>
              <w:spacing w:before="0" w:beforeAutospacing="0" w:after="0" w:afterAutospacing="0"/>
              <w:rPr>
                <w:rFonts w:eastAsia="Times New Roman"/>
                <w:b/>
                <w:szCs w:val="24"/>
              </w:rPr>
            </w:pPr>
            <w:r w:rsidRPr="009F1E7F">
              <w:rPr>
                <w:rFonts w:eastAsia="Times New Roman"/>
                <w:b/>
                <w:szCs w:val="24"/>
              </w:rPr>
              <w:t>IU0</w:t>
            </w:r>
            <w:r>
              <w:rPr>
                <w:rFonts w:eastAsia="Times New Roman"/>
                <w:b/>
                <w:szCs w:val="24"/>
              </w:rPr>
              <w:t>4</w:t>
            </w:r>
            <w:r w:rsidRPr="009F1E7F">
              <w:rPr>
                <w:rFonts w:eastAsia="Times New Roman"/>
                <w:b/>
                <w:szCs w:val="24"/>
              </w:rPr>
              <w:t>-</w:t>
            </w:r>
            <w:r>
              <w:rPr>
                <w:rFonts w:eastAsia="Times New Roman"/>
                <w:b/>
                <w:szCs w:val="24"/>
              </w:rPr>
              <w:t>Buscar Establecimientos</w:t>
            </w:r>
          </w:p>
        </w:tc>
      </w:tr>
      <w:tr w:rsidR="00A5095E" w:rsidRPr="001A40A5" w14:paraId="140A15FD" w14:textId="77777777" w:rsidTr="00FB2C6A">
        <w:tc>
          <w:tcPr>
            <w:tcW w:w="2555" w:type="dxa"/>
            <w:shd w:val="clear" w:color="auto" w:fill="E6E6E6"/>
          </w:tcPr>
          <w:p w14:paraId="117D387D" w14:textId="77777777" w:rsidR="00A5095E" w:rsidRPr="001A40A5" w:rsidRDefault="00A5095E" w:rsidP="00FB2C6A">
            <w:pPr>
              <w:rPr>
                <w:rFonts w:cs="Arial"/>
                <w:b/>
                <w:sz w:val="18"/>
              </w:rPr>
            </w:pPr>
            <w:r w:rsidRPr="001A40A5">
              <w:rPr>
                <w:rFonts w:cs="Arial"/>
                <w:b/>
                <w:sz w:val="18"/>
              </w:rPr>
              <w:t>Propósito de la interface</w:t>
            </w:r>
          </w:p>
        </w:tc>
        <w:tc>
          <w:tcPr>
            <w:tcW w:w="6742" w:type="dxa"/>
          </w:tcPr>
          <w:p w14:paraId="0BECBC8D" w14:textId="77777777" w:rsidR="00A5095E" w:rsidRPr="00FE30BC" w:rsidRDefault="00A5095E" w:rsidP="00FB2C6A">
            <w:pPr>
              <w:rPr>
                <w:rFonts w:cs="Arial"/>
                <w:sz w:val="20"/>
              </w:rPr>
            </w:pPr>
            <w:r w:rsidRPr="00FE30BC">
              <w:rPr>
                <w:rFonts w:cs="Arial"/>
                <w:sz w:val="20"/>
              </w:rPr>
              <w:t xml:space="preserve">Interfaz que permite </w:t>
            </w:r>
            <w:r>
              <w:rPr>
                <w:rFonts w:cs="Arial"/>
                <w:sz w:val="20"/>
              </w:rPr>
              <w:t>la búsqueda de establecimientos</w:t>
            </w:r>
          </w:p>
        </w:tc>
      </w:tr>
      <w:tr w:rsidR="00A5095E" w:rsidRPr="001A40A5" w14:paraId="57243A0D" w14:textId="77777777" w:rsidTr="00FB2C6A">
        <w:tc>
          <w:tcPr>
            <w:tcW w:w="9297" w:type="dxa"/>
            <w:gridSpan w:val="2"/>
            <w:shd w:val="clear" w:color="auto" w:fill="E6E6E6"/>
          </w:tcPr>
          <w:p w14:paraId="61FA3731" w14:textId="77777777" w:rsidR="00A5095E" w:rsidRPr="001A40A5" w:rsidRDefault="00A5095E" w:rsidP="00FB2C6A">
            <w:pPr>
              <w:pStyle w:val="Heading8"/>
              <w:rPr>
                <w:bCs w:val="0"/>
                <w:sz w:val="18"/>
              </w:rPr>
            </w:pPr>
            <w:r w:rsidRPr="001A40A5">
              <w:rPr>
                <w:bCs w:val="0"/>
                <w:sz w:val="18"/>
              </w:rPr>
              <w:t>Gráfica de la interface</w:t>
            </w:r>
          </w:p>
        </w:tc>
      </w:tr>
      <w:tr w:rsidR="00A5095E" w:rsidRPr="0004213E" w14:paraId="3BC953A4" w14:textId="77777777" w:rsidTr="00FB2C6A">
        <w:trPr>
          <w:trHeight w:val="1077"/>
        </w:trPr>
        <w:tc>
          <w:tcPr>
            <w:tcW w:w="9297" w:type="dxa"/>
            <w:gridSpan w:val="2"/>
          </w:tcPr>
          <w:p w14:paraId="23D3EA1A" w14:textId="77777777" w:rsidR="00A5095E" w:rsidRDefault="00A5095E" w:rsidP="00FB2C6A">
            <w:pPr>
              <w:jc w:val="center"/>
              <w:rPr>
                <w:rFonts w:cs="Arial"/>
                <w:strike/>
                <w:sz w:val="20"/>
              </w:rPr>
            </w:pPr>
          </w:p>
          <w:p w14:paraId="13C8B812" w14:textId="77777777" w:rsidR="00A5095E" w:rsidRPr="00FE30BC" w:rsidRDefault="00A5095E" w:rsidP="00FB2C6A">
            <w:pPr>
              <w:jc w:val="center"/>
              <w:rPr>
                <w:rFonts w:cs="Arial"/>
                <w:sz w:val="20"/>
              </w:rPr>
            </w:pPr>
            <w:r>
              <w:rPr>
                <w:noProof/>
                <w:lang w:val="en-US" w:eastAsia="en-US"/>
              </w:rPr>
              <w:drawing>
                <wp:inline distT="0" distB="0" distL="0" distR="0" wp14:anchorId="635D0326" wp14:editId="024EADE3">
                  <wp:extent cx="5958205" cy="308991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8205" cy="3089910"/>
                          </a:xfrm>
                          <a:prstGeom prst="rect">
                            <a:avLst/>
                          </a:prstGeom>
                        </pic:spPr>
                      </pic:pic>
                    </a:graphicData>
                  </a:graphic>
                </wp:inline>
              </w:drawing>
            </w:r>
          </w:p>
          <w:p w14:paraId="164A4F1A" w14:textId="77777777" w:rsidR="00A5095E" w:rsidRPr="0004213E" w:rsidRDefault="00A5095E" w:rsidP="00FB2C6A">
            <w:pPr>
              <w:jc w:val="center"/>
              <w:rPr>
                <w:rFonts w:cs="Arial"/>
                <w:strike/>
                <w:sz w:val="20"/>
              </w:rPr>
            </w:pPr>
          </w:p>
        </w:tc>
      </w:tr>
    </w:tbl>
    <w:p w14:paraId="359A8116" w14:textId="77777777" w:rsidR="00A5095E" w:rsidRDefault="00A5095E" w:rsidP="00A5095E">
      <w:pPr>
        <w:rPr>
          <w:b/>
          <w:bCs/>
          <w:sz w:val="20"/>
        </w:rPr>
      </w:pPr>
    </w:p>
    <w:p w14:paraId="0356FFEA" w14:textId="77777777" w:rsidR="00A5095E" w:rsidRDefault="00A5095E" w:rsidP="00A5095E">
      <w:pPr>
        <w:rPr>
          <w:b/>
          <w:bCs/>
          <w:sz w:val="20"/>
        </w:rPr>
      </w:pPr>
    </w:p>
    <w:p w14:paraId="3BA45C18" w14:textId="77777777" w:rsidR="00A5095E" w:rsidRDefault="00A5095E" w:rsidP="00A5095E">
      <w:pPr>
        <w:rPr>
          <w:b/>
          <w:bCs/>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09"/>
        <w:gridCol w:w="6588"/>
      </w:tblGrid>
      <w:tr w:rsidR="00A5095E" w:rsidRPr="009F1E7F" w14:paraId="17208234" w14:textId="77777777" w:rsidTr="00FB2C6A">
        <w:tc>
          <w:tcPr>
            <w:tcW w:w="2332" w:type="dxa"/>
            <w:shd w:val="clear" w:color="auto" w:fill="E6E6E6"/>
          </w:tcPr>
          <w:p w14:paraId="2B6DE561" w14:textId="77777777" w:rsidR="00A5095E" w:rsidRPr="001A40A5" w:rsidRDefault="00A5095E" w:rsidP="00FB2C6A">
            <w:pPr>
              <w:pStyle w:val="Heading8"/>
              <w:rPr>
                <w:bCs w:val="0"/>
                <w:sz w:val="18"/>
              </w:rPr>
            </w:pPr>
            <w:r w:rsidRPr="001A40A5">
              <w:rPr>
                <w:bCs w:val="0"/>
                <w:sz w:val="18"/>
              </w:rPr>
              <w:t>Número</w:t>
            </w:r>
          </w:p>
        </w:tc>
        <w:tc>
          <w:tcPr>
            <w:tcW w:w="6965" w:type="dxa"/>
          </w:tcPr>
          <w:p w14:paraId="320579DB" w14:textId="77777777" w:rsidR="00A5095E" w:rsidRPr="009F1E7F" w:rsidRDefault="00A5095E" w:rsidP="00FB2C6A">
            <w:pPr>
              <w:pStyle w:val="NormalWeb"/>
              <w:spacing w:before="0" w:beforeAutospacing="0" w:after="0" w:afterAutospacing="0"/>
              <w:rPr>
                <w:rFonts w:eastAsia="Times New Roman"/>
                <w:b/>
                <w:szCs w:val="24"/>
              </w:rPr>
            </w:pPr>
            <w:r w:rsidRPr="009F1E7F">
              <w:rPr>
                <w:rFonts w:eastAsia="Times New Roman"/>
                <w:b/>
                <w:szCs w:val="24"/>
              </w:rPr>
              <w:t>IU0</w:t>
            </w:r>
            <w:r>
              <w:rPr>
                <w:rFonts w:eastAsia="Times New Roman"/>
                <w:b/>
                <w:szCs w:val="24"/>
              </w:rPr>
              <w:t>5</w:t>
            </w:r>
            <w:r w:rsidRPr="009F1E7F">
              <w:rPr>
                <w:rFonts w:eastAsia="Times New Roman"/>
                <w:b/>
                <w:szCs w:val="24"/>
              </w:rPr>
              <w:t>-</w:t>
            </w:r>
            <w:r>
              <w:rPr>
                <w:rFonts w:eastAsia="Times New Roman"/>
                <w:b/>
                <w:szCs w:val="24"/>
              </w:rPr>
              <w:t>Resumen de Inventario Inicial</w:t>
            </w:r>
          </w:p>
        </w:tc>
      </w:tr>
      <w:tr w:rsidR="00A5095E" w:rsidRPr="00FE30BC" w14:paraId="120FCBE1" w14:textId="77777777" w:rsidTr="00FB2C6A">
        <w:tc>
          <w:tcPr>
            <w:tcW w:w="2332" w:type="dxa"/>
            <w:shd w:val="clear" w:color="auto" w:fill="E6E6E6"/>
          </w:tcPr>
          <w:p w14:paraId="552FCED8" w14:textId="77777777" w:rsidR="00A5095E" w:rsidRPr="001A40A5" w:rsidRDefault="00A5095E" w:rsidP="00FB2C6A">
            <w:pPr>
              <w:rPr>
                <w:rFonts w:cs="Arial"/>
                <w:b/>
                <w:sz w:val="18"/>
              </w:rPr>
            </w:pPr>
            <w:r w:rsidRPr="001A40A5">
              <w:rPr>
                <w:rFonts w:cs="Arial"/>
                <w:b/>
                <w:sz w:val="18"/>
              </w:rPr>
              <w:t>Propósito de la interface</w:t>
            </w:r>
          </w:p>
        </w:tc>
        <w:tc>
          <w:tcPr>
            <w:tcW w:w="6965" w:type="dxa"/>
          </w:tcPr>
          <w:p w14:paraId="261F1906" w14:textId="77777777" w:rsidR="00A5095E" w:rsidRPr="00FE30BC" w:rsidRDefault="00A5095E" w:rsidP="00FB2C6A">
            <w:pPr>
              <w:rPr>
                <w:rFonts w:cs="Arial"/>
                <w:sz w:val="20"/>
              </w:rPr>
            </w:pPr>
            <w:r w:rsidRPr="00FE30BC">
              <w:rPr>
                <w:rFonts w:cs="Arial"/>
                <w:sz w:val="20"/>
              </w:rPr>
              <w:t xml:space="preserve">Interfaz que permite </w:t>
            </w:r>
            <w:r>
              <w:rPr>
                <w:rFonts w:cs="Arial"/>
                <w:sz w:val="20"/>
              </w:rPr>
              <w:t>visualizar el resumen del Inventario Inicial a presentar</w:t>
            </w:r>
          </w:p>
        </w:tc>
      </w:tr>
      <w:tr w:rsidR="00A5095E" w:rsidRPr="001A40A5" w14:paraId="2EB40824" w14:textId="77777777" w:rsidTr="00FB2C6A">
        <w:tc>
          <w:tcPr>
            <w:tcW w:w="9297" w:type="dxa"/>
            <w:gridSpan w:val="2"/>
            <w:shd w:val="clear" w:color="auto" w:fill="E6E6E6"/>
          </w:tcPr>
          <w:p w14:paraId="030D4245" w14:textId="77777777" w:rsidR="00A5095E" w:rsidRPr="001A40A5" w:rsidRDefault="00A5095E" w:rsidP="00FB2C6A">
            <w:pPr>
              <w:pStyle w:val="Heading8"/>
              <w:rPr>
                <w:bCs w:val="0"/>
                <w:sz w:val="18"/>
              </w:rPr>
            </w:pPr>
            <w:r w:rsidRPr="001A40A5">
              <w:rPr>
                <w:bCs w:val="0"/>
                <w:sz w:val="18"/>
              </w:rPr>
              <w:t>Gráfica de la interface</w:t>
            </w:r>
          </w:p>
        </w:tc>
      </w:tr>
      <w:tr w:rsidR="00A5095E" w:rsidRPr="0004213E" w14:paraId="0A994F54" w14:textId="77777777" w:rsidTr="00FB2C6A">
        <w:trPr>
          <w:trHeight w:val="1077"/>
        </w:trPr>
        <w:tc>
          <w:tcPr>
            <w:tcW w:w="9297" w:type="dxa"/>
            <w:gridSpan w:val="2"/>
          </w:tcPr>
          <w:p w14:paraId="4BA913F6" w14:textId="77777777" w:rsidR="00A5095E" w:rsidRDefault="00A5095E" w:rsidP="00FB2C6A">
            <w:pPr>
              <w:jc w:val="center"/>
              <w:rPr>
                <w:rFonts w:cs="Arial"/>
                <w:strike/>
                <w:sz w:val="20"/>
              </w:rPr>
            </w:pPr>
          </w:p>
          <w:p w14:paraId="306FAEC4" w14:textId="7FC87288" w:rsidR="00A5095E" w:rsidRPr="00FE30BC" w:rsidRDefault="00A971EE" w:rsidP="00FB2C6A">
            <w:pPr>
              <w:jc w:val="center"/>
              <w:rPr>
                <w:rFonts w:cs="Arial"/>
                <w:sz w:val="20"/>
              </w:rPr>
            </w:pPr>
            <w:r>
              <w:rPr>
                <w:noProof/>
                <w:lang w:val="en-US" w:eastAsia="en-US"/>
              </w:rPr>
              <w:drawing>
                <wp:inline distT="0" distB="0" distL="0" distR="0" wp14:anchorId="47DEBDF9" wp14:editId="472AC8F5">
                  <wp:extent cx="5958205" cy="297561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8205" cy="2975610"/>
                          </a:xfrm>
                          <a:prstGeom prst="rect">
                            <a:avLst/>
                          </a:prstGeom>
                        </pic:spPr>
                      </pic:pic>
                    </a:graphicData>
                  </a:graphic>
                </wp:inline>
              </w:drawing>
            </w:r>
          </w:p>
          <w:p w14:paraId="47906C58" w14:textId="77777777" w:rsidR="00A5095E" w:rsidRPr="0004213E" w:rsidRDefault="00A5095E" w:rsidP="00FB2C6A">
            <w:pPr>
              <w:jc w:val="center"/>
              <w:rPr>
                <w:rFonts w:cs="Arial"/>
                <w:strike/>
                <w:sz w:val="20"/>
              </w:rPr>
            </w:pPr>
          </w:p>
        </w:tc>
      </w:tr>
    </w:tbl>
    <w:p w14:paraId="3684F773" w14:textId="77777777" w:rsidR="00A5095E" w:rsidRDefault="00A5095E" w:rsidP="00A5095E">
      <w:pPr>
        <w:rPr>
          <w:b/>
          <w:bCs/>
          <w:sz w:val="20"/>
        </w:rPr>
      </w:pPr>
    </w:p>
    <w:p w14:paraId="2615B784" w14:textId="77777777" w:rsidR="00A5095E" w:rsidRDefault="00A5095E" w:rsidP="00A5095E">
      <w:pPr>
        <w:rPr>
          <w:b/>
          <w:bCs/>
          <w:sz w:val="20"/>
        </w:rPr>
      </w:pPr>
    </w:p>
    <w:p w14:paraId="1D5FBBA1" w14:textId="77777777" w:rsidR="004355DF" w:rsidRDefault="004355DF" w:rsidP="00A5095E">
      <w:pPr>
        <w:rPr>
          <w:b/>
          <w:bCs/>
          <w:sz w:val="20"/>
        </w:rPr>
      </w:pPr>
    </w:p>
    <w:p w14:paraId="6B85CE70" w14:textId="77777777" w:rsidR="004355DF" w:rsidRDefault="004355DF" w:rsidP="00A5095E">
      <w:pPr>
        <w:rPr>
          <w:b/>
          <w:bCs/>
          <w:sz w:val="20"/>
        </w:rPr>
      </w:pPr>
    </w:p>
    <w:p w14:paraId="074D8531" w14:textId="77777777" w:rsidR="004355DF" w:rsidRDefault="004355DF" w:rsidP="00A5095E">
      <w:pPr>
        <w:rPr>
          <w:b/>
          <w:bCs/>
          <w:sz w:val="20"/>
        </w:rPr>
      </w:pPr>
    </w:p>
    <w:p w14:paraId="43FB6EDC" w14:textId="77777777" w:rsidR="004355DF" w:rsidRDefault="004355DF" w:rsidP="00A5095E">
      <w:pPr>
        <w:rPr>
          <w:b/>
          <w:bCs/>
          <w:sz w:val="20"/>
        </w:rPr>
      </w:pPr>
    </w:p>
    <w:p w14:paraId="1FD8C165" w14:textId="77777777" w:rsidR="004355DF" w:rsidRDefault="004355DF" w:rsidP="00A5095E">
      <w:pPr>
        <w:rPr>
          <w:b/>
          <w:bCs/>
          <w:sz w:val="20"/>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332"/>
        <w:gridCol w:w="6965"/>
      </w:tblGrid>
      <w:tr w:rsidR="00A5095E" w:rsidRPr="009F1E7F" w14:paraId="28F2CAC3" w14:textId="77777777" w:rsidTr="00FB2C6A">
        <w:tc>
          <w:tcPr>
            <w:tcW w:w="2332" w:type="dxa"/>
            <w:shd w:val="clear" w:color="auto" w:fill="E6E6E6"/>
          </w:tcPr>
          <w:p w14:paraId="2A2E1A65" w14:textId="77777777" w:rsidR="00A5095E" w:rsidRPr="001A40A5" w:rsidRDefault="00A5095E" w:rsidP="00FB2C6A">
            <w:pPr>
              <w:pStyle w:val="Heading8"/>
              <w:rPr>
                <w:bCs w:val="0"/>
                <w:sz w:val="18"/>
              </w:rPr>
            </w:pPr>
            <w:r w:rsidRPr="001A40A5">
              <w:rPr>
                <w:bCs w:val="0"/>
                <w:sz w:val="18"/>
              </w:rPr>
              <w:t>Número</w:t>
            </w:r>
          </w:p>
        </w:tc>
        <w:tc>
          <w:tcPr>
            <w:tcW w:w="6965" w:type="dxa"/>
          </w:tcPr>
          <w:p w14:paraId="45B76D8E" w14:textId="77777777" w:rsidR="00A5095E" w:rsidRPr="009F1E7F" w:rsidRDefault="00A5095E" w:rsidP="00FB2C6A">
            <w:pPr>
              <w:pStyle w:val="NormalWeb"/>
              <w:spacing w:before="0" w:beforeAutospacing="0" w:after="0" w:afterAutospacing="0"/>
              <w:rPr>
                <w:rFonts w:eastAsia="Times New Roman"/>
                <w:b/>
                <w:szCs w:val="24"/>
              </w:rPr>
            </w:pPr>
            <w:r w:rsidRPr="009F1E7F">
              <w:rPr>
                <w:rFonts w:eastAsia="Times New Roman"/>
                <w:b/>
                <w:szCs w:val="24"/>
              </w:rPr>
              <w:t>IU0</w:t>
            </w:r>
            <w:r>
              <w:rPr>
                <w:rFonts w:eastAsia="Times New Roman"/>
                <w:b/>
                <w:szCs w:val="24"/>
              </w:rPr>
              <w:t>6</w:t>
            </w:r>
            <w:r w:rsidRPr="009F1E7F">
              <w:rPr>
                <w:rFonts w:eastAsia="Times New Roman"/>
                <w:b/>
                <w:szCs w:val="24"/>
              </w:rPr>
              <w:t>-</w:t>
            </w:r>
            <w:r>
              <w:rPr>
                <w:rFonts w:eastAsia="Times New Roman"/>
                <w:b/>
                <w:szCs w:val="24"/>
              </w:rPr>
              <w:t>Vista previa de Inventario Inicial</w:t>
            </w:r>
          </w:p>
        </w:tc>
      </w:tr>
      <w:tr w:rsidR="00A5095E" w:rsidRPr="00FE30BC" w14:paraId="576353EE" w14:textId="77777777" w:rsidTr="00FB2C6A">
        <w:tc>
          <w:tcPr>
            <w:tcW w:w="2332" w:type="dxa"/>
            <w:shd w:val="clear" w:color="auto" w:fill="E6E6E6"/>
          </w:tcPr>
          <w:p w14:paraId="05595D15" w14:textId="77777777" w:rsidR="00A5095E" w:rsidRPr="001A40A5" w:rsidRDefault="00A5095E" w:rsidP="00FB2C6A">
            <w:pPr>
              <w:rPr>
                <w:rFonts w:cs="Arial"/>
                <w:b/>
                <w:sz w:val="18"/>
              </w:rPr>
            </w:pPr>
            <w:r w:rsidRPr="001A40A5">
              <w:rPr>
                <w:rFonts w:cs="Arial"/>
                <w:b/>
                <w:sz w:val="18"/>
              </w:rPr>
              <w:t>Propósito de la interface</w:t>
            </w:r>
          </w:p>
        </w:tc>
        <w:tc>
          <w:tcPr>
            <w:tcW w:w="6965" w:type="dxa"/>
          </w:tcPr>
          <w:p w14:paraId="5054919F" w14:textId="09C1792D" w:rsidR="00A5095E" w:rsidRPr="00FE30BC" w:rsidRDefault="00A5095E" w:rsidP="00AC3DBE">
            <w:pPr>
              <w:rPr>
                <w:rFonts w:cs="Arial"/>
                <w:sz w:val="20"/>
              </w:rPr>
            </w:pPr>
            <w:r w:rsidRPr="00FE30BC">
              <w:rPr>
                <w:rFonts w:cs="Arial"/>
                <w:sz w:val="20"/>
              </w:rPr>
              <w:t xml:space="preserve">Interfaz que permite </w:t>
            </w:r>
            <w:r>
              <w:rPr>
                <w:rFonts w:cs="Arial"/>
                <w:sz w:val="20"/>
              </w:rPr>
              <w:t>visualizar la vista previa del inventario inicial.</w:t>
            </w:r>
          </w:p>
        </w:tc>
      </w:tr>
      <w:tr w:rsidR="00A5095E" w:rsidRPr="001A40A5" w14:paraId="11259186" w14:textId="77777777" w:rsidTr="00FB2C6A">
        <w:tc>
          <w:tcPr>
            <w:tcW w:w="9297" w:type="dxa"/>
            <w:gridSpan w:val="2"/>
            <w:shd w:val="clear" w:color="auto" w:fill="E6E6E6"/>
          </w:tcPr>
          <w:p w14:paraId="1897C321" w14:textId="77777777" w:rsidR="00A5095E" w:rsidRPr="001A40A5" w:rsidRDefault="00A5095E" w:rsidP="00FB2C6A">
            <w:pPr>
              <w:pStyle w:val="Heading8"/>
              <w:rPr>
                <w:bCs w:val="0"/>
                <w:sz w:val="18"/>
              </w:rPr>
            </w:pPr>
            <w:r w:rsidRPr="001A40A5">
              <w:rPr>
                <w:bCs w:val="0"/>
                <w:sz w:val="18"/>
              </w:rPr>
              <w:t>Gráfica de la interface</w:t>
            </w:r>
          </w:p>
        </w:tc>
      </w:tr>
      <w:tr w:rsidR="00A5095E" w:rsidRPr="0004213E" w14:paraId="6DEF3389" w14:textId="77777777" w:rsidTr="00FB2C6A">
        <w:trPr>
          <w:trHeight w:val="1077"/>
        </w:trPr>
        <w:tc>
          <w:tcPr>
            <w:tcW w:w="9297" w:type="dxa"/>
            <w:gridSpan w:val="2"/>
          </w:tcPr>
          <w:p w14:paraId="694C6E8F" w14:textId="77777777" w:rsidR="00A5095E" w:rsidRDefault="00A5095E" w:rsidP="00FB2C6A">
            <w:pPr>
              <w:jc w:val="center"/>
              <w:rPr>
                <w:rFonts w:cs="Arial"/>
                <w:strike/>
                <w:sz w:val="20"/>
              </w:rPr>
            </w:pPr>
          </w:p>
          <w:p w14:paraId="3DFEAAE7" w14:textId="5B371E29" w:rsidR="00A5095E" w:rsidRPr="0004213E" w:rsidRDefault="00A971EE" w:rsidP="00A971EE">
            <w:pPr>
              <w:jc w:val="center"/>
              <w:rPr>
                <w:rFonts w:cs="Arial"/>
                <w:strike/>
                <w:sz w:val="20"/>
              </w:rPr>
            </w:pPr>
            <w:r>
              <w:rPr>
                <w:noProof/>
                <w:lang w:val="en-US" w:eastAsia="en-US"/>
              </w:rPr>
              <w:drawing>
                <wp:inline distT="0" distB="0" distL="0" distR="0" wp14:anchorId="6C8CEB8D" wp14:editId="75357495">
                  <wp:extent cx="5561905" cy="3771429"/>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1905" cy="3771429"/>
                          </a:xfrm>
                          <a:prstGeom prst="rect">
                            <a:avLst/>
                          </a:prstGeom>
                        </pic:spPr>
                      </pic:pic>
                    </a:graphicData>
                  </a:graphic>
                </wp:inline>
              </w:drawing>
            </w:r>
          </w:p>
        </w:tc>
      </w:tr>
    </w:tbl>
    <w:p w14:paraId="0C9903E3" w14:textId="77777777" w:rsidR="00A5095E" w:rsidRDefault="00A5095E" w:rsidP="00A5095E">
      <w:pPr>
        <w:rPr>
          <w:b/>
          <w:bCs/>
          <w:sz w:val="20"/>
        </w:rPr>
      </w:pPr>
    </w:p>
    <w:p w14:paraId="6536CB58" w14:textId="77777777" w:rsidR="00A5095E" w:rsidRDefault="00A5095E" w:rsidP="00A5095E">
      <w:pPr>
        <w:rPr>
          <w:b/>
          <w:bCs/>
          <w:sz w:val="20"/>
        </w:rPr>
      </w:pPr>
    </w:p>
    <w:p w14:paraId="0223CB6F" w14:textId="77777777" w:rsidR="00A5095E" w:rsidRDefault="00A5095E" w:rsidP="00A5095E">
      <w:pPr>
        <w:rPr>
          <w:b/>
          <w:bCs/>
          <w:sz w:val="20"/>
        </w:rPr>
      </w:pPr>
    </w:p>
    <w:p w14:paraId="32401A59" w14:textId="77777777" w:rsidR="00A5095E" w:rsidRDefault="00A5095E" w:rsidP="00A5095E">
      <w:pPr>
        <w:rPr>
          <w:b/>
          <w:bCs/>
          <w:sz w:val="20"/>
        </w:rPr>
      </w:pPr>
    </w:p>
    <w:p w14:paraId="603F8493" w14:textId="77777777" w:rsidR="00A5095E" w:rsidRDefault="00A5095E" w:rsidP="00A5095E">
      <w:pPr>
        <w:rPr>
          <w:b/>
          <w:bCs/>
          <w:sz w:val="20"/>
        </w:rPr>
      </w:pPr>
    </w:p>
    <w:p w14:paraId="7FCDEDBD" w14:textId="77777777" w:rsidR="00A5095E" w:rsidRDefault="00A5095E" w:rsidP="00A5095E">
      <w:pPr>
        <w:rPr>
          <w:b/>
          <w:bCs/>
          <w:sz w:val="20"/>
        </w:rPr>
      </w:pPr>
    </w:p>
    <w:p w14:paraId="1A2672E9" w14:textId="77777777" w:rsidR="00A5095E" w:rsidRDefault="00A5095E" w:rsidP="00A5095E">
      <w:pPr>
        <w:rPr>
          <w:b/>
          <w:bCs/>
          <w:sz w:val="20"/>
        </w:rPr>
      </w:pPr>
    </w:p>
    <w:p w14:paraId="501302E0" w14:textId="77777777" w:rsidR="00A5095E" w:rsidRDefault="00A5095E" w:rsidP="00A5095E">
      <w:pPr>
        <w:rPr>
          <w:b/>
          <w:bCs/>
          <w:sz w:val="20"/>
        </w:rPr>
      </w:pPr>
    </w:p>
    <w:p w14:paraId="046227FE" w14:textId="77777777" w:rsidR="00A5095E" w:rsidRDefault="00A5095E" w:rsidP="00A5095E">
      <w:pPr>
        <w:rPr>
          <w:b/>
          <w:bCs/>
          <w:sz w:val="20"/>
        </w:rPr>
      </w:pPr>
    </w:p>
    <w:p w14:paraId="44A4DBDE" w14:textId="77777777" w:rsidR="00A5095E" w:rsidRDefault="00A5095E" w:rsidP="00A5095E">
      <w:pPr>
        <w:rPr>
          <w:b/>
          <w:bCs/>
          <w:sz w:val="20"/>
        </w:rPr>
      </w:pPr>
    </w:p>
    <w:p w14:paraId="0393AE04" w14:textId="77777777" w:rsidR="00A5095E" w:rsidRDefault="00A5095E" w:rsidP="00A5095E">
      <w:pPr>
        <w:rPr>
          <w:b/>
          <w:bCs/>
          <w:sz w:val="20"/>
        </w:rPr>
      </w:pPr>
    </w:p>
    <w:p w14:paraId="5387852D" w14:textId="77777777" w:rsidR="00A5095E" w:rsidRDefault="00A5095E" w:rsidP="00A5095E">
      <w:pPr>
        <w:rPr>
          <w:b/>
          <w:bCs/>
          <w:sz w:val="20"/>
        </w:rPr>
      </w:pPr>
    </w:p>
    <w:p w14:paraId="110CF242" w14:textId="77777777" w:rsidR="00A5095E" w:rsidRDefault="00A5095E" w:rsidP="00A5095E">
      <w:pPr>
        <w:rPr>
          <w:b/>
          <w:bCs/>
          <w:sz w:val="20"/>
        </w:rPr>
      </w:pPr>
    </w:p>
    <w:p w14:paraId="38B67876" w14:textId="77777777" w:rsidR="00A5095E" w:rsidRDefault="00A5095E" w:rsidP="00A5095E">
      <w:pPr>
        <w:rPr>
          <w:b/>
          <w:bCs/>
          <w:sz w:val="20"/>
        </w:rPr>
      </w:pPr>
    </w:p>
    <w:p w14:paraId="4B382055" w14:textId="77777777" w:rsidR="00A5095E" w:rsidRDefault="00A5095E" w:rsidP="00A5095E">
      <w:pPr>
        <w:rPr>
          <w:b/>
          <w:bCs/>
          <w:sz w:val="20"/>
        </w:rPr>
      </w:pPr>
    </w:p>
    <w:p w14:paraId="433D3213" w14:textId="77777777" w:rsidR="00A5095E" w:rsidRDefault="00A5095E" w:rsidP="00A5095E">
      <w:pPr>
        <w:rPr>
          <w:b/>
          <w:bCs/>
          <w:sz w:val="20"/>
        </w:rPr>
      </w:pPr>
    </w:p>
    <w:p w14:paraId="1DB6CA89" w14:textId="77777777" w:rsidR="00A5095E" w:rsidRDefault="00A5095E" w:rsidP="00A5095E">
      <w:pPr>
        <w:rPr>
          <w:b/>
          <w:bCs/>
          <w:sz w:val="20"/>
        </w:rPr>
      </w:pPr>
    </w:p>
    <w:p w14:paraId="0884B620" w14:textId="77777777" w:rsidR="00A5095E" w:rsidRDefault="00A5095E" w:rsidP="00A5095E">
      <w:pPr>
        <w:rPr>
          <w:b/>
          <w:bCs/>
          <w:sz w:val="20"/>
        </w:rPr>
      </w:pPr>
    </w:p>
    <w:p w14:paraId="664BA09F" w14:textId="77777777" w:rsidR="00A5095E" w:rsidRDefault="00A5095E" w:rsidP="00A5095E">
      <w:pPr>
        <w:rPr>
          <w:b/>
          <w:bCs/>
          <w:sz w:val="20"/>
        </w:rPr>
      </w:pPr>
    </w:p>
    <w:p w14:paraId="7E5DDA09" w14:textId="77777777" w:rsidR="00A5095E" w:rsidRDefault="00A5095E" w:rsidP="00A5095E">
      <w:pPr>
        <w:rPr>
          <w:b/>
          <w:bCs/>
          <w:sz w:val="20"/>
        </w:rPr>
      </w:pPr>
    </w:p>
    <w:p w14:paraId="71828925" w14:textId="77777777" w:rsidR="00A5095E" w:rsidRDefault="00A5095E" w:rsidP="00A5095E">
      <w:pPr>
        <w:rPr>
          <w:b/>
          <w:bCs/>
          <w:sz w:val="20"/>
        </w:rPr>
      </w:pPr>
    </w:p>
    <w:p w14:paraId="37D456A4" w14:textId="77777777" w:rsidR="00A5095E" w:rsidRDefault="00A5095E" w:rsidP="00A5095E">
      <w:pPr>
        <w:rPr>
          <w:b/>
          <w:bCs/>
          <w:sz w:val="20"/>
        </w:rPr>
      </w:pPr>
    </w:p>
    <w:p w14:paraId="680C9157" w14:textId="77777777" w:rsidR="00A5095E" w:rsidRDefault="00A5095E" w:rsidP="00A5095E">
      <w:pPr>
        <w:rPr>
          <w:b/>
          <w:bCs/>
          <w:sz w:val="20"/>
        </w:rPr>
      </w:pPr>
    </w:p>
    <w:p w14:paraId="4530A68C" w14:textId="77777777" w:rsidR="00A5095E" w:rsidRDefault="00A5095E" w:rsidP="00A5095E">
      <w:pPr>
        <w:rPr>
          <w:b/>
          <w:bCs/>
          <w:sz w:val="20"/>
        </w:rPr>
      </w:pPr>
    </w:p>
    <w:p w14:paraId="767230EF" w14:textId="77777777" w:rsidR="00A5095E" w:rsidRDefault="00A5095E" w:rsidP="00A5095E">
      <w:pPr>
        <w:rPr>
          <w:b/>
          <w:bCs/>
          <w:sz w:val="20"/>
        </w:rPr>
      </w:pPr>
    </w:p>
    <w:p w14:paraId="15CC2621" w14:textId="77777777" w:rsidR="00A5095E" w:rsidRDefault="00A5095E" w:rsidP="00A5095E">
      <w:pPr>
        <w:rPr>
          <w:b/>
          <w:bCs/>
          <w:sz w:val="20"/>
        </w:rPr>
      </w:pPr>
    </w:p>
    <w:p w14:paraId="65A7D14D" w14:textId="77777777" w:rsidR="00A5095E" w:rsidRDefault="00A5095E" w:rsidP="00A5095E">
      <w:pPr>
        <w:rPr>
          <w:b/>
          <w:bCs/>
          <w:sz w:val="20"/>
        </w:rPr>
      </w:pPr>
    </w:p>
    <w:p w14:paraId="72155D52" w14:textId="77777777" w:rsidR="00A5095E" w:rsidRDefault="00A5095E" w:rsidP="00A5095E">
      <w:pPr>
        <w:rPr>
          <w:b/>
          <w:bCs/>
          <w:sz w:val="20"/>
        </w:rPr>
      </w:pPr>
    </w:p>
    <w:p w14:paraId="7F8B636E" w14:textId="77777777" w:rsidR="00A5095E" w:rsidRDefault="00A5095E" w:rsidP="00376BEF">
      <w:pPr>
        <w:ind w:left="864"/>
        <w:rPr>
          <w:sz w:val="20"/>
        </w:rPr>
      </w:pPr>
    </w:p>
    <w:p w14:paraId="5849B821" w14:textId="77777777" w:rsidR="00904A82" w:rsidRDefault="00904A82" w:rsidP="00376BEF">
      <w:pPr>
        <w:ind w:left="864"/>
        <w:rPr>
          <w:sz w:val="20"/>
        </w:rPr>
      </w:pPr>
    </w:p>
    <w:p w14:paraId="1F29A6D4" w14:textId="77777777" w:rsidR="00904A82" w:rsidRDefault="00904A82" w:rsidP="00376BEF">
      <w:pPr>
        <w:ind w:left="864"/>
        <w:rPr>
          <w:sz w:val="20"/>
        </w:rPr>
      </w:pPr>
    </w:p>
    <w:p w14:paraId="1BF1C884" w14:textId="77777777" w:rsidR="00904A82" w:rsidRDefault="00904A82" w:rsidP="00376BEF">
      <w:pPr>
        <w:ind w:left="864"/>
        <w:rPr>
          <w:sz w:val="20"/>
        </w:rPr>
      </w:pPr>
    </w:p>
    <w:p w14:paraId="25A63DF5" w14:textId="77777777" w:rsidR="00904A82" w:rsidRDefault="00904A82" w:rsidP="00376BEF">
      <w:pPr>
        <w:ind w:left="864"/>
        <w:rPr>
          <w:sz w:val="20"/>
        </w:rPr>
      </w:pPr>
    </w:p>
    <w:p w14:paraId="75A396D9" w14:textId="77777777" w:rsidR="00904A82" w:rsidRDefault="00904A82" w:rsidP="00376BEF">
      <w:pPr>
        <w:ind w:left="864"/>
        <w:rPr>
          <w:sz w:val="20"/>
        </w:rPr>
      </w:pPr>
    </w:p>
    <w:p w14:paraId="1FDF018A" w14:textId="77777777" w:rsidR="00904A82" w:rsidRDefault="00904A82" w:rsidP="00376BEF">
      <w:pPr>
        <w:ind w:left="864"/>
        <w:rPr>
          <w:sz w:val="20"/>
        </w:rPr>
      </w:pPr>
    </w:p>
    <w:p w14:paraId="494AC49A" w14:textId="77777777" w:rsidR="00904A82" w:rsidRDefault="00904A82" w:rsidP="00376BEF">
      <w:pPr>
        <w:ind w:left="864"/>
        <w:rPr>
          <w:sz w:val="20"/>
        </w:rPr>
      </w:pPr>
    </w:p>
    <w:p w14:paraId="54652DFF" w14:textId="77777777" w:rsidR="00904A82" w:rsidRDefault="00904A82" w:rsidP="00376BEF">
      <w:pPr>
        <w:ind w:left="864"/>
        <w:rPr>
          <w:sz w:val="20"/>
        </w:rPr>
      </w:pPr>
    </w:p>
    <w:p w14:paraId="48A2789C" w14:textId="77777777" w:rsidR="00904A82" w:rsidRDefault="00904A82" w:rsidP="00376BEF">
      <w:pPr>
        <w:ind w:left="864"/>
        <w:rPr>
          <w:sz w:val="20"/>
        </w:rPr>
      </w:pPr>
    </w:p>
    <w:p w14:paraId="1BF9E4DF" w14:textId="77777777" w:rsidR="00904A82" w:rsidRDefault="00904A82" w:rsidP="00376BEF">
      <w:pPr>
        <w:ind w:left="864"/>
        <w:rPr>
          <w:sz w:val="20"/>
        </w:rPr>
      </w:pPr>
    </w:p>
    <w:p w14:paraId="0F939CE0" w14:textId="77777777" w:rsidR="00E06AF5" w:rsidRDefault="00E06AF5" w:rsidP="00245C4A">
      <w:pPr>
        <w:rPr>
          <w:b/>
          <w:bCs/>
          <w:sz w:val="20"/>
        </w:rPr>
      </w:pPr>
    </w:p>
    <w:p w14:paraId="0D0686D2" w14:textId="77777777" w:rsidR="00F74363" w:rsidRDefault="00F74363" w:rsidP="00245C4A">
      <w:pPr>
        <w:rPr>
          <w:b/>
          <w:bCs/>
          <w:sz w:val="20"/>
        </w:rPr>
      </w:pPr>
    </w:p>
    <w:p w14:paraId="4E6EDD5C" w14:textId="77777777" w:rsidR="00F74363" w:rsidRDefault="00F74363" w:rsidP="00245C4A">
      <w:pPr>
        <w:rPr>
          <w:b/>
          <w:bCs/>
          <w:sz w:val="20"/>
        </w:rPr>
      </w:pPr>
    </w:p>
    <w:p w14:paraId="0E2EFFAC" w14:textId="77777777" w:rsidR="00245C4A" w:rsidRDefault="00D93D6F" w:rsidP="00E26131">
      <w:pPr>
        <w:pStyle w:val="Heading4"/>
      </w:pPr>
      <w:bookmarkStart w:id="51" w:name="_Toc52788289"/>
      <w:bookmarkStart w:id="52" w:name="_Toc101687572"/>
      <w:r>
        <w:t>Prototip</w:t>
      </w:r>
      <w:r w:rsidR="00B25365">
        <w:t>o</w:t>
      </w:r>
      <w:r w:rsidR="00245C4A">
        <w:t xml:space="preserve"> de For</w:t>
      </w:r>
      <w:r w:rsidR="00AE46B8">
        <w:t>matos de Impresión</w:t>
      </w:r>
      <w:bookmarkEnd w:id="51"/>
      <w:bookmarkEnd w:id="52"/>
    </w:p>
    <w:p w14:paraId="3C131684" w14:textId="77777777" w:rsidR="00D07FCD" w:rsidRDefault="00D07FCD" w:rsidP="00245C4A">
      <w:pPr>
        <w:rPr>
          <w:lang w:val="es-PE"/>
        </w:rPr>
      </w:pPr>
    </w:p>
    <w:p w14:paraId="4353A629" w14:textId="77777777" w:rsidR="00854E32" w:rsidRDefault="00854E32" w:rsidP="00245C4A">
      <w:pPr>
        <w:rPr>
          <w:lang w:val="es-PE"/>
        </w:rPr>
      </w:pPr>
    </w:p>
    <w:p w14:paraId="7B1A556C" w14:textId="77777777" w:rsidR="00854E32" w:rsidRDefault="00854E32" w:rsidP="00245C4A">
      <w:pPr>
        <w:rPr>
          <w:lang w:val="es-PE"/>
        </w:rPr>
      </w:pPr>
    </w:p>
    <w:p w14:paraId="3C4C0AF8" w14:textId="77777777" w:rsidR="00854E32" w:rsidRDefault="00854E32" w:rsidP="00854E32">
      <w:pPr>
        <w:pStyle w:val="Heading3"/>
      </w:pPr>
      <w:r>
        <w:t xml:space="preserve">Especificación de Criterios de Aceptación </w:t>
      </w:r>
    </w:p>
    <w:p w14:paraId="4C4D93F3" w14:textId="77777777" w:rsidR="00C3387C" w:rsidRDefault="00C3387C" w:rsidP="00A045C7">
      <w:pPr>
        <w:rPr>
          <w:lang w:val="es-PE"/>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1"/>
        <w:gridCol w:w="1275"/>
        <w:gridCol w:w="7730"/>
      </w:tblGrid>
      <w:tr w:rsidR="00A045C7" w:rsidRPr="001A40A5" w14:paraId="10120743" w14:textId="77777777" w:rsidTr="001A40A5">
        <w:tc>
          <w:tcPr>
            <w:tcW w:w="351" w:type="dxa"/>
            <w:shd w:val="clear" w:color="auto" w:fill="D9D9D9"/>
            <w:vAlign w:val="center"/>
          </w:tcPr>
          <w:p w14:paraId="5731B288" w14:textId="77777777" w:rsidR="00A045C7" w:rsidRPr="001A40A5" w:rsidRDefault="00A045C7" w:rsidP="001A40A5">
            <w:pPr>
              <w:pStyle w:val="Footer"/>
              <w:tabs>
                <w:tab w:val="clear" w:pos="4419"/>
                <w:tab w:val="clear" w:pos="8838"/>
              </w:tabs>
              <w:rPr>
                <w:b/>
                <w:sz w:val="18"/>
                <w:szCs w:val="18"/>
                <w:lang w:val="es-ES"/>
              </w:rPr>
            </w:pPr>
            <w:r w:rsidRPr="001A40A5">
              <w:rPr>
                <w:b/>
                <w:sz w:val="18"/>
                <w:szCs w:val="18"/>
                <w:lang w:val="es-ES"/>
              </w:rPr>
              <w:t>N</w:t>
            </w:r>
            <w:r w:rsidR="001A40A5">
              <w:rPr>
                <w:b/>
                <w:sz w:val="18"/>
                <w:szCs w:val="18"/>
                <w:lang w:val="es-ES"/>
              </w:rPr>
              <w:t>º</w:t>
            </w:r>
          </w:p>
        </w:tc>
        <w:tc>
          <w:tcPr>
            <w:tcW w:w="1275" w:type="dxa"/>
            <w:shd w:val="clear" w:color="auto" w:fill="D9D9D9"/>
            <w:vAlign w:val="center"/>
          </w:tcPr>
          <w:p w14:paraId="289B02C5" w14:textId="77777777" w:rsidR="00A045C7" w:rsidRPr="001A40A5" w:rsidRDefault="00A045C7" w:rsidP="001A2F10">
            <w:pPr>
              <w:jc w:val="center"/>
              <w:rPr>
                <w:rFonts w:cs="Arial"/>
                <w:b/>
                <w:sz w:val="18"/>
                <w:szCs w:val="18"/>
              </w:rPr>
            </w:pPr>
            <w:r w:rsidRPr="001A40A5">
              <w:rPr>
                <w:rFonts w:cs="Arial"/>
                <w:b/>
                <w:sz w:val="18"/>
                <w:szCs w:val="18"/>
              </w:rPr>
              <w:t>Requisito Funcional</w:t>
            </w:r>
          </w:p>
        </w:tc>
        <w:tc>
          <w:tcPr>
            <w:tcW w:w="7730" w:type="dxa"/>
            <w:shd w:val="clear" w:color="auto" w:fill="D9D9D9"/>
            <w:vAlign w:val="center"/>
          </w:tcPr>
          <w:p w14:paraId="5DC6009A" w14:textId="77777777" w:rsidR="00A045C7" w:rsidRPr="001A40A5" w:rsidRDefault="00A045C7" w:rsidP="001A2F10">
            <w:pPr>
              <w:jc w:val="center"/>
              <w:rPr>
                <w:rFonts w:cs="Arial"/>
                <w:b/>
                <w:sz w:val="18"/>
                <w:szCs w:val="18"/>
              </w:rPr>
            </w:pPr>
            <w:r w:rsidRPr="001A40A5">
              <w:rPr>
                <w:rFonts w:cs="Arial"/>
                <w:b/>
                <w:sz w:val="18"/>
                <w:szCs w:val="18"/>
              </w:rPr>
              <w:t>Criterios de Aceptación</w:t>
            </w:r>
          </w:p>
        </w:tc>
      </w:tr>
      <w:tr w:rsidR="00E901E8" w:rsidRPr="0004213E" w14:paraId="35E92727" w14:textId="77777777" w:rsidTr="001A40A5">
        <w:tc>
          <w:tcPr>
            <w:tcW w:w="351" w:type="dxa"/>
          </w:tcPr>
          <w:p w14:paraId="1EAD5DB9" w14:textId="67E95CB0" w:rsidR="00E901E8" w:rsidRPr="0004213E" w:rsidRDefault="00E901E8" w:rsidP="00E901E8">
            <w:pPr>
              <w:pStyle w:val="NormalWeb"/>
              <w:spacing w:before="0" w:beforeAutospacing="0" w:after="0" w:afterAutospacing="0"/>
              <w:jc w:val="center"/>
              <w:rPr>
                <w:rFonts w:eastAsia="Times New Roman"/>
                <w:szCs w:val="18"/>
              </w:rPr>
            </w:pPr>
          </w:p>
        </w:tc>
        <w:tc>
          <w:tcPr>
            <w:tcW w:w="1275" w:type="dxa"/>
          </w:tcPr>
          <w:p w14:paraId="7BF14783" w14:textId="34E8F41A" w:rsidR="00E901E8" w:rsidRPr="0004213E" w:rsidRDefault="00E901E8" w:rsidP="00E901E8">
            <w:pPr>
              <w:rPr>
                <w:rFonts w:cs="Arial"/>
                <w:sz w:val="20"/>
                <w:szCs w:val="18"/>
              </w:rPr>
            </w:pPr>
          </w:p>
        </w:tc>
        <w:tc>
          <w:tcPr>
            <w:tcW w:w="7730" w:type="dxa"/>
          </w:tcPr>
          <w:p w14:paraId="79831C7F" w14:textId="77777777" w:rsidR="00E901E8" w:rsidRPr="0004213E" w:rsidRDefault="00E901E8" w:rsidP="00E901E8">
            <w:pPr>
              <w:rPr>
                <w:rFonts w:cs="Arial"/>
                <w:sz w:val="20"/>
                <w:szCs w:val="18"/>
              </w:rPr>
            </w:pPr>
          </w:p>
        </w:tc>
      </w:tr>
      <w:tr w:rsidR="00A045C7" w:rsidRPr="0004213E" w14:paraId="4ADF49FC" w14:textId="77777777" w:rsidTr="001A40A5">
        <w:tc>
          <w:tcPr>
            <w:tcW w:w="351" w:type="dxa"/>
          </w:tcPr>
          <w:p w14:paraId="4C8FD61D" w14:textId="77777777" w:rsidR="00A045C7" w:rsidRPr="0004213E" w:rsidRDefault="00A045C7" w:rsidP="001A40A5">
            <w:pPr>
              <w:jc w:val="center"/>
              <w:rPr>
                <w:rFonts w:cs="Arial"/>
                <w:sz w:val="20"/>
                <w:szCs w:val="18"/>
              </w:rPr>
            </w:pPr>
          </w:p>
        </w:tc>
        <w:tc>
          <w:tcPr>
            <w:tcW w:w="1275" w:type="dxa"/>
          </w:tcPr>
          <w:p w14:paraId="4515F34C" w14:textId="77777777" w:rsidR="00A045C7" w:rsidRPr="0004213E" w:rsidRDefault="00A045C7" w:rsidP="001A40A5">
            <w:pPr>
              <w:rPr>
                <w:rFonts w:cs="Arial"/>
                <w:sz w:val="20"/>
                <w:szCs w:val="18"/>
              </w:rPr>
            </w:pPr>
          </w:p>
        </w:tc>
        <w:tc>
          <w:tcPr>
            <w:tcW w:w="7730" w:type="dxa"/>
          </w:tcPr>
          <w:p w14:paraId="76237F80" w14:textId="77777777" w:rsidR="00A045C7" w:rsidRPr="0004213E" w:rsidRDefault="00A045C7" w:rsidP="001A2F10">
            <w:pPr>
              <w:rPr>
                <w:rFonts w:cs="Arial"/>
                <w:sz w:val="20"/>
                <w:szCs w:val="18"/>
              </w:rPr>
            </w:pPr>
          </w:p>
        </w:tc>
      </w:tr>
      <w:tr w:rsidR="00A045C7" w:rsidRPr="0004213E" w14:paraId="60548762" w14:textId="77777777" w:rsidTr="001A40A5">
        <w:tc>
          <w:tcPr>
            <w:tcW w:w="351" w:type="dxa"/>
          </w:tcPr>
          <w:p w14:paraId="73262561" w14:textId="77777777" w:rsidR="00A045C7" w:rsidRPr="0004213E" w:rsidRDefault="00A045C7" w:rsidP="001A40A5">
            <w:pPr>
              <w:jc w:val="center"/>
              <w:rPr>
                <w:rFonts w:cs="Arial"/>
                <w:sz w:val="20"/>
                <w:szCs w:val="18"/>
              </w:rPr>
            </w:pPr>
          </w:p>
        </w:tc>
        <w:tc>
          <w:tcPr>
            <w:tcW w:w="1275" w:type="dxa"/>
          </w:tcPr>
          <w:p w14:paraId="1974FC77" w14:textId="77777777" w:rsidR="00A045C7" w:rsidRPr="0004213E" w:rsidRDefault="00A045C7" w:rsidP="001A40A5">
            <w:pPr>
              <w:rPr>
                <w:rFonts w:cs="Arial"/>
                <w:sz w:val="20"/>
                <w:szCs w:val="18"/>
              </w:rPr>
            </w:pPr>
          </w:p>
        </w:tc>
        <w:tc>
          <w:tcPr>
            <w:tcW w:w="7730" w:type="dxa"/>
          </w:tcPr>
          <w:p w14:paraId="38062F62" w14:textId="77777777" w:rsidR="00A045C7" w:rsidRPr="0004213E" w:rsidRDefault="00A045C7" w:rsidP="001A2F10">
            <w:pPr>
              <w:rPr>
                <w:rFonts w:cs="Arial"/>
                <w:sz w:val="20"/>
                <w:szCs w:val="18"/>
              </w:rPr>
            </w:pPr>
          </w:p>
        </w:tc>
      </w:tr>
      <w:tr w:rsidR="00A045C7" w:rsidRPr="0004213E" w14:paraId="686D1743" w14:textId="77777777" w:rsidTr="001A40A5">
        <w:tc>
          <w:tcPr>
            <w:tcW w:w="351" w:type="dxa"/>
          </w:tcPr>
          <w:p w14:paraId="25DAB111" w14:textId="0513E5B7" w:rsidR="00A045C7" w:rsidRPr="0004213E" w:rsidRDefault="00A045C7" w:rsidP="001A40A5">
            <w:pPr>
              <w:jc w:val="center"/>
              <w:rPr>
                <w:rFonts w:cs="Arial"/>
                <w:sz w:val="20"/>
                <w:szCs w:val="18"/>
              </w:rPr>
            </w:pPr>
          </w:p>
        </w:tc>
        <w:tc>
          <w:tcPr>
            <w:tcW w:w="1275" w:type="dxa"/>
          </w:tcPr>
          <w:p w14:paraId="51C79352" w14:textId="77777777" w:rsidR="00A045C7" w:rsidRPr="0004213E" w:rsidRDefault="00A045C7" w:rsidP="001A2F10">
            <w:pPr>
              <w:rPr>
                <w:rFonts w:cs="Arial"/>
                <w:sz w:val="20"/>
                <w:szCs w:val="18"/>
              </w:rPr>
            </w:pPr>
          </w:p>
        </w:tc>
        <w:tc>
          <w:tcPr>
            <w:tcW w:w="7730" w:type="dxa"/>
          </w:tcPr>
          <w:p w14:paraId="706B88D4" w14:textId="77777777" w:rsidR="00A045C7" w:rsidRPr="0004213E" w:rsidRDefault="00A045C7" w:rsidP="001A2F10">
            <w:pPr>
              <w:rPr>
                <w:rFonts w:cs="Arial"/>
                <w:sz w:val="20"/>
                <w:szCs w:val="18"/>
              </w:rPr>
            </w:pPr>
          </w:p>
        </w:tc>
      </w:tr>
      <w:tr w:rsidR="00A045C7" w:rsidRPr="0004213E" w14:paraId="4229E2B5" w14:textId="77777777" w:rsidTr="001A40A5">
        <w:tc>
          <w:tcPr>
            <w:tcW w:w="351" w:type="dxa"/>
          </w:tcPr>
          <w:p w14:paraId="3C22550F" w14:textId="67604D0F" w:rsidR="00A045C7" w:rsidRPr="0004213E" w:rsidRDefault="00A045C7" w:rsidP="001A40A5">
            <w:pPr>
              <w:jc w:val="center"/>
              <w:rPr>
                <w:rFonts w:cs="Arial"/>
                <w:sz w:val="20"/>
                <w:szCs w:val="18"/>
              </w:rPr>
            </w:pPr>
          </w:p>
        </w:tc>
        <w:tc>
          <w:tcPr>
            <w:tcW w:w="1275" w:type="dxa"/>
          </w:tcPr>
          <w:p w14:paraId="0C25F3A0" w14:textId="77777777" w:rsidR="00A045C7" w:rsidRPr="0004213E" w:rsidRDefault="00A045C7" w:rsidP="001A2F10">
            <w:pPr>
              <w:rPr>
                <w:rFonts w:cs="Arial"/>
                <w:sz w:val="20"/>
                <w:szCs w:val="18"/>
              </w:rPr>
            </w:pPr>
          </w:p>
        </w:tc>
        <w:tc>
          <w:tcPr>
            <w:tcW w:w="7730" w:type="dxa"/>
          </w:tcPr>
          <w:p w14:paraId="26FFE611" w14:textId="77777777" w:rsidR="00A045C7" w:rsidRPr="0004213E" w:rsidRDefault="00A045C7" w:rsidP="001A2F10">
            <w:pPr>
              <w:rPr>
                <w:rFonts w:cs="Arial"/>
                <w:sz w:val="20"/>
                <w:szCs w:val="18"/>
              </w:rPr>
            </w:pPr>
          </w:p>
        </w:tc>
      </w:tr>
    </w:tbl>
    <w:p w14:paraId="5BEB0CFF" w14:textId="77777777" w:rsidR="00A045C7" w:rsidRDefault="00A045C7" w:rsidP="00245C4A"/>
    <w:p w14:paraId="635E8B45" w14:textId="77777777" w:rsidR="00526188" w:rsidRPr="00A045C7" w:rsidRDefault="00526188" w:rsidP="00245C4A"/>
    <w:p w14:paraId="3D11C0D7" w14:textId="77777777" w:rsidR="00526188" w:rsidRDefault="00526188" w:rsidP="00255E0A">
      <w:pPr>
        <w:pStyle w:val="Heading2"/>
        <w:jc w:val="left"/>
        <w:rPr>
          <w:lang w:val="es-PE"/>
        </w:rPr>
      </w:pPr>
      <w:bookmarkStart w:id="53" w:name="_Toc18395137"/>
      <w:r>
        <w:rPr>
          <w:lang w:val="es-PE"/>
        </w:rPr>
        <w:t>ESPECIFICACIÓN</w:t>
      </w:r>
      <w:r w:rsidR="00255E0A">
        <w:rPr>
          <w:lang w:val="es-PE"/>
        </w:rPr>
        <w:t xml:space="preserve"> DE LOS</w:t>
      </w:r>
      <w:r>
        <w:rPr>
          <w:lang w:val="es-PE"/>
        </w:rPr>
        <w:t xml:space="preserve"> REQUERIMIENTOS DE </w:t>
      </w:r>
      <w:r w:rsidR="00255E0A">
        <w:rPr>
          <w:lang w:val="es-PE"/>
        </w:rPr>
        <w:t xml:space="preserve">LA </w:t>
      </w:r>
      <w:r>
        <w:rPr>
          <w:lang w:val="es-PE"/>
        </w:rPr>
        <w:t>ARQUITECTURA TECNOL</w:t>
      </w:r>
      <w:r w:rsidR="00255E0A">
        <w:rPr>
          <w:lang w:val="es-PE"/>
        </w:rPr>
        <w:t>Ó</w:t>
      </w:r>
      <w:r>
        <w:rPr>
          <w:lang w:val="es-PE"/>
        </w:rPr>
        <w:t>GICA</w:t>
      </w:r>
      <w:r w:rsidR="00255E0A">
        <w:rPr>
          <w:lang w:val="es-PE"/>
        </w:rPr>
        <w:t>.</w:t>
      </w:r>
      <w:bookmarkEnd w:id="53"/>
    </w:p>
    <w:p w14:paraId="6D1FCBB9" w14:textId="77777777" w:rsidR="00526188" w:rsidRPr="00255E0A" w:rsidRDefault="00526188" w:rsidP="00526188">
      <w:pPr>
        <w:rPr>
          <w:rFonts w:ascii="Calibri" w:hAnsi="Calibri"/>
          <w:b/>
          <w:color w:val="1F497D"/>
          <w:szCs w:val="22"/>
          <w:lang w:val="es-PE" w:eastAsia="es-PE"/>
        </w:rPr>
      </w:pPr>
    </w:p>
    <w:tbl>
      <w:tblPr>
        <w:tblW w:w="0" w:type="auto"/>
        <w:tblInd w:w="70" w:type="dxa"/>
        <w:tblCellMar>
          <w:left w:w="0" w:type="dxa"/>
          <w:right w:w="0" w:type="dxa"/>
        </w:tblCellMar>
        <w:tblLook w:val="04A0" w:firstRow="1" w:lastRow="0" w:firstColumn="1" w:lastColumn="0" w:noHBand="0" w:noVBand="1"/>
      </w:tblPr>
      <w:tblGrid>
        <w:gridCol w:w="2412"/>
        <w:gridCol w:w="6770"/>
      </w:tblGrid>
      <w:tr w:rsidR="00526188" w:rsidRPr="0004213E" w14:paraId="1E89B909" w14:textId="77777777" w:rsidTr="00526188">
        <w:tc>
          <w:tcPr>
            <w:tcW w:w="9180" w:type="dxa"/>
            <w:gridSpan w:val="2"/>
            <w:tcBorders>
              <w:top w:val="single" w:sz="8" w:space="0" w:color="000000"/>
              <w:left w:val="single" w:sz="8" w:space="0" w:color="000000"/>
              <w:bottom w:val="single" w:sz="8" w:space="0" w:color="000000"/>
              <w:right w:val="single" w:sz="8" w:space="0" w:color="000000"/>
            </w:tcBorders>
            <w:shd w:val="clear" w:color="auto" w:fill="E6E6E6"/>
            <w:tcMar>
              <w:top w:w="0" w:type="dxa"/>
              <w:left w:w="70" w:type="dxa"/>
              <w:bottom w:w="0" w:type="dxa"/>
              <w:right w:w="70" w:type="dxa"/>
            </w:tcMar>
            <w:hideMark/>
          </w:tcPr>
          <w:p w14:paraId="77D76D51" w14:textId="77777777" w:rsidR="00526188" w:rsidRPr="0004213E" w:rsidRDefault="00526188" w:rsidP="00526188">
            <w:pPr>
              <w:pStyle w:val="Footer"/>
              <w:rPr>
                <w:b/>
                <w:sz w:val="18"/>
                <w:lang w:val="es-ES"/>
              </w:rPr>
            </w:pPr>
            <w:r w:rsidRPr="0004213E">
              <w:rPr>
                <w:b/>
                <w:sz w:val="18"/>
                <w:lang w:val="es-ES"/>
              </w:rPr>
              <w:t>Elementos de la Arquitectura Tecnológica</w:t>
            </w:r>
          </w:p>
        </w:tc>
      </w:tr>
      <w:tr w:rsidR="00526188" w14:paraId="53481DEA" w14:textId="77777777" w:rsidTr="00526188">
        <w:tc>
          <w:tcPr>
            <w:tcW w:w="2410" w:type="dxa"/>
            <w:tcBorders>
              <w:top w:val="nil"/>
              <w:left w:val="single" w:sz="8" w:space="0" w:color="000000"/>
              <w:bottom w:val="single" w:sz="8" w:space="0" w:color="000000"/>
              <w:right w:val="single" w:sz="8" w:space="0" w:color="000000"/>
            </w:tcBorders>
            <w:shd w:val="clear" w:color="auto" w:fill="E6E6E6"/>
            <w:tcMar>
              <w:top w:w="0" w:type="dxa"/>
              <w:left w:w="70" w:type="dxa"/>
              <w:bottom w:w="0" w:type="dxa"/>
              <w:right w:w="70" w:type="dxa"/>
            </w:tcMar>
            <w:hideMark/>
          </w:tcPr>
          <w:p w14:paraId="248C4472" w14:textId="77777777" w:rsidR="00526188" w:rsidRPr="0004213E" w:rsidRDefault="00526188" w:rsidP="00526188">
            <w:pPr>
              <w:pStyle w:val="Default"/>
              <w:autoSpaceDE/>
              <w:rPr>
                <w:rFonts w:ascii="Arial" w:hAnsi="Arial" w:cs="Arial"/>
                <w:b/>
                <w:bCs/>
                <w:sz w:val="18"/>
                <w:szCs w:val="22"/>
                <w:lang w:val="es-PE"/>
              </w:rPr>
            </w:pPr>
            <w:r w:rsidRPr="0004213E">
              <w:rPr>
                <w:rFonts w:ascii="Arial" w:hAnsi="Arial" w:cs="Arial"/>
                <w:b/>
                <w:bCs/>
                <w:sz w:val="18"/>
                <w:szCs w:val="22"/>
              </w:rPr>
              <w:t>Plataforma</w:t>
            </w:r>
          </w:p>
          <w:p w14:paraId="342A8967" w14:textId="77777777" w:rsidR="00526188" w:rsidRPr="0004213E" w:rsidRDefault="00526188" w:rsidP="00526188">
            <w:pPr>
              <w:pStyle w:val="Default"/>
              <w:autoSpaceDE/>
              <w:rPr>
                <w:rFonts w:ascii="Arial" w:hAnsi="Arial" w:cs="Arial"/>
                <w:sz w:val="18"/>
              </w:rPr>
            </w:pPr>
            <w:r w:rsidRPr="0004213E">
              <w:rPr>
                <w:rFonts w:ascii="Arial" w:hAnsi="Arial" w:cs="Arial"/>
                <w:sz w:val="18"/>
              </w:rPr>
              <w:t>Base de datos, middleware, sistemas operativos, runtime,  servidores de aplicación, software base, etc.</w:t>
            </w:r>
          </w:p>
        </w:tc>
        <w:tc>
          <w:tcPr>
            <w:tcW w:w="6770" w:type="dxa"/>
            <w:tcBorders>
              <w:top w:val="nil"/>
              <w:left w:val="nil"/>
              <w:bottom w:val="single" w:sz="8" w:space="0" w:color="000000"/>
              <w:right w:val="single" w:sz="8" w:space="0" w:color="000000"/>
            </w:tcBorders>
            <w:tcMar>
              <w:top w:w="0" w:type="dxa"/>
              <w:left w:w="70" w:type="dxa"/>
              <w:bottom w:w="0" w:type="dxa"/>
              <w:right w:w="70" w:type="dxa"/>
            </w:tcMar>
          </w:tcPr>
          <w:p w14:paraId="5EE612E7" w14:textId="77777777" w:rsidR="00526188" w:rsidRDefault="00526188" w:rsidP="00526188">
            <w:pPr>
              <w:pStyle w:val="NormalWeb"/>
              <w:spacing w:before="0" w:beforeAutospacing="0" w:after="0" w:afterAutospacing="0"/>
            </w:pPr>
          </w:p>
          <w:p w14:paraId="3B7003A1" w14:textId="77777777" w:rsidR="00526188" w:rsidRDefault="00526188" w:rsidP="00526188">
            <w:pPr>
              <w:pStyle w:val="NormalWeb"/>
              <w:spacing w:before="0" w:beforeAutospacing="0" w:after="0" w:afterAutospacing="0"/>
            </w:pPr>
          </w:p>
        </w:tc>
      </w:tr>
      <w:tr w:rsidR="00526188" w14:paraId="0201980E" w14:textId="77777777" w:rsidTr="00526188">
        <w:tc>
          <w:tcPr>
            <w:tcW w:w="2410" w:type="dxa"/>
            <w:tcBorders>
              <w:top w:val="nil"/>
              <w:left w:val="single" w:sz="8" w:space="0" w:color="000000"/>
              <w:bottom w:val="single" w:sz="8" w:space="0" w:color="000000"/>
              <w:right w:val="single" w:sz="8" w:space="0" w:color="000000"/>
            </w:tcBorders>
            <w:shd w:val="clear" w:color="auto" w:fill="E6E6E6"/>
            <w:tcMar>
              <w:top w:w="0" w:type="dxa"/>
              <w:left w:w="70" w:type="dxa"/>
              <w:bottom w:w="0" w:type="dxa"/>
              <w:right w:w="70" w:type="dxa"/>
            </w:tcMar>
            <w:hideMark/>
          </w:tcPr>
          <w:p w14:paraId="10B07F77" w14:textId="77777777" w:rsidR="00526188" w:rsidRPr="0004213E" w:rsidRDefault="00526188" w:rsidP="00526188">
            <w:pPr>
              <w:rPr>
                <w:rFonts w:cs="Arial"/>
                <w:b/>
                <w:bCs/>
                <w:sz w:val="18"/>
              </w:rPr>
            </w:pPr>
            <w:r w:rsidRPr="0004213E">
              <w:rPr>
                <w:rFonts w:cs="Arial"/>
                <w:b/>
                <w:bCs/>
                <w:sz w:val="18"/>
              </w:rPr>
              <w:t>Infraestructura</w:t>
            </w:r>
          </w:p>
          <w:p w14:paraId="5E16A975" w14:textId="77777777" w:rsidR="00526188" w:rsidRPr="0004213E" w:rsidRDefault="00526188" w:rsidP="00526188">
            <w:pPr>
              <w:rPr>
                <w:rFonts w:cs="Arial"/>
                <w:sz w:val="18"/>
                <w:szCs w:val="20"/>
              </w:rPr>
            </w:pPr>
            <w:r w:rsidRPr="0004213E">
              <w:rPr>
                <w:rFonts w:cs="Arial"/>
                <w:sz w:val="18"/>
                <w:szCs w:val="20"/>
              </w:rPr>
              <w:t>Virtualización, Servidores (Hardware), Telecomunicaciones, Seguridad, Almacenamiento,  Hardware varios, etc.</w:t>
            </w:r>
          </w:p>
        </w:tc>
        <w:tc>
          <w:tcPr>
            <w:tcW w:w="6770" w:type="dxa"/>
            <w:tcBorders>
              <w:top w:val="nil"/>
              <w:left w:val="nil"/>
              <w:bottom w:val="single" w:sz="8" w:space="0" w:color="000000"/>
              <w:right w:val="single" w:sz="8" w:space="0" w:color="000000"/>
            </w:tcBorders>
            <w:tcMar>
              <w:top w:w="0" w:type="dxa"/>
              <w:left w:w="70" w:type="dxa"/>
              <w:bottom w:w="0" w:type="dxa"/>
              <w:right w:w="70" w:type="dxa"/>
            </w:tcMar>
          </w:tcPr>
          <w:p w14:paraId="266FD44F" w14:textId="77777777" w:rsidR="00526188" w:rsidRDefault="00526188" w:rsidP="00526188">
            <w:pPr>
              <w:rPr>
                <w:rFonts w:cs="Arial"/>
                <w:sz w:val="20"/>
                <w:szCs w:val="20"/>
              </w:rPr>
            </w:pPr>
          </w:p>
          <w:p w14:paraId="2B309645" w14:textId="77777777" w:rsidR="00526188" w:rsidRDefault="00526188" w:rsidP="00526188">
            <w:pPr>
              <w:rPr>
                <w:rFonts w:cs="Arial"/>
                <w:sz w:val="20"/>
                <w:szCs w:val="20"/>
              </w:rPr>
            </w:pPr>
          </w:p>
        </w:tc>
      </w:tr>
    </w:tbl>
    <w:p w14:paraId="12331367" w14:textId="77777777" w:rsidR="00526188" w:rsidRDefault="00526188" w:rsidP="00526188">
      <w:pPr>
        <w:rPr>
          <w:rFonts w:ascii="Calibri" w:eastAsiaTheme="minorHAnsi" w:hAnsi="Calibri" w:cs="Calibri"/>
          <w:color w:val="1F497D"/>
          <w:szCs w:val="22"/>
        </w:rPr>
      </w:pPr>
    </w:p>
    <w:p w14:paraId="4C7C0061" w14:textId="77777777" w:rsidR="00D93D6F" w:rsidRPr="00526188" w:rsidRDefault="00D93D6F" w:rsidP="00526188">
      <w:pPr>
        <w:pStyle w:val="Heading2"/>
        <w:numPr>
          <w:ilvl w:val="0"/>
          <w:numId w:val="1"/>
        </w:numPr>
        <w:rPr>
          <w:lang w:val="es-PE"/>
        </w:rPr>
      </w:pPr>
      <w:r w:rsidRPr="00526188">
        <w:rPr>
          <w:sz w:val="28"/>
          <w:lang w:val="es-PE"/>
        </w:rPr>
        <w:br w:type="page"/>
      </w:r>
    </w:p>
    <w:p w14:paraId="4C276F4A" w14:textId="77777777" w:rsidR="00E9712A" w:rsidRDefault="00E9712A" w:rsidP="000B20E1">
      <w:pPr>
        <w:pStyle w:val="Heading1"/>
        <w:numPr>
          <w:ilvl w:val="0"/>
          <w:numId w:val="23"/>
        </w:numPr>
      </w:pPr>
      <w:bookmarkStart w:id="54" w:name="_Toc18395138"/>
      <w:bookmarkStart w:id="55" w:name="_Toc52788306"/>
      <w:bookmarkStart w:id="56" w:name="_Toc101687585"/>
      <w:r>
        <w:lastRenderedPageBreak/>
        <w:t>DISEÑO</w:t>
      </w:r>
      <w:bookmarkEnd w:id="54"/>
    </w:p>
    <w:p w14:paraId="1FE552DC" w14:textId="77777777" w:rsidR="00D93D6F" w:rsidRPr="00D93D6F" w:rsidRDefault="00D93D6F" w:rsidP="00D93D6F">
      <w:pPr>
        <w:rPr>
          <w:lang w:val="es-PE"/>
        </w:rPr>
      </w:pPr>
    </w:p>
    <w:p w14:paraId="3BA887C1" w14:textId="77777777" w:rsidR="00D93D6F" w:rsidRPr="00D93D6F" w:rsidRDefault="00D93D6F" w:rsidP="00D93D6F">
      <w:pPr>
        <w:rPr>
          <w:lang w:val="es-PE"/>
        </w:rPr>
      </w:pPr>
    </w:p>
    <w:bookmarkEnd w:id="55"/>
    <w:bookmarkEnd w:id="56"/>
    <w:p w14:paraId="4B6CDC0B" w14:textId="77777777" w:rsidR="00955A44" w:rsidRPr="00955A44" w:rsidRDefault="00955A44" w:rsidP="00955A44">
      <w:pPr>
        <w:pStyle w:val="ListParagraph"/>
        <w:numPr>
          <w:ilvl w:val="0"/>
          <w:numId w:val="2"/>
        </w:numPr>
        <w:contextualSpacing w:val="0"/>
        <w:outlineLvl w:val="1"/>
        <w:rPr>
          <w:rFonts w:eastAsia="Arial Unicode MS" w:cs="Arial"/>
          <w:b/>
          <w:bCs/>
          <w:vanish/>
          <w:kern w:val="22"/>
          <w:sz w:val="26"/>
          <w:szCs w:val="28"/>
        </w:rPr>
      </w:pPr>
    </w:p>
    <w:p w14:paraId="2A425F2D" w14:textId="77777777" w:rsidR="00955A44" w:rsidRPr="00955A44" w:rsidRDefault="00955A44" w:rsidP="00955A44">
      <w:pPr>
        <w:pStyle w:val="ListParagraph"/>
        <w:numPr>
          <w:ilvl w:val="0"/>
          <w:numId w:val="2"/>
        </w:numPr>
        <w:contextualSpacing w:val="0"/>
        <w:outlineLvl w:val="1"/>
        <w:rPr>
          <w:rFonts w:eastAsia="Arial Unicode MS" w:cs="Arial"/>
          <w:b/>
          <w:bCs/>
          <w:vanish/>
          <w:kern w:val="22"/>
          <w:sz w:val="26"/>
          <w:szCs w:val="28"/>
        </w:rPr>
      </w:pPr>
    </w:p>
    <w:p w14:paraId="4F49F845" w14:textId="77777777" w:rsidR="00E9712A" w:rsidRDefault="00F56181" w:rsidP="00955A44">
      <w:pPr>
        <w:pStyle w:val="Heading2"/>
        <w:numPr>
          <w:ilvl w:val="1"/>
          <w:numId w:val="2"/>
        </w:numPr>
        <w:ind w:left="720"/>
      </w:pPr>
      <w:bookmarkStart w:id="57" w:name="_Toc18395139"/>
      <w:r>
        <w:t xml:space="preserve">DISEÑO </w:t>
      </w:r>
      <w:r w:rsidR="002A6FA5">
        <w:t xml:space="preserve">DEL MODELO </w:t>
      </w:r>
      <w:r>
        <w:t>CONCEPTUAL</w:t>
      </w:r>
      <w:bookmarkEnd w:id="57"/>
    </w:p>
    <w:p w14:paraId="63C64E60" w14:textId="77777777" w:rsidR="00E9712A" w:rsidRDefault="00E9712A">
      <w:pPr>
        <w:pStyle w:val="Heading2"/>
        <w:numPr>
          <w:ilvl w:val="0"/>
          <w:numId w:val="0"/>
        </w:numPr>
      </w:pPr>
    </w:p>
    <w:p w14:paraId="49B99483" w14:textId="77777777" w:rsidR="00E9712A" w:rsidRDefault="0017547D" w:rsidP="00F76E87">
      <w:pPr>
        <w:ind w:left="567"/>
      </w:pPr>
      <w:r>
        <w:t xml:space="preserve">Ruta: </w:t>
      </w:r>
      <w:r w:rsidRPr="008252F3">
        <w:t>(</w:t>
      </w:r>
      <w:r>
        <w:t>grafico</w:t>
      </w:r>
      <w:r w:rsidRPr="008252F3">
        <w:t>) &lt;</w:t>
      </w:r>
      <w:hyperlink w:history="1">
        <w:r w:rsidR="002A6FA5" w:rsidRPr="00B630C2">
          <w:t xml:space="preserve">&lt;dirección </w:t>
        </w:r>
        <w:bookmarkStart w:id="58" w:name="_Toc472944833"/>
        <w:r w:rsidR="002A6FA5" w:rsidRPr="00B630C2">
          <w:t>del Diagrama del modelo conceptual de la solución informática (actualizado</w:t>
        </w:r>
        <w:bookmarkEnd w:id="58"/>
        <w:r w:rsidR="002A6FA5" w:rsidRPr="00B630C2">
          <w:t>)</w:t>
        </w:r>
      </w:hyperlink>
      <w:r w:rsidR="002A6FA5" w:rsidRPr="00B630C2">
        <w:t>&gt;&gt;</w:t>
      </w:r>
    </w:p>
    <w:p w14:paraId="6F83450C" w14:textId="77777777" w:rsidR="00B262A0" w:rsidRDefault="00B262A0" w:rsidP="00B262A0">
      <w:pPr>
        <w:pStyle w:val="Heading2"/>
        <w:numPr>
          <w:ilvl w:val="0"/>
          <w:numId w:val="0"/>
        </w:numPr>
      </w:pPr>
      <w:bookmarkStart w:id="59" w:name="_Toc23325280"/>
      <w:bookmarkStart w:id="60" w:name="_Toc52788309"/>
      <w:bookmarkStart w:id="61" w:name="_Toc53827276"/>
      <w:bookmarkStart w:id="62" w:name="_Toc101687587"/>
    </w:p>
    <w:p w14:paraId="19FCC6F0" w14:textId="77777777" w:rsidR="00E9712A" w:rsidRDefault="00E9712A" w:rsidP="002A5E5F">
      <w:pPr>
        <w:pStyle w:val="Heading2"/>
        <w:numPr>
          <w:ilvl w:val="1"/>
          <w:numId w:val="2"/>
        </w:numPr>
        <w:ind w:left="567" w:hanging="567"/>
      </w:pPr>
      <w:bookmarkStart w:id="63" w:name="_Toc52788315"/>
      <w:bookmarkStart w:id="64" w:name="_Toc101687593"/>
      <w:bookmarkStart w:id="65" w:name="_Toc18395140"/>
      <w:bookmarkEnd w:id="59"/>
      <w:bookmarkEnd w:id="60"/>
      <w:bookmarkEnd w:id="61"/>
      <w:bookmarkEnd w:id="62"/>
      <w:r>
        <w:t xml:space="preserve">DISEÑO </w:t>
      </w:r>
      <w:bookmarkEnd w:id="63"/>
      <w:bookmarkEnd w:id="64"/>
      <w:r w:rsidR="00E67FF8">
        <w:t>DE LA ARQUITECTURA DEL SISTEMA DE INFORMACIÓN</w:t>
      </w:r>
      <w:bookmarkEnd w:id="65"/>
    </w:p>
    <w:p w14:paraId="1168961E" w14:textId="77777777" w:rsidR="00E9712A" w:rsidRDefault="00E9712A">
      <w:pPr>
        <w:pStyle w:val="Heading2"/>
        <w:numPr>
          <w:ilvl w:val="0"/>
          <w:numId w:val="0"/>
        </w:numPr>
      </w:pPr>
    </w:p>
    <w:p w14:paraId="7453C7D3" w14:textId="77777777" w:rsidR="00E67FF8" w:rsidRDefault="00A072DB" w:rsidP="002A5E5F">
      <w:pPr>
        <w:pStyle w:val="Heading3"/>
        <w:numPr>
          <w:ilvl w:val="2"/>
          <w:numId w:val="2"/>
        </w:numPr>
        <w:ind w:left="851" w:hanging="284"/>
      </w:pPr>
      <w:r>
        <w:t>ARQUITECTURA DE DATOS</w:t>
      </w:r>
    </w:p>
    <w:p w14:paraId="4D25DC11" w14:textId="77777777" w:rsidR="00E67FF8" w:rsidRDefault="00E67FF8">
      <w:pPr>
        <w:pStyle w:val="Heading2"/>
        <w:numPr>
          <w:ilvl w:val="0"/>
          <w:numId w:val="0"/>
        </w:numPr>
      </w:pPr>
    </w:p>
    <w:p w14:paraId="4078601A" w14:textId="77777777" w:rsidR="00E9712A" w:rsidRPr="009B0913" w:rsidRDefault="006D754B" w:rsidP="002A5E5F">
      <w:pPr>
        <w:pStyle w:val="Heading3"/>
        <w:numPr>
          <w:ilvl w:val="3"/>
          <w:numId w:val="2"/>
        </w:numPr>
        <w:ind w:left="1418" w:hanging="851"/>
        <w:rPr>
          <w:shd w:val="clear" w:color="auto" w:fill="FFFFFF"/>
        </w:rPr>
      </w:pPr>
      <w:bookmarkStart w:id="66" w:name="_Toc101687594"/>
      <w:r w:rsidRPr="001A535E">
        <w:t>Diagrama</w:t>
      </w:r>
      <w:r>
        <w:rPr>
          <w:shd w:val="clear" w:color="auto" w:fill="FFFFFF"/>
        </w:rPr>
        <w:t xml:space="preserve"> de Clases</w:t>
      </w:r>
      <w:bookmarkEnd w:id="66"/>
      <w:r w:rsidR="00BC28E2">
        <w:rPr>
          <w:shd w:val="clear" w:color="auto" w:fill="FFFFFF"/>
        </w:rPr>
        <w:t xml:space="preserve"> (O.O) o modelo conceptual de datos (estructurado)</w:t>
      </w:r>
    </w:p>
    <w:p w14:paraId="650B9CCF" w14:textId="77777777" w:rsidR="006D754B" w:rsidRDefault="006D754B" w:rsidP="006D754B">
      <w:pPr>
        <w:ind w:left="426"/>
        <w:rPr>
          <w:color w:val="339966"/>
          <w:sz w:val="20"/>
        </w:rPr>
      </w:pPr>
      <w:bookmarkStart w:id="67" w:name="OLE_LINK1"/>
      <w:r>
        <w:rPr>
          <w:color w:val="339966"/>
          <w:sz w:val="20"/>
        </w:rPr>
        <w:t>.</w:t>
      </w:r>
    </w:p>
    <w:p w14:paraId="098BA976" w14:textId="77777777" w:rsidR="00E9712A" w:rsidRDefault="006D754B" w:rsidP="00B630C2">
      <w:pPr>
        <w:ind w:left="1418"/>
      </w:pPr>
      <w:r>
        <w:t xml:space="preserve">Ruta: </w:t>
      </w:r>
      <w:r w:rsidRPr="008252F3">
        <w:t>(</w:t>
      </w:r>
      <w:r>
        <w:t>grafico</w:t>
      </w:r>
      <w:r w:rsidRPr="008252F3">
        <w:t>) &lt;&lt;</w:t>
      </w:r>
      <w:r>
        <w:t xml:space="preserve">\\direccion del diagrama de clases </w:t>
      </w:r>
      <w:r w:rsidRPr="008252F3">
        <w:t>en power designer</w:t>
      </w:r>
      <w:r>
        <w:t xml:space="preserve"> </w:t>
      </w:r>
      <w:r w:rsidRPr="008252F3">
        <w:t>&gt;&gt;</w:t>
      </w:r>
    </w:p>
    <w:p w14:paraId="4DF0DBCC" w14:textId="77777777" w:rsidR="006D754B" w:rsidRDefault="006D754B" w:rsidP="00B630C2">
      <w:pPr>
        <w:ind w:left="1418"/>
        <w:rPr>
          <w:color w:val="339966"/>
          <w:sz w:val="20"/>
        </w:rPr>
      </w:pPr>
    </w:p>
    <w:p w14:paraId="2C2D0956" w14:textId="77777777" w:rsidR="00BC28E2" w:rsidRPr="00611C75" w:rsidRDefault="00BC28E2" w:rsidP="00B630C2">
      <w:pPr>
        <w:ind w:left="1418"/>
        <w:rPr>
          <w:rFonts w:cs="Arial"/>
        </w:rPr>
      </w:pPr>
      <w:r>
        <w:t xml:space="preserve">Ruta: </w:t>
      </w:r>
      <w:r w:rsidRPr="008252F3">
        <w:t>(</w:t>
      </w:r>
      <w:r>
        <w:t>grafico</w:t>
      </w:r>
      <w:r w:rsidRPr="008252F3">
        <w:t xml:space="preserve">) </w:t>
      </w:r>
      <w:r w:rsidR="004E2CA7" w:rsidRPr="00E441BA">
        <w:rPr>
          <w:rFonts w:cs="Arial"/>
        </w:rPr>
        <w:t>&lt;&lt;</w:t>
      </w:r>
      <w:r w:rsidR="004E2CA7" w:rsidRPr="00E441BA">
        <w:t>\\direccion del diagrama entidad relación</w:t>
      </w:r>
      <w:r w:rsidR="004E2CA7" w:rsidRPr="00E441BA">
        <w:rPr>
          <w:rFonts w:cs="Arial"/>
        </w:rPr>
        <w:t xml:space="preserve"> en power designer</w:t>
      </w:r>
      <w:r w:rsidR="004E2CA7" w:rsidRPr="00E441BA">
        <w:rPr>
          <w:rFonts w:cs="Arial"/>
          <w:b/>
        </w:rPr>
        <w:t>&gt;&gt;</w:t>
      </w:r>
      <w:r w:rsidR="00AF7D46">
        <w:rPr>
          <w:rFonts w:cs="Arial"/>
          <w:b/>
        </w:rPr>
        <w:t xml:space="preserve"> </w:t>
      </w:r>
      <w:r w:rsidR="00611C75" w:rsidRPr="00611C75">
        <w:rPr>
          <w:rFonts w:cs="Arial"/>
        </w:rPr>
        <w:t>(estructurado)</w:t>
      </w:r>
    </w:p>
    <w:p w14:paraId="56CBF51E" w14:textId="77777777" w:rsidR="004E2CA7" w:rsidRDefault="004E2CA7" w:rsidP="00B630C2">
      <w:pPr>
        <w:ind w:left="1418"/>
      </w:pPr>
    </w:p>
    <w:p w14:paraId="698767AC" w14:textId="77777777" w:rsidR="004E2CA7" w:rsidRDefault="004E2CA7" w:rsidP="006D754B">
      <w:pPr>
        <w:ind w:firstLine="426"/>
        <w:rPr>
          <w:color w:val="339966"/>
          <w:sz w:val="20"/>
        </w:rPr>
      </w:pPr>
    </w:p>
    <w:p w14:paraId="0AA12148" w14:textId="77777777" w:rsidR="006D754B" w:rsidRPr="00376BEF" w:rsidRDefault="006D754B" w:rsidP="002A5E5F">
      <w:pPr>
        <w:pStyle w:val="Heading3"/>
        <w:numPr>
          <w:ilvl w:val="3"/>
          <w:numId w:val="2"/>
        </w:numPr>
        <w:ind w:left="1418" w:hanging="851"/>
      </w:pPr>
      <w:r w:rsidRPr="00376BEF">
        <w:t xml:space="preserve">Diagrama de </w:t>
      </w:r>
      <w:r w:rsidR="005B4741" w:rsidRPr="00376BEF">
        <w:t xml:space="preserve">transición de </w:t>
      </w:r>
      <w:r w:rsidRPr="00376BEF">
        <w:t>estados</w:t>
      </w:r>
    </w:p>
    <w:p w14:paraId="62867AEE" w14:textId="77777777" w:rsidR="006D754B" w:rsidRPr="00B630C2" w:rsidRDefault="00BC28E2" w:rsidP="00B630C2">
      <w:pPr>
        <w:ind w:left="1418"/>
      </w:pPr>
      <w:r w:rsidRPr="008252F3">
        <w:t>(clases del tipo entidad que perduran en el tiempo) &lt;&lt;\\direccion del modelo de clases en power designer&gt;&gt;</w:t>
      </w:r>
    </w:p>
    <w:bookmarkEnd w:id="67"/>
    <w:p w14:paraId="5C26EA01" w14:textId="77777777" w:rsidR="009357DE" w:rsidRDefault="009357DE"/>
    <w:p w14:paraId="5BEC17A1" w14:textId="77777777" w:rsidR="006D754B" w:rsidRPr="00376BEF" w:rsidRDefault="006D754B" w:rsidP="002A5E5F">
      <w:pPr>
        <w:pStyle w:val="Heading3"/>
        <w:numPr>
          <w:ilvl w:val="3"/>
          <w:numId w:val="2"/>
        </w:numPr>
        <w:ind w:left="1418" w:hanging="851"/>
      </w:pPr>
      <w:r w:rsidRPr="00376BEF">
        <w:t xml:space="preserve">Diseño del </w:t>
      </w:r>
      <w:r w:rsidR="0052448A" w:rsidRPr="00376BEF">
        <w:t xml:space="preserve">Modelo Físico de Datos </w:t>
      </w:r>
    </w:p>
    <w:p w14:paraId="0B537194" w14:textId="77777777" w:rsidR="006D754B" w:rsidRDefault="006D754B" w:rsidP="006D754B">
      <w:pPr>
        <w:ind w:firstLine="426"/>
        <w:rPr>
          <w:color w:val="339966"/>
          <w:sz w:val="20"/>
        </w:rPr>
      </w:pPr>
    </w:p>
    <w:p w14:paraId="1B38F86F" w14:textId="77777777" w:rsidR="006D754B" w:rsidRDefault="006D754B" w:rsidP="00B630C2">
      <w:pPr>
        <w:ind w:left="1418"/>
      </w:pPr>
      <w:r>
        <w:t xml:space="preserve">Ruta: </w:t>
      </w:r>
      <w:r w:rsidRPr="008252F3">
        <w:t>(</w:t>
      </w:r>
      <w:r>
        <w:t>grafico</w:t>
      </w:r>
      <w:r w:rsidRPr="008252F3">
        <w:t>) &lt;&lt;</w:t>
      </w:r>
      <w:r>
        <w:t xml:space="preserve">\\direccion del diagrama del modelo físico de datos </w:t>
      </w:r>
      <w:r w:rsidRPr="008252F3">
        <w:t>en power designer</w:t>
      </w:r>
      <w:r>
        <w:t xml:space="preserve"> </w:t>
      </w:r>
      <w:r w:rsidRPr="008252F3">
        <w:t>&gt;&gt;</w:t>
      </w:r>
    </w:p>
    <w:p w14:paraId="739F809B" w14:textId="77777777" w:rsidR="006D754B" w:rsidRDefault="006D754B"/>
    <w:p w14:paraId="4915A2AF" w14:textId="77777777" w:rsidR="00BF436A" w:rsidRDefault="00BF436A"/>
    <w:p w14:paraId="5E0EEE76" w14:textId="77777777" w:rsidR="00E9712A" w:rsidRPr="00376BEF" w:rsidRDefault="00A072DB" w:rsidP="002A5E5F">
      <w:pPr>
        <w:pStyle w:val="Heading3"/>
        <w:numPr>
          <w:ilvl w:val="3"/>
          <w:numId w:val="2"/>
        </w:numPr>
        <w:ind w:left="1418" w:hanging="851"/>
      </w:pPr>
      <w:r w:rsidRPr="00376BEF">
        <w:t>Estimación de volúmenes de datos</w:t>
      </w:r>
    </w:p>
    <w:p w14:paraId="7DDF0B5E" w14:textId="77777777" w:rsidR="00E9712A" w:rsidRDefault="00E9712A">
      <w:pPr>
        <w:ind w:firstLine="567"/>
        <w:rPr>
          <w:lang w:val="es-ES_tradnl"/>
        </w:rPr>
      </w:pP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2665"/>
        <w:gridCol w:w="1753"/>
        <w:gridCol w:w="1255"/>
        <w:gridCol w:w="1412"/>
        <w:gridCol w:w="1555"/>
      </w:tblGrid>
      <w:tr w:rsidR="00E9712A" w:rsidRPr="0004213E" w14:paraId="31B52F89" w14:textId="77777777">
        <w:trPr>
          <w:trHeight w:val="331"/>
        </w:trPr>
        <w:tc>
          <w:tcPr>
            <w:tcW w:w="540" w:type="dxa"/>
            <w:shd w:val="clear" w:color="auto" w:fill="E6E6E6"/>
          </w:tcPr>
          <w:p w14:paraId="70C40191" w14:textId="77777777" w:rsidR="00E9712A" w:rsidRPr="0004213E" w:rsidRDefault="004E29F8">
            <w:pPr>
              <w:pStyle w:val="Footer"/>
              <w:tabs>
                <w:tab w:val="clear" w:pos="4419"/>
                <w:tab w:val="clear" w:pos="8838"/>
              </w:tabs>
              <w:rPr>
                <w:b/>
                <w:sz w:val="18"/>
                <w:lang w:val="es-ES"/>
              </w:rPr>
            </w:pPr>
            <w:r w:rsidRPr="0004213E">
              <w:rPr>
                <w:b/>
                <w:sz w:val="18"/>
                <w:lang w:val="es-ES"/>
              </w:rPr>
              <w:t>Nro.</w:t>
            </w:r>
          </w:p>
        </w:tc>
        <w:tc>
          <w:tcPr>
            <w:tcW w:w="2665" w:type="dxa"/>
            <w:shd w:val="clear" w:color="auto" w:fill="E6E6E6"/>
          </w:tcPr>
          <w:p w14:paraId="2A7D1196" w14:textId="77777777" w:rsidR="00E9712A" w:rsidRPr="0004213E" w:rsidRDefault="00E9712A">
            <w:pPr>
              <w:jc w:val="center"/>
              <w:rPr>
                <w:rFonts w:cs="Arial"/>
                <w:b/>
                <w:sz w:val="18"/>
              </w:rPr>
            </w:pPr>
            <w:r w:rsidRPr="0004213E">
              <w:rPr>
                <w:rFonts w:cs="Arial"/>
                <w:b/>
                <w:sz w:val="18"/>
              </w:rPr>
              <w:t>Tabla</w:t>
            </w:r>
          </w:p>
        </w:tc>
        <w:tc>
          <w:tcPr>
            <w:tcW w:w="1753" w:type="dxa"/>
            <w:shd w:val="clear" w:color="auto" w:fill="E6E6E6"/>
          </w:tcPr>
          <w:p w14:paraId="1B186F5A" w14:textId="77777777" w:rsidR="00E9712A" w:rsidRPr="0004213E" w:rsidRDefault="00E9712A">
            <w:pPr>
              <w:jc w:val="center"/>
              <w:rPr>
                <w:rFonts w:cs="Arial"/>
                <w:b/>
                <w:sz w:val="18"/>
              </w:rPr>
            </w:pPr>
            <w:r w:rsidRPr="0004213E">
              <w:rPr>
                <w:rFonts w:cs="Arial"/>
                <w:b/>
                <w:sz w:val="18"/>
              </w:rPr>
              <w:t>Cantidad de registros anual</w:t>
            </w:r>
          </w:p>
        </w:tc>
        <w:tc>
          <w:tcPr>
            <w:tcW w:w="1255" w:type="dxa"/>
            <w:shd w:val="clear" w:color="auto" w:fill="E6E6E6"/>
          </w:tcPr>
          <w:p w14:paraId="13748A98" w14:textId="77777777" w:rsidR="00E9712A" w:rsidRPr="0004213E" w:rsidRDefault="00E9712A">
            <w:pPr>
              <w:jc w:val="center"/>
              <w:rPr>
                <w:rFonts w:cs="Arial"/>
                <w:b/>
                <w:sz w:val="18"/>
              </w:rPr>
            </w:pPr>
            <w:r w:rsidRPr="0004213E">
              <w:rPr>
                <w:rFonts w:cs="Arial"/>
                <w:b/>
                <w:sz w:val="18"/>
              </w:rPr>
              <w:t>Tamaño del registro</w:t>
            </w:r>
          </w:p>
        </w:tc>
        <w:tc>
          <w:tcPr>
            <w:tcW w:w="1412" w:type="dxa"/>
            <w:shd w:val="clear" w:color="auto" w:fill="E6E6E6"/>
          </w:tcPr>
          <w:p w14:paraId="78F593DA" w14:textId="77777777" w:rsidR="00E9712A" w:rsidRPr="0004213E" w:rsidRDefault="00E9712A">
            <w:pPr>
              <w:jc w:val="center"/>
              <w:rPr>
                <w:rFonts w:cs="Arial"/>
                <w:b/>
                <w:sz w:val="18"/>
              </w:rPr>
            </w:pPr>
            <w:r w:rsidRPr="0004213E">
              <w:rPr>
                <w:rFonts w:cs="Arial"/>
                <w:b/>
                <w:sz w:val="18"/>
              </w:rPr>
              <w:t>Crecimiento anual (%)</w:t>
            </w:r>
          </w:p>
        </w:tc>
        <w:tc>
          <w:tcPr>
            <w:tcW w:w="1555" w:type="dxa"/>
            <w:shd w:val="clear" w:color="auto" w:fill="E6E6E6"/>
          </w:tcPr>
          <w:p w14:paraId="0035F99A" w14:textId="77777777" w:rsidR="00E9712A" w:rsidRPr="0004213E" w:rsidRDefault="00E9712A">
            <w:pPr>
              <w:jc w:val="center"/>
              <w:rPr>
                <w:rFonts w:cs="Arial"/>
                <w:b/>
                <w:sz w:val="18"/>
              </w:rPr>
            </w:pPr>
            <w:r w:rsidRPr="0004213E">
              <w:rPr>
                <w:rFonts w:cs="Arial"/>
                <w:b/>
                <w:sz w:val="18"/>
              </w:rPr>
              <w:t>Tipo de acceso</w:t>
            </w:r>
          </w:p>
        </w:tc>
      </w:tr>
      <w:tr w:rsidR="00E9712A" w14:paraId="3B9D7587" w14:textId="77777777">
        <w:tc>
          <w:tcPr>
            <w:tcW w:w="540" w:type="dxa"/>
          </w:tcPr>
          <w:p w14:paraId="0EED6328" w14:textId="77777777" w:rsidR="00E9712A" w:rsidRDefault="00E9712A">
            <w:pPr>
              <w:jc w:val="left"/>
              <w:rPr>
                <w:rFonts w:cs="Arial"/>
                <w:sz w:val="20"/>
              </w:rPr>
            </w:pPr>
          </w:p>
        </w:tc>
        <w:tc>
          <w:tcPr>
            <w:tcW w:w="2665" w:type="dxa"/>
          </w:tcPr>
          <w:p w14:paraId="4401A2DD" w14:textId="77777777" w:rsidR="00E9712A" w:rsidRDefault="00E9712A">
            <w:pPr>
              <w:jc w:val="left"/>
              <w:rPr>
                <w:rFonts w:cs="Arial"/>
                <w:sz w:val="20"/>
              </w:rPr>
            </w:pPr>
          </w:p>
        </w:tc>
        <w:tc>
          <w:tcPr>
            <w:tcW w:w="1753" w:type="dxa"/>
          </w:tcPr>
          <w:p w14:paraId="0DD1CE02" w14:textId="77777777" w:rsidR="00E9712A" w:rsidRDefault="00E9712A">
            <w:pPr>
              <w:jc w:val="left"/>
              <w:rPr>
                <w:rFonts w:cs="Arial"/>
                <w:sz w:val="20"/>
              </w:rPr>
            </w:pPr>
          </w:p>
        </w:tc>
        <w:tc>
          <w:tcPr>
            <w:tcW w:w="1255" w:type="dxa"/>
          </w:tcPr>
          <w:p w14:paraId="44D8CE69" w14:textId="77777777" w:rsidR="00E9712A" w:rsidRDefault="00E9712A">
            <w:pPr>
              <w:jc w:val="left"/>
              <w:rPr>
                <w:rFonts w:cs="Arial"/>
                <w:sz w:val="20"/>
              </w:rPr>
            </w:pPr>
          </w:p>
        </w:tc>
        <w:tc>
          <w:tcPr>
            <w:tcW w:w="1412" w:type="dxa"/>
          </w:tcPr>
          <w:p w14:paraId="4C736803" w14:textId="77777777" w:rsidR="00E9712A" w:rsidRDefault="00E9712A">
            <w:pPr>
              <w:jc w:val="left"/>
              <w:rPr>
                <w:rFonts w:cs="Arial"/>
                <w:sz w:val="20"/>
              </w:rPr>
            </w:pPr>
          </w:p>
        </w:tc>
        <w:tc>
          <w:tcPr>
            <w:tcW w:w="1555" w:type="dxa"/>
          </w:tcPr>
          <w:p w14:paraId="026A1B14" w14:textId="77777777" w:rsidR="00E9712A" w:rsidRDefault="00E9712A">
            <w:pPr>
              <w:jc w:val="left"/>
              <w:rPr>
                <w:rFonts w:cs="Arial"/>
                <w:sz w:val="20"/>
              </w:rPr>
            </w:pPr>
          </w:p>
        </w:tc>
      </w:tr>
      <w:tr w:rsidR="00E9712A" w14:paraId="2D8C95CF" w14:textId="77777777">
        <w:tc>
          <w:tcPr>
            <w:tcW w:w="540" w:type="dxa"/>
          </w:tcPr>
          <w:p w14:paraId="22B29CC8" w14:textId="77777777" w:rsidR="00E9712A" w:rsidRDefault="00E9712A">
            <w:pPr>
              <w:jc w:val="left"/>
              <w:rPr>
                <w:rFonts w:cs="Arial"/>
                <w:sz w:val="20"/>
              </w:rPr>
            </w:pPr>
          </w:p>
        </w:tc>
        <w:tc>
          <w:tcPr>
            <w:tcW w:w="2665" w:type="dxa"/>
          </w:tcPr>
          <w:p w14:paraId="39355BE1" w14:textId="77777777" w:rsidR="00E9712A" w:rsidRDefault="00E9712A">
            <w:pPr>
              <w:jc w:val="left"/>
              <w:rPr>
                <w:rFonts w:cs="Arial"/>
                <w:sz w:val="20"/>
              </w:rPr>
            </w:pPr>
          </w:p>
        </w:tc>
        <w:tc>
          <w:tcPr>
            <w:tcW w:w="1753" w:type="dxa"/>
          </w:tcPr>
          <w:p w14:paraId="4F129B8E" w14:textId="77777777" w:rsidR="00E9712A" w:rsidRDefault="00E9712A">
            <w:pPr>
              <w:jc w:val="left"/>
              <w:rPr>
                <w:rFonts w:cs="Arial"/>
                <w:sz w:val="20"/>
              </w:rPr>
            </w:pPr>
          </w:p>
        </w:tc>
        <w:tc>
          <w:tcPr>
            <w:tcW w:w="1255" w:type="dxa"/>
          </w:tcPr>
          <w:p w14:paraId="17E6881B" w14:textId="77777777" w:rsidR="00E9712A" w:rsidRDefault="00E9712A">
            <w:pPr>
              <w:jc w:val="left"/>
              <w:rPr>
                <w:rFonts w:cs="Arial"/>
                <w:sz w:val="20"/>
              </w:rPr>
            </w:pPr>
          </w:p>
        </w:tc>
        <w:tc>
          <w:tcPr>
            <w:tcW w:w="1412" w:type="dxa"/>
          </w:tcPr>
          <w:p w14:paraId="02002E68" w14:textId="77777777" w:rsidR="00E9712A" w:rsidRDefault="00E9712A">
            <w:pPr>
              <w:jc w:val="left"/>
              <w:rPr>
                <w:rFonts w:cs="Arial"/>
                <w:sz w:val="20"/>
              </w:rPr>
            </w:pPr>
          </w:p>
        </w:tc>
        <w:tc>
          <w:tcPr>
            <w:tcW w:w="1555" w:type="dxa"/>
          </w:tcPr>
          <w:p w14:paraId="5C0100E7" w14:textId="77777777" w:rsidR="00E9712A" w:rsidRDefault="00E9712A">
            <w:pPr>
              <w:jc w:val="left"/>
              <w:rPr>
                <w:rFonts w:cs="Arial"/>
                <w:sz w:val="20"/>
              </w:rPr>
            </w:pPr>
          </w:p>
        </w:tc>
      </w:tr>
      <w:tr w:rsidR="004D6D1B" w14:paraId="0FDB2BE8" w14:textId="77777777">
        <w:tc>
          <w:tcPr>
            <w:tcW w:w="540" w:type="dxa"/>
          </w:tcPr>
          <w:p w14:paraId="055BE24C" w14:textId="77777777" w:rsidR="004D6D1B" w:rsidRDefault="004D6D1B">
            <w:pPr>
              <w:jc w:val="left"/>
              <w:rPr>
                <w:rFonts w:cs="Arial"/>
                <w:sz w:val="20"/>
              </w:rPr>
            </w:pPr>
          </w:p>
        </w:tc>
        <w:tc>
          <w:tcPr>
            <w:tcW w:w="2665" w:type="dxa"/>
          </w:tcPr>
          <w:p w14:paraId="310524A6" w14:textId="77777777" w:rsidR="004D6D1B" w:rsidRDefault="004D6D1B">
            <w:pPr>
              <w:jc w:val="left"/>
              <w:rPr>
                <w:rFonts w:cs="Arial"/>
                <w:sz w:val="20"/>
              </w:rPr>
            </w:pPr>
          </w:p>
        </w:tc>
        <w:tc>
          <w:tcPr>
            <w:tcW w:w="1753" w:type="dxa"/>
          </w:tcPr>
          <w:p w14:paraId="2D5BC022" w14:textId="77777777" w:rsidR="004D6D1B" w:rsidRDefault="004D6D1B">
            <w:pPr>
              <w:jc w:val="left"/>
              <w:rPr>
                <w:rFonts w:cs="Arial"/>
                <w:sz w:val="20"/>
              </w:rPr>
            </w:pPr>
          </w:p>
        </w:tc>
        <w:tc>
          <w:tcPr>
            <w:tcW w:w="1255" w:type="dxa"/>
          </w:tcPr>
          <w:p w14:paraId="33E6AB4C" w14:textId="77777777" w:rsidR="004D6D1B" w:rsidRDefault="004D6D1B">
            <w:pPr>
              <w:jc w:val="left"/>
              <w:rPr>
                <w:rFonts w:cs="Arial"/>
                <w:sz w:val="20"/>
              </w:rPr>
            </w:pPr>
          </w:p>
        </w:tc>
        <w:tc>
          <w:tcPr>
            <w:tcW w:w="1412" w:type="dxa"/>
          </w:tcPr>
          <w:p w14:paraId="33465F5F" w14:textId="77777777" w:rsidR="004D6D1B" w:rsidRDefault="004D6D1B">
            <w:pPr>
              <w:jc w:val="left"/>
              <w:rPr>
                <w:rFonts w:cs="Arial"/>
                <w:sz w:val="20"/>
              </w:rPr>
            </w:pPr>
          </w:p>
        </w:tc>
        <w:tc>
          <w:tcPr>
            <w:tcW w:w="1555" w:type="dxa"/>
          </w:tcPr>
          <w:p w14:paraId="2DC59468" w14:textId="77777777" w:rsidR="004D6D1B" w:rsidRDefault="004D6D1B">
            <w:pPr>
              <w:jc w:val="left"/>
              <w:rPr>
                <w:rFonts w:cs="Arial"/>
                <w:sz w:val="20"/>
              </w:rPr>
            </w:pPr>
          </w:p>
        </w:tc>
      </w:tr>
    </w:tbl>
    <w:p w14:paraId="663019C1" w14:textId="77777777" w:rsidR="00E9712A" w:rsidRDefault="00E9712A">
      <w:pPr>
        <w:pStyle w:val="Header"/>
        <w:rPr>
          <w:rFonts w:ascii="Arial" w:hAnsi="Arial" w:cs="Times New Roman"/>
          <w:lang w:val="es-ES"/>
        </w:rPr>
      </w:pPr>
    </w:p>
    <w:p w14:paraId="5E58DCF9" w14:textId="77777777" w:rsidR="00E9712A" w:rsidRDefault="00E9712A"/>
    <w:p w14:paraId="122230D3" w14:textId="77777777" w:rsidR="00A072DB" w:rsidRPr="00376BEF" w:rsidRDefault="00A072DB" w:rsidP="002A5E5F">
      <w:pPr>
        <w:pStyle w:val="Heading3"/>
        <w:numPr>
          <w:ilvl w:val="3"/>
          <w:numId w:val="2"/>
        </w:numPr>
        <w:ind w:left="1418" w:hanging="851"/>
      </w:pPr>
      <w:r w:rsidRPr="00376BEF">
        <w:t>Análisis de índice de tablas</w:t>
      </w:r>
    </w:p>
    <w:p w14:paraId="44B7C580" w14:textId="77777777" w:rsidR="00A072DB" w:rsidRDefault="00A072DB" w:rsidP="00A072DB">
      <w:pPr>
        <w:pStyle w:val="Header"/>
        <w:rPr>
          <w:rFonts w:ascii="Arial" w:hAnsi="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40"/>
        <w:gridCol w:w="3600"/>
        <w:gridCol w:w="2160"/>
        <w:gridCol w:w="1260"/>
        <w:gridCol w:w="1620"/>
      </w:tblGrid>
      <w:tr w:rsidR="00A072DB" w:rsidRPr="0004213E" w14:paraId="794A946A" w14:textId="77777777" w:rsidTr="00B25365">
        <w:tc>
          <w:tcPr>
            <w:tcW w:w="540" w:type="dxa"/>
            <w:shd w:val="clear" w:color="auto" w:fill="E6E6E6"/>
          </w:tcPr>
          <w:p w14:paraId="592097D7" w14:textId="77777777" w:rsidR="00A072DB" w:rsidRPr="0004213E" w:rsidRDefault="00A072DB" w:rsidP="00B25365">
            <w:pPr>
              <w:pStyle w:val="Footer"/>
              <w:tabs>
                <w:tab w:val="clear" w:pos="4419"/>
                <w:tab w:val="clear" w:pos="8838"/>
              </w:tabs>
              <w:rPr>
                <w:b/>
                <w:sz w:val="18"/>
              </w:rPr>
            </w:pPr>
            <w:r w:rsidRPr="0004213E">
              <w:rPr>
                <w:b/>
                <w:sz w:val="18"/>
              </w:rPr>
              <w:t>Nro.</w:t>
            </w:r>
          </w:p>
        </w:tc>
        <w:tc>
          <w:tcPr>
            <w:tcW w:w="3600" w:type="dxa"/>
            <w:shd w:val="clear" w:color="auto" w:fill="E6E6E6"/>
          </w:tcPr>
          <w:p w14:paraId="526DF2DD" w14:textId="77777777" w:rsidR="00A072DB" w:rsidRPr="0004213E" w:rsidRDefault="00A072DB" w:rsidP="00B25365">
            <w:pPr>
              <w:jc w:val="center"/>
              <w:rPr>
                <w:rFonts w:cs="Arial"/>
                <w:b/>
                <w:sz w:val="18"/>
                <w:lang w:val="es-PE"/>
              </w:rPr>
            </w:pPr>
            <w:r w:rsidRPr="0004213E">
              <w:rPr>
                <w:rFonts w:cs="Arial"/>
                <w:b/>
                <w:sz w:val="18"/>
                <w:lang w:val="es-PE"/>
              </w:rPr>
              <w:t>Camino</w:t>
            </w:r>
          </w:p>
        </w:tc>
        <w:tc>
          <w:tcPr>
            <w:tcW w:w="2160" w:type="dxa"/>
            <w:shd w:val="clear" w:color="auto" w:fill="E6E6E6"/>
          </w:tcPr>
          <w:p w14:paraId="5F0AE75E" w14:textId="77777777" w:rsidR="00A072DB" w:rsidRPr="0004213E" w:rsidRDefault="00A072DB" w:rsidP="00B25365">
            <w:pPr>
              <w:pStyle w:val="Footer"/>
              <w:tabs>
                <w:tab w:val="clear" w:pos="4419"/>
                <w:tab w:val="clear" w:pos="8838"/>
              </w:tabs>
              <w:rPr>
                <w:b/>
                <w:sz w:val="18"/>
              </w:rPr>
            </w:pPr>
            <w:r w:rsidRPr="0004213E">
              <w:rPr>
                <w:b/>
                <w:sz w:val="18"/>
              </w:rPr>
              <w:t>Tipo de Transacción</w:t>
            </w:r>
          </w:p>
        </w:tc>
        <w:tc>
          <w:tcPr>
            <w:tcW w:w="1260" w:type="dxa"/>
            <w:shd w:val="clear" w:color="auto" w:fill="E6E6E6"/>
          </w:tcPr>
          <w:p w14:paraId="405AEE3F" w14:textId="77777777" w:rsidR="00A072DB" w:rsidRPr="0004213E" w:rsidRDefault="00A072DB" w:rsidP="00B25365">
            <w:pPr>
              <w:jc w:val="center"/>
              <w:rPr>
                <w:rFonts w:cs="Arial"/>
                <w:b/>
                <w:sz w:val="18"/>
                <w:lang w:val="es-PE"/>
              </w:rPr>
            </w:pPr>
            <w:r w:rsidRPr="0004213E">
              <w:rPr>
                <w:rFonts w:cs="Arial"/>
                <w:b/>
                <w:sz w:val="18"/>
                <w:lang w:val="es-PE"/>
              </w:rPr>
              <w:t>Frecuencia</w:t>
            </w:r>
          </w:p>
        </w:tc>
        <w:tc>
          <w:tcPr>
            <w:tcW w:w="1620" w:type="dxa"/>
            <w:shd w:val="clear" w:color="auto" w:fill="E6E6E6"/>
          </w:tcPr>
          <w:p w14:paraId="7B72AC58" w14:textId="77777777" w:rsidR="00A072DB" w:rsidRPr="0004213E" w:rsidRDefault="00A072DB" w:rsidP="00B25365">
            <w:pPr>
              <w:jc w:val="center"/>
              <w:rPr>
                <w:rFonts w:cs="Arial"/>
                <w:b/>
                <w:sz w:val="18"/>
                <w:lang w:val="es-PE"/>
              </w:rPr>
            </w:pPr>
            <w:r w:rsidRPr="0004213E">
              <w:rPr>
                <w:rFonts w:cs="Arial"/>
                <w:b/>
                <w:sz w:val="18"/>
                <w:lang w:val="es-PE"/>
              </w:rPr>
              <w:t>Prioridad</w:t>
            </w:r>
          </w:p>
        </w:tc>
      </w:tr>
      <w:tr w:rsidR="00A072DB" w14:paraId="3E25D88B" w14:textId="77777777" w:rsidTr="00B25365">
        <w:tc>
          <w:tcPr>
            <w:tcW w:w="540" w:type="dxa"/>
          </w:tcPr>
          <w:p w14:paraId="3D2CAECE" w14:textId="77777777" w:rsidR="00A072DB" w:rsidRDefault="00A072DB" w:rsidP="00B25365">
            <w:pPr>
              <w:pStyle w:val="Header"/>
              <w:jc w:val="left"/>
              <w:rPr>
                <w:rFonts w:ascii="Arial" w:hAnsi="Arial"/>
                <w:sz w:val="20"/>
              </w:rPr>
            </w:pPr>
          </w:p>
        </w:tc>
        <w:tc>
          <w:tcPr>
            <w:tcW w:w="3600" w:type="dxa"/>
          </w:tcPr>
          <w:p w14:paraId="763AD7E5" w14:textId="77777777" w:rsidR="00A072DB" w:rsidRDefault="00A072DB" w:rsidP="00B25365">
            <w:pPr>
              <w:pStyle w:val="Default"/>
              <w:autoSpaceDE/>
              <w:autoSpaceDN/>
              <w:adjustRightInd/>
              <w:rPr>
                <w:rFonts w:ascii="Arial" w:hAnsi="Arial" w:cs="Arial"/>
                <w:szCs w:val="24"/>
                <w:lang w:val="es-PE"/>
              </w:rPr>
            </w:pPr>
          </w:p>
        </w:tc>
        <w:tc>
          <w:tcPr>
            <w:tcW w:w="2160" w:type="dxa"/>
          </w:tcPr>
          <w:p w14:paraId="4A795BD6" w14:textId="77777777" w:rsidR="00A072DB" w:rsidRDefault="00A072DB" w:rsidP="00B25365">
            <w:pPr>
              <w:jc w:val="left"/>
              <w:rPr>
                <w:rFonts w:cs="Arial"/>
                <w:sz w:val="20"/>
                <w:lang w:val="es-PE"/>
              </w:rPr>
            </w:pPr>
          </w:p>
        </w:tc>
        <w:tc>
          <w:tcPr>
            <w:tcW w:w="1260" w:type="dxa"/>
          </w:tcPr>
          <w:p w14:paraId="2CC4ED18" w14:textId="77777777" w:rsidR="00A072DB" w:rsidRDefault="00A072DB" w:rsidP="00B25365">
            <w:pPr>
              <w:jc w:val="left"/>
              <w:rPr>
                <w:rFonts w:cs="Arial"/>
                <w:sz w:val="20"/>
                <w:lang w:val="es-PE"/>
              </w:rPr>
            </w:pPr>
          </w:p>
        </w:tc>
        <w:tc>
          <w:tcPr>
            <w:tcW w:w="1620" w:type="dxa"/>
          </w:tcPr>
          <w:p w14:paraId="19C88F15" w14:textId="77777777" w:rsidR="00A072DB" w:rsidRDefault="00A072DB" w:rsidP="00B25365">
            <w:pPr>
              <w:jc w:val="left"/>
              <w:rPr>
                <w:rFonts w:cs="Arial"/>
                <w:sz w:val="20"/>
                <w:lang w:val="es-PE"/>
              </w:rPr>
            </w:pPr>
          </w:p>
        </w:tc>
      </w:tr>
      <w:tr w:rsidR="00A072DB" w14:paraId="50D58085" w14:textId="77777777" w:rsidTr="00B25365">
        <w:tc>
          <w:tcPr>
            <w:tcW w:w="540" w:type="dxa"/>
          </w:tcPr>
          <w:p w14:paraId="4CF12403" w14:textId="77777777" w:rsidR="00A072DB" w:rsidRDefault="00A072DB" w:rsidP="00B25365">
            <w:pPr>
              <w:pStyle w:val="Header"/>
              <w:jc w:val="left"/>
              <w:rPr>
                <w:rFonts w:ascii="Arial" w:hAnsi="Arial"/>
                <w:sz w:val="20"/>
              </w:rPr>
            </w:pPr>
          </w:p>
        </w:tc>
        <w:tc>
          <w:tcPr>
            <w:tcW w:w="3600" w:type="dxa"/>
          </w:tcPr>
          <w:p w14:paraId="59FF66EC" w14:textId="77777777" w:rsidR="00A072DB" w:rsidRDefault="00A072DB" w:rsidP="00B25365">
            <w:pPr>
              <w:jc w:val="left"/>
              <w:rPr>
                <w:rFonts w:cs="Arial"/>
                <w:sz w:val="20"/>
                <w:lang w:val="es-PE"/>
              </w:rPr>
            </w:pPr>
          </w:p>
        </w:tc>
        <w:tc>
          <w:tcPr>
            <w:tcW w:w="2160" w:type="dxa"/>
          </w:tcPr>
          <w:p w14:paraId="361C51CA" w14:textId="77777777" w:rsidR="00A072DB" w:rsidRDefault="00A072DB" w:rsidP="00B25365">
            <w:pPr>
              <w:jc w:val="left"/>
              <w:rPr>
                <w:rFonts w:cs="Arial"/>
                <w:sz w:val="20"/>
                <w:lang w:val="es-PE"/>
              </w:rPr>
            </w:pPr>
          </w:p>
        </w:tc>
        <w:tc>
          <w:tcPr>
            <w:tcW w:w="1260" w:type="dxa"/>
          </w:tcPr>
          <w:p w14:paraId="777A74FE" w14:textId="77777777" w:rsidR="00A072DB" w:rsidRDefault="00A072DB" w:rsidP="00B25365">
            <w:pPr>
              <w:jc w:val="left"/>
              <w:rPr>
                <w:rFonts w:cs="Arial"/>
                <w:sz w:val="20"/>
                <w:lang w:val="es-PE"/>
              </w:rPr>
            </w:pPr>
          </w:p>
        </w:tc>
        <w:tc>
          <w:tcPr>
            <w:tcW w:w="1620" w:type="dxa"/>
          </w:tcPr>
          <w:p w14:paraId="2FE72079" w14:textId="77777777" w:rsidR="00A072DB" w:rsidRDefault="00A072DB" w:rsidP="00B25365">
            <w:pPr>
              <w:jc w:val="left"/>
              <w:rPr>
                <w:rFonts w:cs="Arial"/>
                <w:sz w:val="20"/>
                <w:lang w:val="es-PE"/>
              </w:rPr>
            </w:pPr>
          </w:p>
        </w:tc>
      </w:tr>
      <w:tr w:rsidR="00A072DB" w14:paraId="1EBFC6F3" w14:textId="77777777" w:rsidTr="00B25365">
        <w:tc>
          <w:tcPr>
            <w:tcW w:w="540" w:type="dxa"/>
          </w:tcPr>
          <w:p w14:paraId="29B061DC" w14:textId="77777777" w:rsidR="00A072DB" w:rsidRDefault="00A072DB" w:rsidP="00B25365">
            <w:pPr>
              <w:pStyle w:val="Header"/>
              <w:jc w:val="left"/>
              <w:rPr>
                <w:rFonts w:ascii="Arial" w:hAnsi="Arial"/>
                <w:sz w:val="20"/>
              </w:rPr>
            </w:pPr>
          </w:p>
        </w:tc>
        <w:tc>
          <w:tcPr>
            <w:tcW w:w="3600" w:type="dxa"/>
          </w:tcPr>
          <w:p w14:paraId="6EA6EBD7" w14:textId="77777777" w:rsidR="00A072DB" w:rsidRDefault="00A072DB" w:rsidP="00B25365">
            <w:pPr>
              <w:jc w:val="left"/>
              <w:rPr>
                <w:rFonts w:cs="Arial"/>
                <w:sz w:val="20"/>
                <w:lang w:val="es-PE"/>
              </w:rPr>
            </w:pPr>
          </w:p>
        </w:tc>
        <w:tc>
          <w:tcPr>
            <w:tcW w:w="2160" w:type="dxa"/>
          </w:tcPr>
          <w:p w14:paraId="14B29CC8" w14:textId="77777777" w:rsidR="00A072DB" w:rsidRDefault="00A072DB" w:rsidP="00B25365">
            <w:pPr>
              <w:jc w:val="left"/>
              <w:rPr>
                <w:rFonts w:cs="Arial"/>
                <w:sz w:val="20"/>
                <w:lang w:val="es-PE"/>
              </w:rPr>
            </w:pPr>
          </w:p>
        </w:tc>
        <w:tc>
          <w:tcPr>
            <w:tcW w:w="1260" w:type="dxa"/>
          </w:tcPr>
          <w:p w14:paraId="233559EF" w14:textId="77777777" w:rsidR="00A072DB" w:rsidRDefault="00A072DB" w:rsidP="00B25365">
            <w:pPr>
              <w:jc w:val="left"/>
              <w:rPr>
                <w:rFonts w:cs="Arial"/>
                <w:sz w:val="20"/>
                <w:lang w:val="es-PE"/>
              </w:rPr>
            </w:pPr>
          </w:p>
        </w:tc>
        <w:tc>
          <w:tcPr>
            <w:tcW w:w="1620" w:type="dxa"/>
          </w:tcPr>
          <w:p w14:paraId="50C7DEEB" w14:textId="77777777" w:rsidR="00A072DB" w:rsidRDefault="00A072DB" w:rsidP="00B25365">
            <w:pPr>
              <w:jc w:val="left"/>
              <w:rPr>
                <w:rFonts w:cs="Arial"/>
                <w:sz w:val="20"/>
                <w:lang w:val="es-PE"/>
              </w:rPr>
            </w:pPr>
          </w:p>
        </w:tc>
      </w:tr>
    </w:tbl>
    <w:p w14:paraId="3E400922" w14:textId="77777777" w:rsidR="00A072DB" w:rsidRDefault="00A072DB" w:rsidP="00A072DB">
      <w:pPr>
        <w:rPr>
          <w:rFonts w:cs="Arial"/>
          <w:lang w:val="es-PE"/>
        </w:rPr>
      </w:pPr>
    </w:p>
    <w:p w14:paraId="39AB2150" w14:textId="77777777" w:rsidR="005B4741" w:rsidRDefault="005B4741"/>
    <w:p w14:paraId="7529CA3C" w14:textId="77777777" w:rsidR="005B4741" w:rsidRDefault="005B4741" w:rsidP="002A5E5F">
      <w:pPr>
        <w:pStyle w:val="Heading3"/>
        <w:numPr>
          <w:ilvl w:val="2"/>
          <w:numId w:val="2"/>
        </w:numPr>
        <w:ind w:left="1418" w:hanging="851"/>
      </w:pPr>
      <w:r>
        <w:t>ARQUITECTURA DE APLICACIONES</w:t>
      </w:r>
    </w:p>
    <w:p w14:paraId="5F404745" w14:textId="77777777" w:rsidR="005B4741" w:rsidRDefault="005B4741" w:rsidP="005B4741">
      <w:pPr>
        <w:pStyle w:val="Heading2"/>
        <w:numPr>
          <w:ilvl w:val="0"/>
          <w:numId w:val="0"/>
        </w:numPr>
      </w:pPr>
    </w:p>
    <w:p w14:paraId="3FFB1C6D" w14:textId="77777777" w:rsidR="006E18A0" w:rsidRPr="00376BEF" w:rsidRDefault="006E18A0" w:rsidP="002A5E5F">
      <w:pPr>
        <w:pStyle w:val="Heading3"/>
        <w:numPr>
          <w:ilvl w:val="3"/>
          <w:numId w:val="2"/>
        </w:numPr>
        <w:ind w:left="1418" w:hanging="851"/>
      </w:pPr>
      <w:r w:rsidRPr="00376BEF">
        <w:t>Diagrama de Despliegue</w:t>
      </w:r>
    </w:p>
    <w:p w14:paraId="1F7E4CD4" w14:textId="77777777" w:rsidR="006E18A0" w:rsidRPr="002D3036" w:rsidRDefault="006E18A0" w:rsidP="006E18A0">
      <w:pPr>
        <w:ind w:left="360"/>
        <w:rPr>
          <w:rFonts w:cs="Arial"/>
          <w:i/>
          <w:iCs/>
          <w:color w:val="339966"/>
          <w:sz w:val="20"/>
          <w:szCs w:val="18"/>
        </w:rPr>
      </w:pPr>
    </w:p>
    <w:p w14:paraId="4B562294" w14:textId="77777777" w:rsidR="006E18A0" w:rsidRDefault="006E18A0" w:rsidP="00B630C2">
      <w:pPr>
        <w:ind w:left="1418"/>
      </w:pPr>
      <w:r w:rsidRPr="002D3036">
        <w:t>Ruta: (grafico) &lt;&lt;\\direccion del diagrama de despliegue en power&gt;&gt;</w:t>
      </w:r>
    </w:p>
    <w:p w14:paraId="42795F22" w14:textId="77777777" w:rsidR="006E18A0" w:rsidRDefault="006E18A0" w:rsidP="005B4741">
      <w:pPr>
        <w:pStyle w:val="Heading2"/>
        <w:numPr>
          <w:ilvl w:val="0"/>
          <w:numId w:val="0"/>
        </w:numPr>
      </w:pPr>
    </w:p>
    <w:p w14:paraId="45436D40" w14:textId="77777777" w:rsidR="005B4741" w:rsidRPr="00376BEF" w:rsidRDefault="005B4741" w:rsidP="002A5E5F">
      <w:pPr>
        <w:pStyle w:val="Heading3"/>
        <w:numPr>
          <w:ilvl w:val="3"/>
          <w:numId w:val="2"/>
        </w:numPr>
        <w:ind w:left="1418" w:hanging="851"/>
      </w:pPr>
      <w:r w:rsidRPr="00376BEF">
        <w:t>Diagrama de paquetes</w:t>
      </w:r>
    </w:p>
    <w:p w14:paraId="46C2F82E" w14:textId="77777777" w:rsidR="00854011" w:rsidRDefault="00854011" w:rsidP="00854011">
      <w:pPr>
        <w:ind w:left="360"/>
        <w:rPr>
          <w:rFonts w:cs="Arial"/>
          <w:i/>
          <w:iCs/>
          <w:color w:val="339966"/>
          <w:sz w:val="20"/>
          <w:szCs w:val="18"/>
        </w:rPr>
      </w:pPr>
    </w:p>
    <w:p w14:paraId="40B7E4F0" w14:textId="77777777" w:rsidR="00854011" w:rsidRDefault="00854011" w:rsidP="00B630C2">
      <w:pPr>
        <w:ind w:left="1418"/>
      </w:pPr>
      <w:r>
        <w:t xml:space="preserve">Ruta: </w:t>
      </w:r>
      <w:r w:rsidRPr="008252F3">
        <w:t>(</w:t>
      </w:r>
      <w:r>
        <w:t>grafico</w:t>
      </w:r>
      <w:r w:rsidRPr="008252F3">
        <w:t>) &lt;&lt;</w:t>
      </w:r>
      <w:r>
        <w:t xml:space="preserve">\\direccion del diagrama de paquetes </w:t>
      </w:r>
      <w:r w:rsidRPr="008252F3">
        <w:t>en power designer</w:t>
      </w:r>
      <w:r>
        <w:t xml:space="preserve"> (resaltando los paquetes que son reutilizables) </w:t>
      </w:r>
      <w:r w:rsidRPr="008252F3">
        <w:t>&gt;&gt;</w:t>
      </w:r>
    </w:p>
    <w:p w14:paraId="69D69810" w14:textId="77777777" w:rsidR="00854011" w:rsidRDefault="00854011"/>
    <w:p w14:paraId="68948596" w14:textId="77777777" w:rsidR="00854011" w:rsidRDefault="00854011"/>
    <w:p w14:paraId="24D5BB4A" w14:textId="77777777" w:rsidR="00605F4B" w:rsidRPr="00376BEF" w:rsidRDefault="00605F4B" w:rsidP="002A5E5F">
      <w:pPr>
        <w:pStyle w:val="Heading3"/>
        <w:numPr>
          <w:ilvl w:val="3"/>
          <w:numId w:val="2"/>
        </w:numPr>
        <w:ind w:left="1418" w:hanging="851"/>
      </w:pPr>
      <w:r w:rsidRPr="00376BEF">
        <w:t>Diagrama de componentes</w:t>
      </w:r>
    </w:p>
    <w:p w14:paraId="367EB9A9" w14:textId="77777777" w:rsidR="0052448A" w:rsidRDefault="0052448A" w:rsidP="00E50EF6">
      <w:pPr>
        <w:pStyle w:val="Heading3"/>
        <w:numPr>
          <w:ilvl w:val="0"/>
          <w:numId w:val="0"/>
        </w:numPr>
        <w:ind w:firstLine="360"/>
        <w:rPr>
          <w:b w:val="0"/>
          <w:bCs w:val="0"/>
        </w:rPr>
      </w:pPr>
      <w:bookmarkStart w:id="68" w:name="_Toc101687601"/>
    </w:p>
    <w:p w14:paraId="36A54F94" w14:textId="77777777" w:rsidR="00E50EF6" w:rsidRPr="00B630C2" w:rsidRDefault="00E50EF6" w:rsidP="00B630C2">
      <w:pPr>
        <w:ind w:left="1418"/>
      </w:pPr>
      <w:r>
        <w:t>Gráfico Diagrama de Componentes y/o de Despliegue</w:t>
      </w:r>
      <w:bookmarkEnd w:id="68"/>
    </w:p>
    <w:p w14:paraId="7EEAA9AB" w14:textId="77777777" w:rsidR="00E50EF6" w:rsidRDefault="00E50EF6" w:rsidP="00B630C2">
      <w:pPr>
        <w:ind w:left="1418"/>
      </w:pPr>
      <w:r>
        <w:t xml:space="preserve">Ruta: </w:t>
      </w:r>
      <w:r w:rsidRPr="008252F3">
        <w:t>(</w:t>
      </w:r>
      <w:r>
        <w:t>grafico</w:t>
      </w:r>
      <w:r w:rsidRPr="008252F3">
        <w:t>) &lt;&lt;</w:t>
      </w:r>
      <w:r>
        <w:t xml:space="preserve">\\direccion del diagrama de componentes en power designer </w:t>
      </w:r>
      <w:r w:rsidRPr="008252F3">
        <w:t>&gt;&gt;</w:t>
      </w:r>
    </w:p>
    <w:p w14:paraId="0B7BFB36" w14:textId="77777777" w:rsidR="00E50EF6" w:rsidRDefault="00E50EF6" w:rsidP="00B630C2">
      <w:pPr>
        <w:ind w:left="1418"/>
      </w:pPr>
    </w:p>
    <w:p w14:paraId="2E610449" w14:textId="77777777" w:rsidR="00854011" w:rsidRDefault="00854011"/>
    <w:p w14:paraId="5AEE2ACD" w14:textId="77777777" w:rsidR="00605F4B" w:rsidRPr="00376BEF" w:rsidRDefault="00605F4B" w:rsidP="002A5E5F">
      <w:pPr>
        <w:pStyle w:val="Heading3"/>
        <w:numPr>
          <w:ilvl w:val="3"/>
          <w:numId w:val="2"/>
        </w:numPr>
        <w:ind w:left="1418" w:hanging="851"/>
      </w:pPr>
      <w:r w:rsidRPr="00376BEF">
        <w:t>Diagrama de secuencia</w:t>
      </w:r>
    </w:p>
    <w:p w14:paraId="7DECE2D8" w14:textId="77777777" w:rsidR="00E50EF6" w:rsidRDefault="00E50EF6" w:rsidP="00E50EF6">
      <w:pPr>
        <w:tabs>
          <w:tab w:val="num" w:pos="1418"/>
        </w:tabs>
        <w:ind w:left="426"/>
        <w:rPr>
          <w:color w:val="339966"/>
          <w:sz w:val="20"/>
        </w:rPr>
      </w:pPr>
    </w:p>
    <w:p w14:paraId="03C779A6" w14:textId="77777777" w:rsidR="00E50EF6" w:rsidRDefault="00E50EF6" w:rsidP="00B630C2">
      <w:pPr>
        <w:ind w:left="1418"/>
      </w:pPr>
      <w:r>
        <w:t xml:space="preserve">Ruta: </w:t>
      </w:r>
      <w:r w:rsidRPr="008252F3">
        <w:t>(</w:t>
      </w:r>
      <w:r>
        <w:t>grafico</w:t>
      </w:r>
      <w:r w:rsidRPr="008252F3">
        <w:t>) &lt;&lt;</w:t>
      </w:r>
      <w:r>
        <w:t xml:space="preserve">\\direccion del diagrama de secuencia </w:t>
      </w:r>
      <w:r w:rsidRPr="008252F3">
        <w:t>en power designer</w:t>
      </w:r>
      <w:r>
        <w:t xml:space="preserve"> </w:t>
      </w:r>
      <w:r w:rsidRPr="008252F3">
        <w:t>&gt;&gt;</w:t>
      </w:r>
    </w:p>
    <w:p w14:paraId="16928E7A" w14:textId="77777777" w:rsidR="00E50EF6" w:rsidRDefault="00E50EF6"/>
    <w:p w14:paraId="0F70A881" w14:textId="77777777" w:rsidR="00A86B63" w:rsidRDefault="00A86B63" w:rsidP="002A5E5F">
      <w:pPr>
        <w:pStyle w:val="Heading3"/>
        <w:numPr>
          <w:ilvl w:val="2"/>
          <w:numId w:val="2"/>
        </w:numPr>
        <w:ind w:left="1418" w:hanging="851"/>
      </w:pPr>
      <w:r>
        <w:t>ARQUITECTURA TECNOLÓGICA</w:t>
      </w:r>
    </w:p>
    <w:p w14:paraId="6FFD0998" w14:textId="77777777" w:rsidR="00A86B63" w:rsidRDefault="00C84A7E" w:rsidP="00C84A7E">
      <w:pPr>
        <w:pStyle w:val="Heading2"/>
        <w:numPr>
          <w:ilvl w:val="0"/>
          <w:numId w:val="0"/>
        </w:numPr>
        <w:tabs>
          <w:tab w:val="left" w:pos="1218"/>
        </w:tabs>
      </w:pPr>
      <w:r>
        <w:tab/>
      </w:r>
    </w:p>
    <w:p w14:paraId="5965F6EA" w14:textId="77777777" w:rsidR="00A86B63" w:rsidRPr="00376BEF" w:rsidRDefault="00D10B63" w:rsidP="002A5E5F">
      <w:pPr>
        <w:pStyle w:val="Heading3"/>
        <w:numPr>
          <w:ilvl w:val="3"/>
          <w:numId w:val="2"/>
        </w:numPr>
        <w:ind w:left="1418" w:hanging="851"/>
      </w:pPr>
      <w:r w:rsidRPr="00376BEF">
        <w:t>Entorno Tecnológico del Sistema</w:t>
      </w:r>
    </w:p>
    <w:p w14:paraId="37BE6206" w14:textId="77777777" w:rsidR="00D10B63" w:rsidRPr="0007633B" w:rsidRDefault="00D10B63" w:rsidP="0007633B">
      <w:pPr>
        <w:pStyle w:val="Heading3"/>
        <w:numPr>
          <w:ilvl w:val="0"/>
          <w:numId w:val="0"/>
        </w:numPr>
        <w:ind w:left="1440"/>
        <w:rPr>
          <w:color w:val="333333"/>
          <w:sz w:val="21"/>
          <w:szCs w:val="21"/>
          <w:shd w:val="clear" w:color="auto" w:fill="FFFFFF"/>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1800"/>
        <w:gridCol w:w="7380"/>
      </w:tblGrid>
      <w:tr w:rsidR="00D10B63" w14:paraId="6955EF83" w14:textId="77777777" w:rsidTr="00B25365">
        <w:tc>
          <w:tcPr>
            <w:tcW w:w="9180" w:type="dxa"/>
            <w:gridSpan w:val="2"/>
            <w:shd w:val="clear" w:color="auto" w:fill="E6E6E6"/>
          </w:tcPr>
          <w:p w14:paraId="1DC3530E" w14:textId="77777777" w:rsidR="00D10B63" w:rsidRDefault="00D10B63" w:rsidP="00B16DF7">
            <w:pPr>
              <w:pStyle w:val="Footer"/>
              <w:tabs>
                <w:tab w:val="clear" w:pos="4419"/>
                <w:tab w:val="clear" w:pos="8838"/>
              </w:tabs>
              <w:rPr>
                <w:rFonts w:ascii="Arial Narrow" w:hAnsi="Arial Narrow" w:cs="Times New Roman"/>
                <w:lang w:val="es-ES"/>
              </w:rPr>
            </w:pPr>
            <w:r>
              <w:rPr>
                <w:rFonts w:ascii="Arial Narrow" w:hAnsi="Arial Narrow" w:cs="Times New Roman"/>
                <w:lang w:val="es-ES"/>
              </w:rPr>
              <w:t>Elementos de la</w:t>
            </w:r>
            <w:r w:rsidR="00B16DF7">
              <w:rPr>
                <w:rFonts w:ascii="Arial Narrow" w:hAnsi="Arial Narrow" w:cs="Times New Roman"/>
                <w:lang w:val="es-ES"/>
              </w:rPr>
              <w:t xml:space="preserve"> </w:t>
            </w:r>
            <w:r w:rsidRPr="002D3036">
              <w:rPr>
                <w:rFonts w:ascii="Arial Narrow" w:hAnsi="Arial Narrow" w:cs="Times New Roman"/>
                <w:lang w:val="es-ES"/>
              </w:rPr>
              <w:t>infraestructura</w:t>
            </w:r>
            <w:r w:rsidR="00B16DF7" w:rsidRPr="002D3036">
              <w:rPr>
                <w:rFonts w:ascii="Arial Narrow" w:hAnsi="Arial Narrow" w:cs="Times New Roman"/>
                <w:lang w:val="es-ES"/>
              </w:rPr>
              <w:t xml:space="preserve"> y Plataforma</w:t>
            </w:r>
          </w:p>
        </w:tc>
      </w:tr>
      <w:tr w:rsidR="00D10B63" w14:paraId="0891A957" w14:textId="77777777" w:rsidTr="00B25365">
        <w:tc>
          <w:tcPr>
            <w:tcW w:w="1800" w:type="dxa"/>
            <w:shd w:val="clear" w:color="auto" w:fill="E6E6E6"/>
          </w:tcPr>
          <w:p w14:paraId="20D273F8" w14:textId="77777777" w:rsidR="00D10B63" w:rsidRDefault="00D10B63" w:rsidP="00B25365">
            <w:pPr>
              <w:pStyle w:val="Default"/>
              <w:tabs>
                <w:tab w:val="num" w:pos="2628"/>
              </w:tabs>
              <w:autoSpaceDE/>
              <w:autoSpaceDN/>
              <w:adjustRightInd/>
              <w:rPr>
                <w:rFonts w:ascii="Arial Narrow" w:hAnsi="Arial Narrow" w:cs="Arial"/>
                <w:szCs w:val="18"/>
                <w:lang w:val="en-US"/>
              </w:rPr>
            </w:pPr>
            <w:r>
              <w:rPr>
                <w:rFonts w:ascii="Arial Narrow" w:hAnsi="Arial Narrow" w:cs="Arial"/>
                <w:szCs w:val="18"/>
                <w:lang w:val="en-US"/>
              </w:rPr>
              <w:t>Hardware</w:t>
            </w:r>
          </w:p>
        </w:tc>
        <w:tc>
          <w:tcPr>
            <w:tcW w:w="7380" w:type="dxa"/>
          </w:tcPr>
          <w:p w14:paraId="44B7C2D7" w14:textId="77777777" w:rsidR="00D10B63" w:rsidRDefault="00D10B63" w:rsidP="00B25365">
            <w:pPr>
              <w:pStyle w:val="NormalWeb"/>
              <w:tabs>
                <w:tab w:val="num" w:pos="2628"/>
              </w:tabs>
              <w:spacing w:before="0" w:beforeAutospacing="0" w:after="0" w:afterAutospacing="0"/>
              <w:rPr>
                <w:rFonts w:eastAsia="Times New Roman"/>
                <w:szCs w:val="18"/>
                <w:lang w:val="en-US"/>
              </w:rPr>
            </w:pPr>
          </w:p>
          <w:p w14:paraId="58BA9276" w14:textId="77777777" w:rsidR="00D10B63" w:rsidRDefault="00D10B63" w:rsidP="00B25365">
            <w:pPr>
              <w:pStyle w:val="NormalWeb"/>
              <w:tabs>
                <w:tab w:val="num" w:pos="2628"/>
              </w:tabs>
              <w:spacing w:before="0" w:beforeAutospacing="0" w:after="0" w:afterAutospacing="0"/>
              <w:rPr>
                <w:rFonts w:eastAsia="Times New Roman"/>
                <w:szCs w:val="18"/>
                <w:lang w:val="en-US"/>
              </w:rPr>
            </w:pPr>
          </w:p>
        </w:tc>
      </w:tr>
      <w:tr w:rsidR="00D10B63" w:rsidRPr="004E29F8" w14:paraId="2C11F8E8" w14:textId="77777777" w:rsidTr="00B25365">
        <w:tc>
          <w:tcPr>
            <w:tcW w:w="1800" w:type="dxa"/>
            <w:shd w:val="clear" w:color="auto" w:fill="E6E6E6"/>
          </w:tcPr>
          <w:p w14:paraId="571A145E" w14:textId="77777777" w:rsidR="00D10B63" w:rsidRDefault="00D10B63" w:rsidP="00B25365">
            <w:pPr>
              <w:tabs>
                <w:tab w:val="num" w:pos="2628"/>
              </w:tabs>
              <w:jc w:val="left"/>
              <w:rPr>
                <w:rFonts w:ascii="Arial Narrow" w:hAnsi="Arial Narrow" w:cs="Arial"/>
                <w:sz w:val="20"/>
                <w:szCs w:val="18"/>
                <w:lang w:val="en-US"/>
              </w:rPr>
            </w:pPr>
            <w:r>
              <w:rPr>
                <w:rFonts w:ascii="Arial Narrow" w:hAnsi="Arial Narrow" w:cs="Arial"/>
                <w:sz w:val="20"/>
                <w:szCs w:val="18"/>
                <w:lang w:val="en-US"/>
              </w:rPr>
              <w:t>Software</w:t>
            </w:r>
          </w:p>
        </w:tc>
        <w:tc>
          <w:tcPr>
            <w:tcW w:w="7380" w:type="dxa"/>
          </w:tcPr>
          <w:p w14:paraId="1E8C48F8" w14:textId="77777777" w:rsidR="00D10B63" w:rsidRDefault="00D10B63" w:rsidP="00B25365">
            <w:pPr>
              <w:tabs>
                <w:tab w:val="num" w:pos="2628"/>
              </w:tabs>
              <w:rPr>
                <w:rFonts w:cs="Arial"/>
                <w:sz w:val="20"/>
                <w:szCs w:val="18"/>
                <w:lang w:val="en-US"/>
              </w:rPr>
            </w:pPr>
          </w:p>
          <w:p w14:paraId="06D81E60" w14:textId="77777777" w:rsidR="00D10B63" w:rsidRDefault="00D10B63" w:rsidP="00B25365">
            <w:pPr>
              <w:tabs>
                <w:tab w:val="num" w:pos="2628"/>
              </w:tabs>
              <w:rPr>
                <w:rFonts w:cs="Arial"/>
                <w:sz w:val="20"/>
                <w:szCs w:val="18"/>
                <w:lang w:val="en-US"/>
              </w:rPr>
            </w:pPr>
          </w:p>
        </w:tc>
      </w:tr>
      <w:tr w:rsidR="00D10B63" w14:paraId="4EE4D75A" w14:textId="77777777" w:rsidTr="00B25365">
        <w:tc>
          <w:tcPr>
            <w:tcW w:w="1800" w:type="dxa"/>
            <w:shd w:val="clear" w:color="auto" w:fill="E6E6E6"/>
          </w:tcPr>
          <w:p w14:paraId="4886A051" w14:textId="77777777" w:rsidR="00D10B63" w:rsidRDefault="00D10B63" w:rsidP="00B25365">
            <w:pPr>
              <w:tabs>
                <w:tab w:val="num" w:pos="2628"/>
              </w:tabs>
              <w:jc w:val="left"/>
              <w:rPr>
                <w:rFonts w:ascii="Arial Narrow" w:hAnsi="Arial Narrow" w:cs="Arial"/>
                <w:sz w:val="20"/>
                <w:szCs w:val="18"/>
                <w:lang w:val="en-US"/>
              </w:rPr>
            </w:pPr>
            <w:r w:rsidRPr="004E29F8">
              <w:rPr>
                <w:rFonts w:ascii="Arial Narrow" w:hAnsi="Arial Narrow" w:cs="Arial"/>
                <w:sz w:val="20"/>
                <w:szCs w:val="18"/>
                <w:lang w:val="es-PE"/>
              </w:rPr>
              <w:t>Comunicaciones</w:t>
            </w:r>
          </w:p>
        </w:tc>
        <w:tc>
          <w:tcPr>
            <w:tcW w:w="7380" w:type="dxa"/>
          </w:tcPr>
          <w:p w14:paraId="6FC11A91" w14:textId="77777777" w:rsidR="00D10B63" w:rsidRDefault="00D10B63" w:rsidP="00B25365">
            <w:pPr>
              <w:tabs>
                <w:tab w:val="num" w:pos="2628"/>
              </w:tabs>
              <w:rPr>
                <w:rFonts w:cs="Arial"/>
                <w:sz w:val="20"/>
                <w:szCs w:val="18"/>
                <w:lang w:val="en-US"/>
              </w:rPr>
            </w:pPr>
          </w:p>
          <w:p w14:paraId="5E251007" w14:textId="77777777" w:rsidR="00D10B63" w:rsidRDefault="00D10B63" w:rsidP="00B25365">
            <w:pPr>
              <w:tabs>
                <w:tab w:val="num" w:pos="2628"/>
              </w:tabs>
              <w:rPr>
                <w:rFonts w:cs="Arial"/>
                <w:sz w:val="20"/>
                <w:szCs w:val="18"/>
                <w:lang w:val="en-US"/>
              </w:rPr>
            </w:pPr>
          </w:p>
        </w:tc>
      </w:tr>
    </w:tbl>
    <w:p w14:paraId="3C26665F" w14:textId="77777777" w:rsidR="00D10B63" w:rsidRDefault="00D10B63" w:rsidP="00D10B63">
      <w:pPr>
        <w:ind w:left="528"/>
        <w:rPr>
          <w:rFonts w:cs="Arial"/>
          <w:i/>
          <w:iCs/>
          <w:szCs w:val="18"/>
          <w:lang w:val="es-MX"/>
        </w:rPr>
      </w:pPr>
    </w:p>
    <w:p w14:paraId="283219B6" w14:textId="77777777" w:rsidR="00A86B63" w:rsidRDefault="00A86B63" w:rsidP="00A86B63"/>
    <w:p w14:paraId="251134BC" w14:textId="77777777" w:rsidR="00526188" w:rsidRDefault="00526188" w:rsidP="00A86B63"/>
    <w:p w14:paraId="2020CD11" w14:textId="77777777" w:rsidR="00A86B63" w:rsidRPr="00376BEF" w:rsidRDefault="00D10B63" w:rsidP="002A5E5F">
      <w:pPr>
        <w:pStyle w:val="Heading3"/>
        <w:numPr>
          <w:ilvl w:val="3"/>
          <w:numId w:val="2"/>
        </w:numPr>
        <w:ind w:left="1418" w:hanging="851"/>
      </w:pPr>
      <w:r w:rsidRPr="00376BEF">
        <w:t>Estimación de la Planificación de Capacidades</w:t>
      </w:r>
    </w:p>
    <w:p w14:paraId="2567C491" w14:textId="77777777" w:rsidR="00D10B63" w:rsidRDefault="00D10B63" w:rsidP="00D10B63"/>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1"/>
        <w:gridCol w:w="1852"/>
        <w:gridCol w:w="1711"/>
        <w:gridCol w:w="2366"/>
      </w:tblGrid>
      <w:tr w:rsidR="00D10B63" w14:paraId="0A0219BD" w14:textId="77777777" w:rsidTr="00B25365">
        <w:trPr>
          <w:cantSplit/>
        </w:trPr>
        <w:tc>
          <w:tcPr>
            <w:tcW w:w="3251" w:type="dxa"/>
            <w:shd w:val="clear" w:color="auto" w:fill="E6E6E6"/>
          </w:tcPr>
          <w:p w14:paraId="18ECBBC8" w14:textId="77777777" w:rsidR="00D10B63" w:rsidRDefault="00D10B63" w:rsidP="00B25365">
            <w:pPr>
              <w:jc w:val="center"/>
              <w:rPr>
                <w:rFonts w:ascii="Arial Narrow" w:hAnsi="Arial Narrow"/>
                <w:sz w:val="20"/>
              </w:rPr>
            </w:pPr>
            <w:r>
              <w:rPr>
                <w:rFonts w:ascii="Arial Narrow" w:hAnsi="Arial Narrow"/>
                <w:sz w:val="20"/>
              </w:rPr>
              <w:t>Dispositivo</w:t>
            </w:r>
          </w:p>
        </w:tc>
        <w:tc>
          <w:tcPr>
            <w:tcW w:w="1852" w:type="dxa"/>
            <w:shd w:val="clear" w:color="auto" w:fill="E6E6E6"/>
          </w:tcPr>
          <w:p w14:paraId="4CEC979C" w14:textId="77777777" w:rsidR="00D10B63" w:rsidRDefault="00D10B63" w:rsidP="00B25365">
            <w:pPr>
              <w:jc w:val="center"/>
              <w:rPr>
                <w:rFonts w:ascii="Arial Narrow" w:hAnsi="Arial Narrow"/>
                <w:sz w:val="20"/>
              </w:rPr>
            </w:pPr>
            <w:r>
              <w:rPr>
                <w:rFonts w:ascii="Arial Narrow" w:hAnsi="Arial Narrow"/>
                <w:sz w:val="20"/>
              </w:rPr>
              <w:t>Almacenamiento</w:t>
            </w:r>
          </w:p>
        </w:tc>
        <w:tc>
          <w:tcPr>
            <w:tcW w:w="1711" w:type="dxa"/>
            <w:shd w:val="clear" w:color="auto" w:fill="E6E6E6"/>
          </w:tcPr>
          <w:p w14:paraId="2B811F1A" w14:textId="77777777" w:rsidR="00D10B63" w:rsidRDefault="00D10B63" w:rsidP="00B25365">
            <w:pPr>
              <w:jc w:val="center"/>
              <w:rPr>
                <w:rFonts w:ascii="Arial Narrow" w:hAnsi="Arial Narrow"/>
                <w:sz w:val="20"/>
              </w:rPr>
            </w:pPr>
            <w:r>
              <w:rPr>
                <w:rFonts w:ascii="Arial Narrow" w:hAnsi="Arial Narrow"/>
                <w:sz w:val="20"/>
              </w:rPr>
              <w:t>Procesamiento</w:t>
            </w:r>
          </w:p>
        </w:tc>
        <w:tc>
          <w:tcPr>
            <w:tcW w:w="2366" w:type="dxa"/>
            <w:shd w:val="clear" w:color="auto" w:fill="E6E6E6"/>
          </w:tcPr>
          <w:p w14:paraId="139303B6" w14:textId="77777777" w:rsidR="00D10B63" w:rsidRDefault="00D10B63" w:rsidP="00B25365">
            <w:pPr>
              <w:jc w:val="center"/>
              <w:rPr>
                <w:rFonts w:ascii="Arial Narrow" w:hAnsi="Arial Narrow"/>
                <w:sz w:val="20"/>
              </w:rPr>
            </w:pPr>
            <w:r>
              <w:rPr>
                <w:rFonts w:ascii="Arial Narrow" w:hAnsi="Arial Narrow"/>
                <w:sz w:val="20"/>
              </w:rPr>
              <w:t>Comunicación</w:t>
            </w:r>
          </w:p>
        </w:tc>
      </w:tr>
      <w:tr w:rsidR="00D10B63" w14:paraId="0580D450" w14:textId="77777777" w:rsidTr="00B25365">
        <w:tc>
          <w:tcPr>
            <w:tcW w:w="3251" w:type="dxa"/>
          </w:tcPr>
          <w:p w14:paraId="0DA2191E" w14:textId="77777777" w:rsidR="00D10B63" w:rsidRDefault="00D10B63" w:rsidP="00B25365">
            <w:pPr>
              <w:jc w:val="left"/>
              <w:rPr>
                <w:sz w:val="20"/>
              </w:rPr>
            </w:pPr>
          </w:p>
        </w:tc>
        <w:tc>
          <w:tcPr>
            <w:tcW w:w="1852" w:type="dxa"/>
          </w:tcPr>
          <w:p w14:paraId="1EAA42E1" w14:textId="77777777" w:rsidR="00D10B63" w:rsidRDefault="00D10B63" w:rsidP="00B25365">
            <w:pPr>
              <w:jc w:val="left"/>
              <w:rPr>
                <w:sz w:val="20"/>
              </w:rPr>
            </w:pPr>
          </w:p>
        </w:tc>
        <w:tc>
          <w:tcPr>
            <w:tcW w:w="1711" w:type="dxa"/>
          </w:tcPr>
          <w:p w14:paraId="04D4874F" w14:textId="77777777" w:rsidR="00D10B63" w:rsidRDefault="00D10B63" w:rsidP="00B25365">
            <w:pPr>
              <w:jc w:val="left"/>
              <w:rPr>
                <w:sz w:val="20"/>
              </w:rPr>
            </w:pPr>
          </w:p>
        </w:tc>
        <w:tc>
          <w:tcPr>
            <w:tcW w:w="2366" w:type="dxa"/>
          </w:tcPr>
          <w:p w14:paraId="6857A5CF" w14:textId="77777777" w:rsidR="00D10B63" w:rsidRDefault="00D10B63" w:rsidP="00B25365">
            <w:pPr>
              <w:jc w:val="left"/>
              <w:rPr>
                <w:sz w:val="20"/>
              </w:rPr>
            </w:pPr>
          </w:p>
        </w:tc>
      </w:tr>
      <w:tr w:rsidR="00D10B63" w14:paraId="1DF4CBEF" w14:textId="77777777" w:rsidTr="00B25365">
        <w:tc>
          <w:tcPr>
            <w:tcW w:w="3251" w:type="dxa"/>
          </w:tcPr>
          <w:p w14:paraId="3A5DB9EF" w14:textId="77777777" w:rsidR="00D10B63" w:rsidRDefault="00D10B63" w:rsidP="00B25365">
            <w:pPr>
              <w:jc w:val="left"/>
              <w:rPr>
                <w:sz w:val="20"/>
              </w:rPr>
            </w:pPr>
          </w:p>
        </w:tc>
        <w:tc>
          <w:tcPr>
            <w:tcW w:w="1852" w:type="dxa"/>
          </w:tcPr>
          <w:p w14:paraId="38B2DA7E" w14:textId="77777777" w:rsidR="00D10B63" w:rsidRDefault="00D10B63" w:rsidP="00B25365">
            <w:pPr>
              <w:jc w:val="left"/>
              <w:rPr>
                <w:sz w:val="20"/>
              </w:rPr>
            </w:pPr>
          </w:p>
        </w:tc>
        <w:tc>
          <w:tcPr>
            <w:tcW w:w="1711" w:type="dxa"/>
          </w:tcPr>
          <w:p w14:paraId="4074F75A" w14:textId="77777777" w:rsidR="00D10B63" w:rsidRDefault="00D10B63" w:rsidP="00B25365">
            <w:pPr>
              <w:jc w:val="left"/>
              <w:rPr>
                <w:sz w:val="20"/>
              </w:rPr>
            </w:pPr>
          </w:p>
        </w:tc>
        <w:tc>
          <w:tcPr>
            <w:tcW w:w="2366" w:type="dxa"/>
          </w:tcPr>
          <w:p w14:paraId="624220E5" w14:textId="77777777" w:rsidR="00D10B63" w:rsidRDefault="00D10B63" w:rsidP="00B25365">
            <w:pPr>
              <w:jc w:val="left"/>
              <w:rPr>
                <w:sz w:val="20"/>
              </w:rPr>
            </w:pPr>
          </w:p>
        </w:tc>
      </w:tr>
      <w:tr w:rsidR="00D10B63" w14:paraId="4A50EE4A" w14:textId="77777777" w:rsidTr="00B25365">
        <w:tc>
          <w:tcPr>
            <w:tcW w:w="3251" w:type="dxa"/>
          </w:tcPr>
          <w:p w14:paraId="53404206" w14:textId="77777777" w:rsidR="00D10B63" w:rsidRDefault="00D10B63" w:rsidP="00B25365">
            <w:pPr>
              <w:jc w:val="left"/>
              <w:rPr>
                <w:sz w:val="20"/>
              </w:rPr>
            </w:pPr>
          </w:p>
        </w:tc>
        <w:tc>
          <w:tcPr>
            <w:tcW w:w="1852" w:type="dxa"/>
          </w:tcPr>
          <w:p w14:paraId="6331D4D7" w14:textId="77777777" w:rsidR="00D10B63" w:rsidRDefault="00D10B63" w:rsidP="00B25365">
            <w:pPr>
              <w:jc w:val="left"/>
              <w:rPr>
                <w:sz w:val="20"/>
              </w:rPr>
            </w:pPr>
          </w:p>
        </w:tc>
        <w:tc>
          <w:tcPr>
            <w:tcW w:w="1711" w:type="dxa"/>
          </w:tcPr>
          <w:p w14:paraId="09BF3531" w14:textId="77777777" w:rsidR="00D10B63" w:rsidRDefault="00D10B63" w:rsidP="00B25365">
            <w:pPr>
              <w:jc w:val="left"/>
              <w:rPr>
                <w:sz w:val="20"/>
              </w:rPr>
            </w:pPr>
          </w:p>
        </w:tc>
        <w:tc>
          <w:tcPr>
            <w:tcW w:w="2366" w:type="dxa"/>
          </w:tcPr>
          <w:p w14:paraId="076860A9" w14:textId="77777777" w:rsidR="00D10B63" w:rsidRDefault="00D10B63" w:rsidP="00B25365">
            <w:pPr>
              <w:jc w:val="left"/>
              <w:rPr>
                <w:sz w:val="20"/>
              </w:rPr>
            </w:pPr>
          </w:p>
        </w:tc>
      </w:tr>
    </w:tbl>
    <w:p w14:paraId="1DD25DE2" w14:textId="77777777" w:rsidR="00D10B63" w:rsidRDefault="00D10B63" w:rsidP="00D10B63">
      <w:pPr>
        <w:ind w:left="1980"/>
      </w:pPr>
      <w:r>
        <w:t xml:space="preserve"> </w:t>
      </w:r>
    </w:p>
    <w:p w14:paraId="2A686824" w14:textId="77777777" w:rsidR="00D10B63" w:rsidRDefault="00D10B63" w:rsidP="00D10B63">
      <w:pPr>
        <w:rPr>
          <w:b/>
          <w:bCs/>
          <w:color w:val="339966"/>
          <w:sz w:val="20"/>
        </w:rPr>
      </w:pPr>
    </w:p>
    <w:p w14:paraId="026FFA09" w14:textId="77777777" w:rsidR="00E9712A" w:rsidRDefault="00E9712A" w:rsidP="002A5E5F">
      <w:pPr>
        <w:pStyle w:val="Heading2"/>
        <w:numPr>
          <w:ilvl w:val="1"/>
          <w:numId w:val="2"/>
        </w:numPr>
        <w:ind w:left="567" w:hanging="567"/>
      </w:pPr>
      <w:bookmarkStart w:id="69" w:name="_Toc18395141"/>
      <w:bookmarkStart w:id="70" w:name="_Toc23325287"/>
      <w:bookmarkStart w:id="71" w:name="_Toc52788316"/>
      <w:bookmarkStart w:id="72" w:name="_Toc101687598"/>
      <w:r>
        <w:t>ESPECIFICACIONES DE CONSTRUCCION</w:t>
      </w:r>
      <w:bookmarkEnd w:id="69"/>
      <w:r>
        <w:t xml:space="preserve"> </w:t>
      </w:r>
      <w:bookmarkEnd w:id="70"/>
      <w:bookmarkEnd w:id="71"/>
      <w:bookmarkEnd w:id="72"/>
    </w:p>
    <w:p w14:paraId="1CD7CD4A" w14:textId="77777777" w:rsidR="00E9712A" w:rsidRDefault="00E9712A">
      <w:pPr>
        <w:pStyle w:val="Heading3"/>
        <w:numPr>
          <w:ilvl w:val="0"/>
          <w:numId w:val="0"/>
        </w:numPr>
      </w:pPr>
      <w:bookmarkStart w:id="73" w:name="_Toc23325288"/>
    </w:p>
    <w:p w14:paraId="1DEB5532" w14:textId="77777777" w:rsidR="00E9712A" w:rsidRDefault="00E9712A" w:rsidP="002A5E5F">
      <w:pPr>
        <w:pStyle w:val="Heading3"/>
        <w:numPr>
          <w:ilvl w:val="2"/>
          <w:numId w:val="2"/>
        </w:numPr>
        <w:ind w:left="1418" w:hanging="851"/>
      </w:pPr>
      <w:bookmarkStart w:id="74" w:name="_Toc101687599"/>
      <w:bookmarkEnd w:id="73"/>
      <w:r>
        <w:t xml:space="preserve">Entorno de Construcción </w:t>
      </w:r>
      <w:bookmarkEnd w:id="74"/>
    </w:p>
    <w:p w14:paraId="68302A51" w14:textId="77777777" w:rsidR="00E9712A" w:rsidRDefault="00E9712A">
      <w:pPr>
        <w:rPr>
          <w:i/>
          <w:iCs/>
          <w:color w:val="339966"/>
        </w:rPr>
      </w:pPr>
    </w:p>
    <w:p w14:paraId="1AD44663" w14:textId="77777777" w:rsidR="00E9712A" w:rsidRDefault="00E9712A" w:rsidP="00376BEF">
      <w:pPr>
        <w:ind w:left="2277" w:hanging="861"/>
      </w:pPr>
      <w:r>
        <w:t>Plataforma del ambiente de desarrollo.</w:t>
      </w:r>
    </w:p>
    <w:p w14:paraId="5C9CF916" w14:textId="77777777" w:rsidR="00E9712A" w:rsidRDefault="00E9712A"/>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0"/>
        <w:gridCol w:w="6660"/>
      </w:tblGrid>
      <w:tr w:rsidR="00E9712A" w14:paraId="4D403D44" w14:textId="77777777">
        <w:tc>
          <w:tcPr>
            <w:tcW w:w="2520" w:type="dxa"/>
            <w:shd w:val="clear" w:color="auto" w:fill="E6E6E6"/>
          </w:tcPr>
          <w:p w14:paraId="0D0CB8E2" w14:textId="77777777" w:rsidR="00E9712A" w:rsidRDefault="00E9712A">
            <w:pPr>
              <w:pStyle w:val="NormalWeb"/>
              <w:spacing w:before="0" w:beforeAutospacing="0" w:after="0" w:afterAutospacing="0"/>
              <w:rPr>
                <w:rFonts w:ascii="Arial Narrow" w:eastAsia="Times New Roman" w:hAnsi="Arial Narrow" w:cs="Times New Roman"/>
                <w:szCs w:val="24"/>
              </w:rPr>
            </w:pPr>
            <w:r>
              <w:rPr>
                <w:rFonts w:ascii="Arial Narrow" w:eastAsia="Times New Roman" w:hAnsi="Arial Narrow" w:cs="Times New Roman"/>
                <w:szCs w:val="24"/>
              </w:rPr>
              <w:t>Hardware</w:t>
            </w:r>
          </w:p>
        </w:tc>
        <w:tc>
          <w:tcPr>
            <w:tcW w:w="6660" w:type="dxa"/>
          </w:tcPr>
          <w:p w14:paraId="3C1D5B31" w14:textId="77777777" w:rsidR="00E9712A" w:rsidRPr="00F76E87" w:rsidRDefault="00E9712A">
            <w:pPr>
              <w:rPr>
                <w:sz w:val="20"/>
              </w:rPr>
            </w:pPr>
          </w:p>
        </w:tc>
      </w:tr>
      <w:tr w:rsidR="00E9712A" w14:paraId="6DB085AD" w14:textId="77777777">
        <w:tc>
          <w:tcPr>
            <w:tcW w:w="2520" w:type="dxa"/>
            <w:shd w:val="clear" w:color="auto" w:fill="E6E6E6"/>
          </w:tcPr>
          <w:p w14:paraId="347B4B12" w14:textId="77777777" w:rsidR="00E9712A" w:rsidRDefault="00E9712A">
            <w:pPr>
              <w:rPr>
                <w:rFonts w:ascii="Arial Narrow" w:hAnsi="Arial Narrow"/>
                <w:sz w:val="20"/>
              </w:rPr>
            </w:pPr>
            <w:r>
              <w:rPr>
                <w:rFonts w:ascii="Arial Narrow" w:hAnsi="Arial Narrow"/>
                <w:sz w:val="20"/>
              </w:rPr>
              <w:t>Sistema Operativo</w:t>
            </w:r>
          </w:p>
        </w:tc>
        <w:tc>
          <w:tcPr>
            <w:tcW w:w="6660" w:type="dxa"/>
          </w:tcPr>
          <w:p w14:paraId="78FBC48E" w14:textId="77777777" w:rsidR="00E9712A" w:rsidRPr="00F76E87" w:rsidRDefault="00E9712A">
            <w:pPr>
              <w:rPr>
                <w:sz w:val="20"/>
              </w:rPr>
            </w:pPr>
          </w:p>
        </w:tc>
      </w:tr>
      <w:tr w:rsidR="00E9712A" w14:paraId="7C761B12" w14:textId="77777777">
        <w:tc>
          <w:tcPr>
            <w:tcW w:w="2520" w:type="dxa"/>
            <w:shd w:val="clear" w:color="auto" w:fill="E6E6E6"/>
          </w:tcPr>
          <w:p w14:paraId="2805350F" w14:textId="77777777" w:rsidR="00E9712A" w:rsidRDefault="00E9712A">
            <w:pPr>
              <w:rPr>
                <w:rFonts w:ascii="Arial Narrow" w:hAnsi="Arial Narrow"/>
                <w:sz w:val="20"/>
              </w:rPr>
            </w:pPr>
            <w:r>
              <w:rPr>
                <w:rFonts w:ascii="Arial Narrow" w:hAnsi="Arial Narrow"/>
                <w:sz w:val="20"/>
              </w:rPr>
              <w:t>Herramientas de Construcción</w:t>
            </w:r>
          </w:p>
        </w:tc>
        <w:tc>
          <w:tcPr>
            <w:tcW w:w="6660" w:type="dxa"/>
          </w:tcPr>
          <w:p w14:paraId="6AD159FC" w14:textId="77777777" w:rsidR="00E9712A" w:rsidRPr="00F76E87" w:rsidRDefault="00E9712A">
            <w:pPr>
              <w:rPr>
                <w:sz w:val="20"/>
              </w:rPr>
            </w:pPr>
          </w:p>
        </w:tc>
      </w:tr>
      <w:tr w:rsidR="00E9712A" w14:paraId="30DF214A" w14:textId="77777777">
        <w:tc>
          <w:tcPr>
            <w:tcW w:w="2520" w:type="dxa"/>
            <w:shd w:val="clear" w:color="auto" w:fill="E6E6E6"/>
          </w:tcPr>
          <w:p w14:paraId="59F96B90" w14:textId="77777777" w:rsidR="00E9712A" w:rsidRDefault="00E9712A">
            <w:pPr>
              <w:rPr>
                <w:rFonts w:ascii="Arial Narrow" w:hAnsi="Arial Narrow"/>
                <w:sz w:val="20"/>
              </w:rPr>
            </w:pPr>
            <w:r>
              <w:rPr>
                <w:rFonts w:ascii="Arial Narrow" w:hAnsi="Arial Narrow"/>
                <w:sz w:val="20"/>
              </w:rPr>
              <w:t>Base de Datos</w:t>
            </w:r>
          </w:p>
        </w:tc>
        <w:tc>
          <w:tcPr>
            <w:tcW w:w="6660" w:type="dxa"/>
          </w:tcPr>
          <w:p w14:paraId="50A04E0D" w14:textId="77777777" w:rsidR="00E9712A" w:rsidRPr="00F76E87" w:rsidRDefault="00E9712A">
            <w:pPr>
              <w:rPr>
                <w:sz w:val="20"/>
              </w:rPr>
            </w:pPr>
          </w:p>
        </w:tc>
      </w:tr>
      <w:tr w:rsidR="00E9712A" w14:paraId="222814F8" w14:textId="77777777">
        <w:tc>
          <w:tcPr>
            <w:tcW w:w="2520" w:type="dxa"/>
            <w:shd w:val="clear" w:color="auto" w:fill="E6E6E6"/>
          </w:tcPr>
          <w:p w14:paraId="7B0CE22E" w14:textId="77777777" w:rsidR="00E9712A" w:rsidRDefault="00E9712A">
            <w:pPr>
              <w:rPr>
                <w:rFonts w:ascii="Arial Narrow" w:hAnsi="Arial Narrow"/>
                <w:sz w:val="20"/>
              </w:rPr>
            </w:pPr>
            <w:r>
              <w:rPr>
                <w:rFonts w:ascii="Arial Narrow" w:hAnsi="Arial Narrow"/>
                <w:sz w:val="20"/>
              </w:rPr>
              <w:t>Software de aplicaciones</w:t>
            </w:r>
          </w:p>
        </w:tc>
        <w:tc>
          <w:tcPr>
            <w:tcW w:w="6660" w:type="dxa"/>
          </w:tcPr>
          <w:p w14:paraId="384DF7CC" w14:textId="77777777" w:rsidR="00E9712A" w:rsidRPr="00F76E87" w:rsidRDefault="00E9712A">
            <w:pPr>
              <w:rPr>
                <w:sz w:val="20"/>
              </w:rPr>
            </w:pPr>
          </w:p>
        </w:tc>
      </w:tr>
      <w:tr w:rsidR="00E9712A" w14:paraId="4621A5C2" w14:textId="77777777">
        <w:tc>
          <w:tcPr>
            <w:tcW w:w="2520" w:type="dxa"/>
            <w:shd w:val="clear" w:color="auto" w:fill="E6E6E6"/>
          </w:tcPr>
          <w:p w14:paraId="76B928FC" w14:textId="77777777" w:rsidR="00E9712A" w:rsidRDefault="00E9712A">
            <w:pPr>
              <w:rPr>
                <w:rFonts w:ascii="Arial Narrow" w:hAnsi="Arial Narrow"/>
                <w:sz w:val="20"/>
                <w:lang w:val="en-US"/>
              </w:rPr>
            </w:pPr>
            <w:r>
              <w:rPr>
                <w:rFonts w:ascii="Arial Narrow" w:hAnsi="Arial Narrow"/>
                <w:sz w:val="20"/>
                <w:lang w:val="en-US"/>
              </w:rPr>
              <w:t>Servidor WEB</w:t>
            </w:r>
          </w:p>
        </w:tc>
        <w:tc>
          <w:tcPr>
            <w:tcW w:w="6660" w:type="dxa"/>
          </w:tcPr>
          <w:p w14:paraId="386642E9" w14:textId="77777777" w:rsidR="00E9712A" w:rsidRPr="00F76E87" w:rsidRDefault="00E9712A">
            <w:pPr>
              <w:rPr>
                <w:sz w:val="20"/>
                <w:lang w:val="en-US"/>
              </w:rPr>
            </w:pPr>
          </w:p>
        </w:tc>
      </w:tr>
      <w:tr w:rsidR="00F76E87" w14:paraId="217B711C" w14:textId="77777777">
        <w:tc>
          <w:tcPr>
            <w:tcW w:w="2520" w:type="dxa"/>
            <w:shd w:val="clear" w:color="auto" w:fill="E6E6E6"/>
          </w:tcPr>
          <w:p w14:paraId="13E0D766" w14:textId="77777777" w:rsidR="00F76E87" w:rsidRDefault="00F76E87">
            <w:pPr>
              <w:rPr>
                <w:rFonts w:ascii="Arial Narrow" w:hAnsi="Arial Narrow"/>
                <w:sz w:val="20"/>
                <w:lang w:val="en-US"/>
              </w:rPr>
            </w:pPr>
            <w:r>
              <w:rPr>
                <w:rFonts w:ascii="Arial Narrow" w:hAnsi="Arial Narrow"/>
                <w:sz w:val="20"/>
                <w:lang w:val="en-US"/>
              </w:rPr>
              <w:t xml:space="preserve">Otros </w:t>
            </w:r>
          </w:p>
        </w:tc>
        <w:tc>
          <w:tcPr>
            <w:tcW w:w="6660" w:type="dxa"/>
          </w:tcPr>
          <w:p w14:paraId="33B42851" w14:textId="77777777" w:rsidR="00F76E87" w:rsidRPr="00F76E87" w:rsidRDefault="00F76E87">
            <w:pPr>
              <w:rPr>
                <w:sz w:val="20"/>
                <w:lang w:val="en-US"/>
              </w:rPr>
            </w:pPr>
          </w:p>
        </w:tc>
      </w:tr>
    </w:tbl>
    <w:p w14:paraId="17AF162B" w14:textId="77777777" w:rsidR="00E9712A" w:rsidRDefault="00E9712A">
      <w:pPr>
        <w:rPr>
          <w:lang w:val="en-US"/>
        </w:rPr>
      </w:pPr>
    </w:p>
    <w:p w14:paraId="32F21EAD" w14:textId="77777777" w:rsidR="00E9712A" w:rsidRDefault="00E9712A">
      <w:pPr>
        <w:ind w:left="1134"/>
      </w:pPr>
    </w:p>
    <w:p w14:paraId="0D8FAF63" w14:textId="77777777" w:rsidR="00E9712A" w:rsidRDefault="00E9712A" w:rsidP="002A5E5F">
      <w:pPr>
        <w:pStyle w:val="Heading3"/>
        <w:numPr>
          <w:ilvl w:val="2"/>
          <w:numId w:val="2"/>
        </w:numPr>
        <w:ind w:left="1418" w:hanging="851"/>
      </w:pPr>
      <w:bookmarkStart w:id="75" w:name="_Toc101687602"/>
      <w:r>
        <w:t>Elaboración de especificaciones de construcción</w:t>
      </w:r>
      <w:bookmarkEnd w:id="75"/>
    </w:p>
    <w:p w14:paraId="5C4828F4" w14:textId="77777777" w:rsidR="00675869" w:rsidRPr="006F666F" w:rsidRDefault="00675869" w:rsidP="00675869">
      <w:pPr>
        <w:rPr>
          <w:rFonts w:cs="Arial"/>
          <w:bCs/>
          <w:szCs w:val="22"/>
        </w:rPr>
      </w:pPr>
    </w:p>
    <w:tbl>
      <w:tblPr>
        <w:tblW w:w="4975" w:type="pct"/>
        <w:tblLayout w:type="fixed"/>
        <w:tblCellMar>
          <w:left w:w="0" w:type="dxa"/>
          <w:right w:w="0" w:type="dxa"/>
        </w:tblCellMar>
        <w:tblLook w:val="04A0" w:firstRow="1" w:lastRow="0" w:firstColumn="1" w:lastColumn="0" w:noHBand="0" w:noVBand="1"/>
      </w:tblPr>
      <w:tblGrid>
        <w:gridCol w:w="1463"/>
        <w:gridCol w:w="557"/>
        <w:gridCol w:w="4669"/>
        <w:gridCol w:w="736"/>
        <w:gridCol w:w="1891"/>
      </w:tblGrid>
      <w:tr w:rsidR="00675869" w:rsidRPr="009F74CC" w14:paraId="64B06256" w14:textId="77777777" w:rsidTr="00DC45E1">
        <w:trPr>
          <w:cantSplit/>
          <w:trHeight w:val="214"/>
        </w:trPr>
        <w:tc>
          <w:tcPr>
            <w:tcW w:w="5000" w:type="pct"/>
            <w:gridSpan w:val="5"/>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757F720" w14:textId="77777777" w:rsidR="00675869" w:rsidRPr="009F74CC" w:rsidRDefault="00675869" w:rsidP="00DC45E1">
            <w:pPr>
              <w:jc w:val="center"/>
              <w:rPr>
                <w:rFonts w:cs="Arial"/>
                <w:sz w:val="18"/>
                <w:szCs w:val="22"/>
                <w:lang w:val="es-ES_tradnl"/>
              </w:rPr>
            </w:pPr>
            <w:r w:rsidRPr="009F74CC">
              <w:rPr>
                <w:rFonts w:cs="Arial"/>
                <w:sz w:val="18"/>
                <w:szCs w:val="22"/>
                <w:lang w:val="es-ES_tradnl"/>
              </w:rPr>
              <w:t>Especificación de la unidad de construcción</w:t>
            </w:r>
          </w:p>
        </w:tc>
      </w:tr>
      <w:tr w:rsidR="00675869" w:rsidRPr="009F74CC" w14:paraId="755B2FD5"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DB963AB" w14:textId="77777777" w:rsidR="00675869" w:rsidRPr="009F74CC" w:rsidRDefault="00675869" w:rsidP="00DC45E1">
            <w:pPr>
              <w:rPr>
                <w:rFonts w:cs="Arial"/>
                <w:sz w:val="18"/>
                <w:szCs w:val="22"/>
                <w:lang w:val="es-ES_tradnl"/>
              </w:rPr>
            </w:pPr>
            <w:r w:rsidRPr="009F74CC">
              <w:rPr>
                <w:rFonts w:cs="Arial"/>
                <w:sz w:val="18"/>
                <w:szCs w:val="22"/>
                <w:lang w:val="es-ES_tradnl"/>
              </w:rPr>
              <w:lastRenderedPageBreak/>
              <w:t>Nombre</w:t>
            </w:r>
          </w:p>
        </w:tc>
        <w:tc>
          <w:tcPr>
            <w:tcW w:w="2805" w:type="pct"/>
            <w:gridSpan w:val="2"/>
            <w:tcBorders>
              <w:top w:val="nil"/>
              <w:left w:val="nil"/>
              <w:bottom w:val="single" w:sz="8" w:space="0" w:color="000000"/>
              <w:right w:val="single" w:sz="8" w:space="0" w:color="000000"/>
            </w:tcBorders>
            <w:tcMar>
              <w:top w:w="0" w:type="dxa"/>
              <w:left w:w="70" w:type="dxa"/>
              <w:bottom w:w="0" w:type="dxa"/>
              <w:right w:w="70" w:type="dxa"/>
            </w:tcMar>
            <w:hideMark/>
          </w:tcPr>
          <w:p w14:paraId="2C317C93" w14:textId="77777777" w:rsidR="00675869" w:rsidRPr="009F74CC" w:rsidRDefault="00675869" w:rsidP="00DC45E1">
            <w:pPr>
              <w:rPr>
                <w:rFonts w:cs="Arial"/>
                <w:sz w:val="18"/>
                <w:szCs w:val="22"/>
                <w:lang w:val="es-ES_tradnl"/>
              </w:rPr>
            </w:pPr>
          </w:p>
        </w:tc>
        <w:tc>
          <w:tcPr>
            <w:tcW w:w="395" w:type="pct"/>
            <w:tcBorders>
              <w:top w:val="nil"/>
              <w:left w:val="nil"/>
              <w:bottom w:val="single" w:sz="8" w:space="0" w:color="000000"/>
              <w:right w:val="single" w:sz="8" w:space="0" w:color="000000"/>
            </w:tcBorders>
            <w:shd w:val="clear" w:color="auto" w:fill="D9D9D9"/>
          </w:tcPr>
          <w:p w14:paraId="0184EAFF" w14:textId="77777777" w:rsidR="00675869" w:rsidRPr="009F74CC" w:rsidRDefault="00675869" w:rsidP="00DC45E1">
            <w:pPr>
              <w:jc w:val="center"/>
              <w:rPr>
                <w:rFonts w:cs="Arial"/>
                <w:sz w:val="18"/>
                <w:szCs w:val="22"/>
                <w:lang w:val="es-ES_tradnl"/>
              </w:rPr>
            </w:pPr>
            <w:r w:rsidRPr="009F74CC">
              <w:rPr>
                <w:rFonts w:cs="Arial"/>
                <w:sz w:val="18"/>
                <w:szCs w:val="22"/>
                <w:lang w:val="es-ES_tradnl"/>
              </w:rPr>
              <w:t>Acción</w:t>
            </w:r>
          </w:p>
        </w:tc>
        <w:tc>
          <w:tcPr>
            <w:tcW w:w="1015" w:type="pct"/>
            <w:tcBorders>
              <w:top w:val="nil"/>
              <w:left w:val="nil"/>
              <w:bottom w:val="single" w:sz="8" w:space="0" w:color="000000"/>
              <w:right w:val="single" w:sz="8" w:space="0" w:color="000000"/>
            </w:tcBorders>
          </w:tcPr>
          <w:p w14:paraId="6337F913" w14:textId="77777777" w:rsidR="00675869" w:rsidRPr="009F74CC" w:rsidRDefault="00675869" w:rsidP="00F76E87">
            <w:pPr>
              <w:rPr>
                <w:rFonts w:cs="Arial"/>
                <w:sz w:val="18"/>
                <w:szCs w:val="22"/>
                <w:lang w:val="es-ES_tradnl"/>
              </w:rPr>
            </w:pPr>
          </w:p>
        </w:tc>
      </w:tr>
      <w:tr w:rsidR="00D4716E" w:rsidRPr="009F74CC" w14:paraId="39A48975"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14:paraId="4646F331" w14:textId="77777777" w:rsidR="00D4716E" w:rsidRPr="009F74CC" w:rsidRDefault="00C761A7" w:rsidP="00DC45E1">
            <w:pPr>
              <w:rPr>
                <w:rFonts w:cs="Arial"/>
                <w:sz w:val="18"/>
                <w:szCs w:val="22"/>
                <w:lang w:val="es-ES_tradnl"/>
              </w:rPr>
            </w:pPr>
            <w:r w:rsidRPr="009F74CC">
              <w:rPr>
                <w:rFonts w:cs="Arial"/>
                <w:sz w:val="18"/>
                <w:szCs w:val="22"/>
                <w:lang w:val="es-ES_tradnl"/>
              </w:rPr>
              <w:t>Nuevo/Modifica/Reusa</w:t>
            </w:r>
            <w:r w:rsidR="00F05654" w:rsidRPr="009F74CC">
              <w:rPr>
                <w:rFonts w:cs="Arial"/>
                <w:sz w:val="18"/>
                <w:szCs w:val="22"/>
                <w:lang w:val="es-ES_tradnl"/>
              </w:rPr>
              <w:t>ble</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tcPr>
          <w:p w14:paraId="2AEC7F89" w14:textId="77777777" w:rsidR="00D4716E" w:rsidRPr="00F76E87" w:rsidRDefault="00C761A7" w:rsidP="00DC45E1">
            <w:pPr>
              <w:rPr>
                <w:rFonts w:ascii="Arial Narrow" w:hAnsi="Arial Narrow" w:cs="Arial"/>
                <w:color w:val="808080"/>
                <w:sz w:val="16"/>
                <w:szCs w:val="22"/>
                <w:lang w:val="es-ES_tradnl"/>
              </w:rPr>
            </w:pPr>
            <w:r w:rsidRPr="00F76E87">
              <w:rPr>
                <w:rFonts w:ascii="Arial Narrow" w:hAnsi="Arial Narrow" w:cs="Arial"/>
                <w:color w:val="808080"/>
                <w:sz w:val="16"/>
                <w:szCs w:val="22"/>
                <w:lang w:val="es-PE"/>
              </w:rPr>
              <w:t>&lt;</w:t>
            </w:r>
            <w:r w:rsidRPr="00F76E87">
              <w:rPr>
                <w:rFonts w:ascii="Arial Narrow" w:hAnsi="Arial Narrow" w:cs="Arial"/>
                <w:color w:val="808080"/>
                <w:sz w:val="16"/>
                <w:szCs w:val="22"/>
                <w:lang w:val="es-ES_tradnl"/>
              </w:rPr>
              <w:t>Nuevo: indica</w:t>
            </w:r>
            <w:r w:rsidR="00F05654" w:rsidRPr="00F76E87">
              <w:rPr>
                <w:rFonts w:ascii="Arial Narrow" w:hAnsi="Arial Narrow" w:cs="Arial"/>
                <w:color w:val="808080"/>
                <w:sz w:val="16"/>
                <w:szCs w:val="22"/>
                <w:lang w:val="es-ES_tradnl"/>
              </w:rPr>
              <w:t xml:space="preserve"> que la unidad de construcción se crea.</w:t>
            </w:r>
            <w:r w:rsidR="00955F47" w:rsidRPr="00F76E87">
              <w:rPr>
                <w:rFonts w:ascii="Arial Narrow" w:hAnsi="Arial Narrow" w:cs="Arial"/>
                <w:color w:val="808080"/>
                <w:sz w:val="16"/>
                <w:szCs w:val="22"/>
                <w:lang w:val="es-ES_tradnl"/>
              </w:rPr>
              <w:t xml:space="preserve"> La creación de una unidad de programación nueva debe coordinarse con el supervisor o con quien este designe.</w:t>
            </w:r>
            <w:r w:rsidRPr="00F76E87">
              <w:rPr>
                <w:rFonts w:ascii="Arial Narrow" w:hAnsi="Arial Narrow" w:cs="Arial"/>
                <w:color w:val="808080"/>
                <w:sz w:val="16"/>
                <w:szCs w:val="22"/>
                <w:lang w:val="es-ES_tradnl"/>
              </w:rPr>
              <w:t>&gt;</w:t>
            </w:r>
          </w:p>
          <w:p w14:paraId="4DE5715A" w14:textId="77777777" w:rsidR="00F05654" w:rsidRPr="00F76E87" w:rsidRDefault="00F05654" w:rsidP="00DC45E1">
            <w:pPr>
              <w:rPr>
                <w:rFonts w:ascii="Arial Narrow" w:hAnsi="Arial Narrow" w:cs="Arial"/>
                <w:color w:val="808080"/>
                <w:sz w:val="16"/>
                <w:szCs w:val="22"/>
                <w:lang w:val="es-ES_tradnl"/>
              </w:rPr>
            </w:pPr>
            <w:r w:rsidRPr="00F76E87">
              <w:rPr>
                <w:rFonts w:ascii="Arial Narrow" w:hAnsi="Arial Narrow" w:cs="Arial"/>
                <w:color w:val="808080"/>
                <w:sz w:val="16"/>
                <w:szCs w:val="22"/>
                <w:lang w:val="es-PE"/>
              </w:rPr>
              <w:t>&lt;</w:t>
            </w:r>
            <w:r w:rsidRPr="00F76E87">
              <w:rPr>
                <w:rFonts w:ascii="Arial Narrow" w:hAnsi="Arial Narrow" w:cs="Arial"/>
                <w:color w:val="808080"/>
                <w:sz w:val="16"/>
                <w:szCs w:val="22"/>
                <w:lang w:val="es-ES_tradnl"/>
              </w:rPr>
              <w:t>Modifica: indica que la unidad de construcción se modifica.&gt;</w:t>
            </w:r>
          </w:p>
          <w:p w14:paraId="763A6794" w14:textId="77777777" w:rsidR="00F05654" w:rsidRPr="009F74CC" w:rsidRDefault="00F05654" w:rsidP="0094645E">
            <w:pPr>
              <w:rPr>
                <w:rFonts w:cs="Arial"/>
                <w:sz w:val="18"/>
                <w:szCs w:val="22"/>
                <w:lang w:val="es-PE"/>
              </w:rPr>
            </w:pPr>
            <w:r w:rsidRPr="00F76E87">
              <w:rPr>
                <w:rFonts w:ascii="Arial Narrow" w:hAnsi="Arial Narrow" w:cs="Arial"/>
                <w:color w:val="808080"/>
                <w:sz w:val="16"/>
                <w:szCs w:val="22"/>
                <w:lang w:val="es-PE"/>
              </w:rPr>
              <w:t>&lt;Reusable</w:t>
            </w:r>
            <w:r w:rsidRPr="00F76E87">
              <w:rPr>
                <w:rFonts w:ascii="Arial Narrow" w:hAnsi="Arial Narrow" w:cs="Arial"/>
                <w:color w:val="808080"/>
                <w:sz w:val="16"/>
                <w:szCs w:val="22"/>
                <w:lang w:val="es-ES_tradnl"/>
              </w:rPr>
              <w:t>: indica que la unidad de construcción se reu</w:t>
            </w:r>
            <w:r w:rsidR="0094645E" w:rsidRPr="00F76E87">
              <w:rPr>
                <w:rFonts w:ascii="Arial Narrow" w:hAnsi="Arial Narrow" w:cs="Arial"/>
                <w:color w:val="808080"/>
                <w:sz w:val="16"/>
                <w:szCs w:val="22"/>
                <w:lang w:val="es-ES_tradnl"/>
              </w:rPr>
              <w:t>tiliza</w:t>
            </w:r>
            <w:r w:rsidRPr="00F76E87">
              <w:rPr>
                <w:rFonts w:ascii="Arial Narrow" w:hAnsi="Arial Narrow" w:cs="Arial"/>
                <w:color w:val="808080"/>
                <w:sz w:val="16"/>
                <w:szCs w:val="22"/>
                <w:lang w:val="es-ES_tradnl"/>
              </w:rPr>
              <w:t>. En este caso, en la Especificación (seudocódigo), indicar cuáles otras unidades de construcción reusarán esta unidad de construcción y con qué propósito.&gt;</w:t>
            </w:r>
          </w:p>
        </w:tc>
      </w:tr>
      <w:tr w:rsidR="00675869" w:rsidRPr="009F74CC" w14:paraId="17991EA0"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783A2E88" w14:textId="77777777" w:rsidR="00675869" w:rsidRPr="009F74CC" w:rsidRDefault="00675869" w:rsidP="00DC45E1">
            <w:pPr>
              <w:rPr>
                <w:rFonts w:cs="Arial"/>
                <w:sz w:val="18"/>
                <w:szCs w:val="22"/>
                <w:lang w:val="es-ES_tradnl"/>
              </w:rPr>
            </w:pPr>
            <w:r w:rsidRPr="009F74CC">
              <w:rPr>
                <w:rFonts w:cs="Arial"/>
                <w:sz w:val="18"/>
                <w:szCs w:val="22"/>
                <w:lang w:val="es-ES_tradnl"/>
              </w:rPr>
              <w:t>Paquete</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6B182039" w14:textId="77777777" w:rsidR="00675869" w:rsidRPr="009F74CC" w:rsidRDefault="00675869" w:rsidP="00DC45E1">
            <w:pPr>
              <w:rPr>
                <w:rFonts w:cs="Arial"/>
                <w:sz w:val="18"/>
                <w:szCs w:val="22"/>
                <w:lang w:val="es-ES_tradnl"/>
              </w:rPr>
            </w:pPr>
          </w:p>
        </w:tc>
      </w:tr>
      <w:tr w:rsidR="00675869" w:rsidRPr="009F74CC" w14:paraId="111F22CB"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68389399" w14:textId="77777777" w:rsidR="00675869" w:rsidRPr="009F74CC" w:rsidRDefault="00675869" w:rsidP="00DC45E1">
            <w:pPr>
              <w:rPr>
                <w:rFonts w:cs="Arial"/>
                <w:sz w:val="18"/>
                <w:szCs w:val="22"/>
                <w:lang w:val="es-ES_tradnl"/>
              </w:rPr>
            </w:pPr>
            <w:r w:rsidRPr="009F74CC">
              <w:rPr>
                <w:rFonts w:cs="Arial"/>
                <w:sz w:val="18"/>
                <w:szCs w:val="22"/>
                <w:lang w:val="es-ES_tradnl"/>
              </w:rPr>
              <w:t>Método</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5D834C9E" w14:textId="77777777" w:rsidR="00675869" w:rsidRPr="009F74CC" w:rsidRDefault="00675869" w:rsidP="00DC45E1">
            <w:pPr>
              <w:rPr>
                <w:rFonts w:cs="Arial"/>
                <w:sz w:val="18"/>
                <w:szCs w:val="22"/>
                <w:lang w:val="es-ES_tradnl"/>
              </w:rPr>
            </w:pPr>
          </w:p>
        </w:tc>
      </w:tr>
      <w:tr w:rsidR="00675869" w:rsidRPr="009F74CC" w14:paraId="384B7228"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72866D9B" w14:textId="77777777" w:rsidR="00675869" w:rsidRPr="009F74CC" w:rsidRDefault="00675869" w:rsidP="00DC45E1">
            <w:pPr>
              <w:rPr>
                <w:rFonts w:cs="Arial"/>
                <w:sz w:val="18"/>
                <w:szCs w:val="22"/>
                <w:lang w:val="es-ES_tradnl"/>
              </w:rPr>
            </w:pPr>
            <w:r w:rsidRPr="009F74CC">
              <w:rPr>
                <w:rFonts w:cs="Arial"/>
                <w:sz w:val="18"/>
                <w:szCs w:val="22"/>
                <w:lang w:val="es-ES_tradnl"/>
              </w:rPr>
              <w:t>Parámetros de Entrada:</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tcPr>
          <w:p w14:paraId="2A27C56D" w14:textId="77777777" w:rsidR="00675869" w:rsidRPr="009F74CC" w:rsidRDefault="00675869" w:rsidP="00DC45E1">
            <w:pPr>
              <w:rPr>
                <w:rFonts w:cs="Arial"/>
                <w:sz w:val="18"/>
                <w:szCs w:val="22"/>
              </w:rPr>
            </w:pPr>
          </w:p>
          <w:p w14:paraId="52CDB2A6" w14:textId="77777777" w:rsidR="00675869" w:rsidRPr="009F74CC" w:rsidRDefault="00675869" w:rsidP="00DC45E1">
            <w:pPr>
              <w:rPr>
                <w:rFonts w:cs="Arial"/>
                <w:sz w:val="18"/>
                <w:szCs w:val="22"/>
              </w:rPr>
            </w:pPr>
          </w:p>
        </w:tc>
      </w:tr>
      <w:tr w:rsidR="00675869" w:rsidRPr="009F74CC" w14:paraId="0520AE3E"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416738EE" w14:textId="77777777" w:rsidR="00675869" w:rsidRPr="009F74CC" w:rsidRDefault="00675869" w:rsidP="00DC45E1">
            <w:pPr>
              <w:rPr>
                <w:rFonts w:cs="Arial"/>
                <w:sz w:val="18"/>
                <w:szCs w:val="22"/>
                <w:lang w:val="es-ES_tradnl"/>
              </w:rPr>
            </w:pPr>
            <w:r w:rsidRPr="009F74CC">
              <w:rPr>
                <w:rFonts w:cs="Arial"/>
                <w:sz w:val="18"/>
                <w:szCs w:val="22"/>
                <w:lang w:val="es-ES_tradnl"/>
              </w:rPr>
              <w:t>Retorna</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2FFFD87B" w14:textId="77777777" w:rsidR="00675869" w:rsidRPr="009F74CC" w:rsidRDefault="00675869" w:rsidP="00DC45E1">
            <w:pPr>
              <w:rPr>
                <w:rFonts w:cs="Arial"/>
                <w:sz w:val="18"/>
                <w:szCs w:val="22"/>
                <w:lang w:val="es-ES_tradnl"/>
              </w:rPr>
            </w:pPr>
          </w:p>
        </w:tc>
      </w:tr>
      <w:tr w:rsidR="00675869" w:rsidRPr="009F74CC" w14:paraId="57EF3CBE"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1C945E8" w14:textId="77777777" w:rsidR="00675869" w:rsidRPr="009F74CC" w:rsidRDefault="00675869" w:rsidP="00DC45E1">
            <w:pPr>
              <w:rPr>
                <w:rFonts w:cs="Arial"/>
                <w:sz w:val="18"/>
                <w:szCs w:val="22"/>
                <w:lang w:val="es-ES_tradnl"/>
              </w:rPr>
            </w:pPr>
            <w:r w:rsidRPr="009F74CC">
              <w:rPr>
                <w:rFonts w:cs="Arial"/>
                <w:sz w:val="18"/>
                <w:szCs w:val="22"/>
                <w:lang w:val="es-ES_tradnl"/>
              </w:rPr>
              <w:t>EAR</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318BB6C4" w14:textId="77777777" w:rsidR="00675869" w:rsidRPr="009F74CC" w:rsidRDefault="00675869" w:rsidP="00DC45E1">
            <w:pPr>
              <w:rPr>
                <w:rFonts w:cs="Arial"/>
                <w:sz w:val="18"/>
                <w:szCs w:val="22"/>
                <w:lang w:val="es-ES_tradnl"/>
              </w:rPr>
            </w:pPr>
          </w:p>
        </w:tc>
      </w:tr>
      <w:tr w:rsidR="00675869" w:rsidRPr="009F74CC" w14:paraId="46498FA5"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0FFA2011" w14:textId="77777777" w:rsidR="00675869" w:rsidRPr="009F74CC" w:rsidRDefault="00675869" w:rsidP="00DC45E1">
            <w:pPr>
              <w:rPr>
                <w:rFonts w:cs="Arial"/>
                <w:sz w:val="18"/>
                <w:szCs w:val="22"/>
                <w:lang w:val="es-ES_tradnl"/>
              </w:rPr>
            </w:pPr>
            <w:r w:rsidRPr="009F74CC">
              <w:rPr>
                <w:rFonts w:cs="Arial"/>
                <w:sz w:val="18"/>
                <w:szCs w:val="22"/>
                <w:lang w:val="es-ES_tradnl"/>
              </w:rPr>
              <w:t>JAR/WAR</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09ACD3E4" w14:textId="77777777" w:rsidR="00675869" w:rsidRPr="009F74CC" w:rsidRDefault="00675869" w:rsidP="00DC45E1">
            <w:pPr>
              <w:rPr>
                <w:rFonts w:cs="Arial"/>
                <w:sz w:val="18"/>
                <w:szCs w:val="22"/>
                <w:lang w:val="es-ES_tradnl"/>
              </w:rPr>
            </w:pPr>
          </w:p>
        </w:tc>
      </w:tr>
      <w:tr w:rsidR="00675869" w:rsidRPr="009F74CC" w14:paraId="742F021A"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0F18812A" w14:textId="77777777" w:rsidR="00675869" w:rsidRPr="009F74CC" w:rsidRDefault="00675869" w:rsidP="00DC45E1">
            <w:pPr>
              <w:rPr>
                <w:rFonts w:cs="Arial"/>
                <w:sz w:val="18"/>
                <w:szCs w:val="22"/>
                <w:lang w:val="es-ES_tradnl"/>
              </w:rPr>
            </w:pPr>
            <w:r w:rsidRPr="009F74CC">
              <w:rPr>
                <w:rFonts w:cs="Arial"/>
                <w:sz w:val="18"/>
                <w:szCs w:val="22"/>
                <w:lang w:val="es-ES_tradnl"/>
              </w:rPr>
              <w:t>Ruta</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3A1FE207" w14:textId="77777777" w:rsidR="00675869" w:rsidRPr="009F74CC" w:rsidRDefault="00675869" w:rsidP="00DC45E1">
            <w:pPr>
              <w:rPr>
                <w:rFonts w:cs="Arial"/>
                <w:sz w:val="18"/>
                <w:szCs w:val="22"/>
                <w:lang w:val="es-ES_tradnl"/>
              </w:rPr>
            </w:pPr>
          </w:p>
        </w:tc>
      </w:tr>
      <w:tr w:rsidR="00675869" w:rsidRPr="009F74CC" w14:paraId="0808E20D" w14:textId="77777777" w:rsidTr="00DC45E1">
        <w:trPr>
          <w:trHeight w:val="60"/>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4A709E4C" w14:textId="77777777" w:rsidR="00675869" w:rsidRPr="009F74CC" w:rsidRDefault="00675869" w:rsidP="00DC45E1">
            <w:pPr>
              <w:rPr>
                <w:rFonts w:cs="Arial"/>
                <w:sz w:val="18"/>
                <w:szCs w:val="22"/>
                <w:lang w:val="es-ES_tradnl"/>
              </w:rPr>
            </w:pPr>
            <w:r w:rsidRPr="009F74CC">
              <w:rPr>
                <w:rFonts w:cs="Arial"/>
                <w:sz w:val="18"/>
                <w:szCs w:val="22"/>
                <w:lang w:val="es-ES_tradnl"/>
              </w:rPr>
              <w:t>Tipo</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5D75B761" w14:textId="77777777" w:rsidR="00675869" w:rsidRPr="009F74CC" w:rsidRDefault="00675869" w:rsidP="00DC45E1">
            <w:pPr>
              <w:rPr>
                <w:rFonts w:cs="Arial"/>
                <w:sz w:val="18"/>
                <w:szCs w:val="22"/>
                <w:lang w:val="es-ES_tradnl"/>
              </w:rPr>
            </w:pPr>
          </w:p>
        </w:tc>
      </w:tr>
      <w:tr w:rsidR="00675869" w:rsidRPr="009F74CC" w14:paraId="1521CCBE" w14:textId="77777777" w:rsidTr="00DC45E1">
        <w:trPr>
          <w:trHeight w:val="214"/>
        </w:trPr>
        <w:tc>
          <w:tcPr>
            <w:tcW w:w="785" w:type="pct"/>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57D4D015" w14:textId="77777777" w:rsidR="00675869" w:rsidRPr="009F74CC" w:rsidRDefault="00675869" w:rsidP="00DC45E1">
            <w:pPr>
              <w:rPr>
                <w:rFonts w:cs="Arial"/>
                <w:sz w:val="18"/>
                <w:szCs w:val="22"/>
                <w:lang w:val="es-ES_tradnl"/>
              </w:rPr>
            </w:pPr>
            <w:r w:rsidRPr="009F74CC">
              <w:rPr>
                <w:rFonts w:cs="Arial"/>
                <w:sz w:val="18"/>
                <w:szCs w:val="22"/>
                <w:lang w:val="es-ES_tradnl"/>
              </w:rPr>
              <w:t>Objetivo</w:t>
            </w:r>
          </w:p>
        </w:tc>
        <w:tc>
          <w:tcPr>
            <w:tcW w:w="4215" w:type="pct"/>
            <w:gridSpan w:val="4"/>
            <w:tcBorders>
              <w:top w:val="nil"/>
              <w:left w:val="nil"/>
              <w:bottom w:val="single" w:sz="8" w:space="0" w:color="000000"/>
              <w:right w:val="single" w:sz="8" w:space="0" w:color="000000"/>
            </w:tcBorders>
            <w:tcMar>
              <w:top w:w="0" w:type="dxa"/>
              <w:left w:w="70" w:type="dxa"/>
              <w:bottom w:w="0" w:type="dxa"/>
              <w:right w:w="70" w:type="dxa"/>
            </w:tcMar>
            <w:hideMark/>
          </w:tcPr>
          <w:p w14:paraId="1A3F9AC9" w14:textId="77777777" w:rsidR="00675869" w:rsidRPr="009F74CC" w:rsidRDefault="00675869" w:rsidP="00DC45E1">
            <w:pPr>
              <w:rPr>
                <w:rFonts w:cs="Arial"/>
                <w:sz w:val="18"/>
                <w:szCs w:val="22"/>
                <w:lang w:val="es-ES_tradnl"/>
              </w:rPr>
            </w:pPr>
          </w:p>
        </w:tc>
      </w:tr>
      <w:tr w:rsidR="00675869" w:rsidRPr="009F74CC" w14:paraId="536C1790" w14:textId="77777777" w:rsidTr="00DC45E1">
        <w:trPr>
          <w:cantSplit/>
          <w:trHeight w:val="214"/>
        </w:trPr>
        <w:tc>
          <w:tcPr>
            <w:tcW w:w="5000" w:type="pct"/>
            <w:gridSpan w:val="5"/>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4CB83F95" w14:textId="77777777" w:rsidR="00675869" w:rsidRPr="009F74CC" w:rsidRDefault="00675869" w:rsidP="00DC45E1">
            <w:pPr>
              <w:rPr>
                <w:rFonts w:cs="Arial"/>
                <w:sz w:val="18"/>
                <w:szCs w:val="22"/>
                <w:lang w:val="es-ES_tradnl"/>
              </w:rPr>
            </w:pPr>
            <w:r w:rsidRPr="009F74CC">
              <w:rPr>
                <w:rFonts w:cs="Arial"/>
                <w:sz w:val="18"/>
                <w:szCs w:val="22"/>
                <w:lang w:val="es-ES_tradnl"/>
              </w:rPr>
              <w:t>Especificación (seudocódigo)</w:t>
            </w:r>
          </w:p>
        </w:tc>
      </w:tr>
      <w:tr w:rsidR="00675869" w:rsidRPr="009F74CC" w14:paraId="07715DFA" w14:textId="77777777" w:rsidTr="004D6D1B">
        <w:trPr>
          <w:trHeight w:val="1695"/>
        </w:trPr>
        <w:tc>
          <w:tcPr>
            <w:tcW w:w="5000" w:type="pct"/>
            <w:gridSpan w:val="5"/>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74D0C062" w14:textId="77777777" w:rsidR="00675869" w:rsidRPr="009F74CC" w:rsidRDefault="00675869" w:rsidP="00DC45E1">
            <w:pPr>
              <w:rPr>
                <w:rFonts w:cs="Arial"/>
                <w:sz w:val="18"/>
                <w:szCs w:val="22"/>
                <w:lang w:val="es-ES_tradnl"/>
              </w:rPr>
            </w:pPr>
          </w:p>
        </w:tc>
      </w:tr>
      <w:tr w:rsidR="00675869" w:rsidRPr="009F74CC" w14:paraId="46DB3441" w14:textId="77777777" w:rsidTr="00DC45E1">
        <w:trPr>
          <w:trHeight w:val="214"/>
        </w:trPr>
        <w:tc>
          <w:tcPr>
            <w:tcW w:w="1084" w:type="pct"/>
            <w:gridSpan w:val="2"/>
            <w:tcBorders>
              <w:top w:val="nil"/>
              <w:left w:val="single" w:sz="8" w:space="0" w:color="000000"/>
              <w:bottom w:val="single" w:sz="8" w:space="0" w:color="000000"/>
              <w:right w:val="single" w:sz="8" w:space="0" w:color="000000"/>
            </w:tcBorders>
            <w:shd w:val="clear" w:color="auto" w:fill="D9D9D9"/>
            <w:tcMar>
              <w:top w:w="0" w:type="dxa"/>
              <w:left w:w="70" w:type="dxa"/>
              <w:bottom w:w="0" w:type="dxa"/>
              <w:right w:w="70" w:type="dxa"/>
            </w:tcMar>
            <w:hideMark/>
          </w:tcPr>
          <w:p w14:paraId="232EE25D" w14:textId="77777777" w:rsidR="00675869" w:rsidRPr="009F74CC" w:rsidRDefault="00675869" w:rsidP="00DC45E1">
            <w:pPr>
              <w:rPr>
                <w:rFonts w:cs="Arial"/>
                <w:sz w:val="18"/>
                <w:szCs w:val="22"/>
                <w:lang w:val="es-ES_tradnl"/>
              </w:rPr>
            </w:pPr>
            <w:r w:rsidRPr="009F74CC">
              <w:rPr>
                <w:rFonts w:cs="Arial"/>
                <w:sz w:val="18"/>
                <w:szCs w:val="22"/>
                <w:lang w:val="es-ES_tradnl"/>
              </w:rPr>
              <w:t>Regla de Negocio (Opcional)</w:t>
            </w:r>
          </w:p>
        </w:tc>
        <w:tc>
          <w:tcPr>
            <w:tcW w:w="3916" w:type="pct"/>
            <w:gridSpan w:val="3"/>
            <w:tcBorders>
              <w:top w:val="nil"/>
              <w:left w:val="nil"/>
              <w:bottom w:val="single" w:sz="8" w:space="0" w:color="000000"/>
              <w:right w:val="single" w:sz="8" w:space="0" w:color="000000"/>
            </w:tcBorders>
            <w:tcMar>
              <w:top w:w="0" w:type="dxa"/>
              <w:left w:w="70" w:type="dxa"/>
              <w:bottom w:w="0" w:type="dxa"/>
              <w:right w:w="70" w:type="dxa"/>
            </w:tcMar>
            <w:hideMark/>
          </w:tcPr>
          <w:p w14:paraId="58AED982" w14:textId="77777777" w:rsidR="00675869" w:rsidRPr="009F74CC" w:rsidRDefault="00675869" w:rsidP="00DC45E1">
            <w:pPr>
              <w:rPr>
                <w:rFonts w:cs="Arial"/>
                <w:sz w:val="18"/>
                <w:szCs w:val="22"/>
                <w:lang w:val="es-ES_tradnl"/>
              </w:rPr>
            </w:pPr>
          </w:p>
        </w:tc>
      </w:tr>
    </w:tbl>
    <w:p w14:paraId="62708E42" w14:textId="77777777" w:rsidR="00875283" w:rsidRDefault="00875283" w:rsidP="00A14151">
      <w:pPr>
        <w:pStyle w:val="Heading2"/>
        <w:numPr>
          <w:ilvl w:val="0"/>
          <w:numId w:val="0"/>
        </w:numPr>
        <w:ind w:left="567"/>
      </w:pPr>
    </w:p>
    <w:p w14:paraId="130E625B" w14:textId="77777777" w:rsidR="00875283" w:rsidRDefault="00875283">
      <w:pPr>
        <w:jc w:val="left"/>
        <w:rPr>
          <w:rFonts w:eastAsia="Arial Unicode MS" w:cs="Arial"/>
          <w:b/>
          <w:bCs/>
          <w:kern w:val="22"/>
          <w:sz w:val="26"/>
          <w:szCs w:val="28"/>
        </w:rPr>
      </w:pPr>
      <w:r>
        <w:br w:type="page"/>
      </w:r>
    </w:p>
    <w:p w14:paraId="29DFF183" w14:textId="77777777" w:rsidR="00A14151" w:rsidRDefault="00875283" w:rsidP="00A14151">
      <w:pPr>
        <w:pStyle w:val="Heading2"/>
        <w:numPr>
          <w:ilvl w:val="0"/>
          <w:numId w:val="0"/>
        </w:numPr>
        <w:ind w:left="567"/>
      </w:pPr>
      <w:bookmarkStart w:id="76" w:name="_Toc18395142"/>
      <w:r>
        <w:lastRenderedPageBreak/>
        <w:t>ANEXOS</w:t>
      </w:r>
      <w:r w:rsidR="000C5146">
        <w:t xml:space="preserve"> DE </w:t>
      </w:r>
      <w:r w:rsidR="00181ACB">
        <w:t xml:space="preserve">REQUERIMIENTO Y </w:t>
      </w:r>
      <w:r w:rsidR="000C5146">
        <w:t>ANÁLISIS</w:t>
      </w:r>
      <w:r>
        <w:t>:</w:t>
      </w:r>
      <w:bookmarkEnd w:id="76"/>
    </w:p>
    <w:p w14:paraId="0F40E7C3" w14:textId="77777777" w:rsidR="00875283" w:rsidRDefault="00875283" w:rsidP="00A14151">
      <w:pPr>
        <w:pStyle w:val="Heading2"/>
        <w:numPr>
          <w:ilvl w:val="0"/>
          <w:numId w:val="0"/>
        </w:numPr>
        <w:ind w:left="567"/>
        <w:rPr>
          <w:sz w:val="28"/>
        </w:rPr>
      </w:pPr>
    </w:p>
    <w:p w14:paraId="5E603EE5" w14:textId="77777777" w:rsidR="00181ACB" w:rsidRDefault="00181ACB" w:rsidP="00A14151">
      <w:pPr>
        <w:pStyle w:val="Heading2"/>
        <w:numPr>
          <w:ilvl w:val="0"/>
          <w:numId w:val="0"/>
        </w:numPr>
        <w:ind w:left="567"/>
        <w:rPr>
          <w:lang w:val="es-PE"/>
        </w:rPr>
      </w:pPr>
    </w:p>
    <w:p w14:paraId="61B76685" w14:textId="77777777" w:rsidR="007F533C" w:rsidRPr="007F533C" w:rsidRDefault="007F533C" w:rsidP="00A14151">
      <w:pPr>
        <w:pStyle w:val="Heading2"/>
        <w:numPr>
          <w:ilvl w:val="0"/>
          <w:numId w:val="0"/>
        </w:numPr>
        <w:ind w:left="567"/>
        <w:rPr>
          <w:lang w:val="es-PE"/>
        </w:rPr>
      </w:pPr>
    </w:p>
    <w:p w14:paraId="2D59C8EF" w14:textId="77777777" w:rsidR="00E45C98" w:rsidRDefault="00E45C98" w:rsidP="00A14151">
      <w:pPr>
        <w:pStyle w:val="Heading2"/>
        <w:numPr>
          <w:ilvl w:val="0"/>
          <w:numId w:val="0"/>
        </w:numPr>
        <w:ind w:left="567"/>
      </w:pPr>
    </w:p>
    <w:p w14:paraId="00E7CC58" w14:textId="77777777" w:rsidR="007F533C" w:rsidRDefault="007F533C" w:rsidP="00A14151">
      <w:pPr>
        <w:pStyle w:val="Heading2"/>
        <w:numPr>
          <w:ilvl w:val="0"/>
          <w:numId w:val="0"/>
        </w:numPr>
        <w:ind w:left="567"/>
      </w:pPr>
    </w:p>
    <w:p w14:paraId="5796FA93" w14:textId="77777777" w:rsidR="007F533C" w:rsidRDefault="007F533C" w:rsidP="00A14151">
      <w:pPr>
        <w:pStyle w:val="Heading2"/>
        <w:numPr>
          <w:ilvl w:val="0"/>
          <w:numId w:val="0"/>
        </w:numPr>
        <w:ind w:left="567"/>
      </w:pPr>
    </w:p>
    <w:p w14:paraId="77A1137E" w14:textId="77777777" w:rsidR="007F533C" w:rsidRPr="00B84409" w:rsidRDefault="007F533C" w:rsidP="007F533C">
      <w:pPr>
        <w:pStyle w:val="Heading2"/>
        <w:numPr>
          <w:ilvl w:val="0"/>
          <w:numId w:val="0"/>
        </w:numPr>
        <w:ind w:left="426"/>
        <w:rPr>
          <w:sz w:val="20"/>
          <w:szCs w:val="20"/>
        </w:rPr>
      </w:pPr>
      <w:bookmarkStart w:id="77" w:name="_Toc536438849"/>
      <w:r w:rsidRPr="00B84409">
        <w:rPr>
          <w:sz w:val="20"/>
          <w:szCs w:val="20"/>
        </w:rPr>
        <w:t>Anexo 03: Tipos de documento asociado a las transacciones</w:t>
      </w:r>
      <w:bookmarkEnd w:id="77"/>
    </w:p>
    <w:p w14:paraId="7975B3FE" w14:textId="77777777" w:rsidR="007F533C" w:rsidRPr="00B84409" w:rsidRDefault="007F533C" w:rsidP="007F533C"/>
    <w:tbl>
      <w:tblPr>
        <w:tblW w:w="95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0"/>
        <w:gridCol w:w="2227"/>
        <w:gridCol w:w="5528"/>
        <w:gridCol w:w="1000"/>
      </w:tblGrid>
      <w:tr w:rsidR="007F533C" w:rsidRPr="00B84409" w14:paraId="3CFE964B" w14:textId="77777777" w:rsidTr="00C43EB3">
        <w:trPr>
          <w:trHeight w:val="20"/>
          <w:tblHeader/>
        </w:trPr>
        <w:tc>
          <w:tcPr>
            <w:tcW w:w="760" w:type="dxa"/>
            <w:shd w:val="clear" w:color="auto" w:fill="B8CCE4" w:themeFill="accent1" w:themeFillTint="66"/>
            <w:vAlign w:val="center"/>
            <w:hideMark/>
          </w:tcPr>
          <w:p w14:paraId="338714C8"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Código</w:t>
            </w:r>
          </w:p>
        </w:tc>
        <w:tc>
          <w:tcPr>
            <w:tcW w:w="2227" w:type="dxa"/>
            <w:shd w:val="clear" w:color="auto" w:fill="B8CCE4" w:themeFill="accent1" w:themeFillTint="66"/>
            <w:vAlign w:val="center"/>
            <w:hideMark/>
          </w:tcPr>
          <w:p w14:paraId="6034F9B9"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Tipo de documento para Transacciones</w:t>
            </w:r>
          </w:p>
        </w:tc>
        <w:tc>
          <w:tcPr>
            <w:tcW w:w="5528" w:type="dxa"/>
            <w:shd w:val="clear" w:color="auto" w:fill="B8CCE4" w:themeFill="accent1" w:themeFillTint="66"/>
            <w:vAlign w:val="center"/>
            <w:hideMark/>
          </w:tcPr>
          <w:p w14:paraId="6B5D0978"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Validaciones en la selección</w:t>
            </w:r>
          </w:p>
        </w:tc>
        <w:tc>
          <w:tcPr>
            <w:tcW w:w="1000" w:type="dxa"/>
            <w:shd w:val="clear" w:color="auto" w:fill="B8CCE4" w:themeFill="accent1" w:themeFillTint="66"/>
            <w:vAlign w:val="center"/>
            <w:hideMark/>
          </w:tcPr>
          <w:p w14:paraId="6B412392"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SUNAT CPE</w:t>
            </w:r>
          </w:p>
        </w:tc>
      </w:tr>
      <w:tr w:rsidR="007F533C" w:rsidRPr="00B84409" w14:paraId="54E08923" w14:textId="77777777" w:rsidTr="00C43EB3">
        <w:trPr>
          <w:trHeight w:val="20"/>
        </w:trPr>
        <w:tc>
          <w:tcPr>
            <w:tcW w:w="760" w:type="dxa"/>
            <w:shd w:val="clear" w:color="auto" w:fill="auto"/>
            <w:hideMark/>
          </w:tcPr>
          <w:p w14:paraId="0DD897A3" w14:textId="77777777" w:rsidR="007F533C" w:rsidRPr="00B84409" w:rsidRDefault="007F533C" w:rsidP="00C43EB3">
            <w:pPr>
              <w:jc w:val="center"/>
              <w:rPr>
                <w:rFonts w:cs="Arial"/>
                <w:color w:val="000000"/>
                <w:sz w:val="16"/>
                <w:szCs w:val="16"/>
              </w:rPr>
            </w:pPr>
            <w:r w:rsidRPr="00B84409">
              <w:rPr>
                <w:rFonts w:cs="Arial"/>
                <w:color w:val="000000"/>
                <w:sz w:val="16"/>
                <w:szCs w:val="16"/>
              </w:rPr>
              <w:t>01</w:t>
            </w:r>
          </w:p>
        </w:tc>
        <w:tc>
          <w:tcPr>
            <w:tcW w:w="2227" w:type="dxa"/>
            <w:shd w:val="clear" w:color="auto" w:fill="auto"/>
            <w:hideMark/>
          </w:tcPr>
          <w:p w14:paraId="493DFA44" w14:textId="77777777" w:rsidR="007F533C" w:rsidRPr="00B84409" w:rsidRDefault="007F533C" w:rsidP="00C43EB3">
            <w:pPr>
              <w:jc w:val="left"/>
              <w:rPr>
                <w:rFonts w:cs="Arial"/>
                <w:color w:val="000000"/>
                <w:sz w:val="16"/>
                <w:szCs w:val="16"/>
              </w:rPr>
            </w:pPr>
            <w:r w:rsidRPr="00B84409">
              <w:rPr>
                <w:rFonts w:cs="Arial"/>
                <w:color w:val="000000"/>
                <w:sz w:val="16"/>
                <w:szCs w:val="16"/>
              </w:rPr>
              <w:t>Factura</w:t>
            </w:r>
          </w:p>
        </w:tc>
        <w:tc>
          <w:tcPr>
            <w:tcW w:w="5528" w:type="dxa"/>
            <w:shd w:val="clear" w:color="auto" w:fill="auto"/>
            <w:hideMark/>
          </w:tcPr>
          <w:p w14:paraId="69B6E96D"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2925FBED"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313E7A35" w14:textId="77777777" w:rsidR="007F533C" w:rsidRPr="00B84409" w:rsidRDefault="007F533C" w:rsidP="00C43EB3">
            <w:pPr>
              <w:jc w:val="left"/>
              <w:rPr>
                <w:rFonts w:cs="Arial"/>
                <w:color w:val="000000"/>
                <w:sz w:val="16"/>
                <w:szCs w:val="16"/>
              </w:rPr>
            </w:pPr>
            <w:r w:rsidRPr="00B84409">
              <w:rPr>
                <w:rFonts w:cs="Arial"/>
                <w:color w:val="000000"/>
                <w:sz w:val="16"/>
                <w:szCs w:val="16"/>
              </w:rPr>
              <w:t>Para factura física:</w:t>
            </w:r>
          </w:p>
          <w:p w14:paraId="44E30531"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544AFCA5"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w:t>
            </w:r>
          </w:p>
          <w:p w14:paraId="5BCB2998"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0001-123456789012345 </w:t>
            </w:r>
          </w:p>
          <w:p w14:paraId="1C079C64"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6B075894" w14:textId="77777777" w:rsidR="007F533C" w:rsidRPr="00B84409" w:rsidRDefault="007F533C" w:rsidP="00C43EB3">
            <w:pPr>
              <w:jc w:val="left"/>
              <w:rPr>
                <w:rFonts w:cs="Arial"/>
                <w:sz w:val="16"/>
                <w:szCs w:val="16"/>
              </w:rPr>
            </w:pPr>
            <w:r w:rsidRPr="00B84409">
              <w:rPr>
                <w:rFonts w:cs="Arial"/>
                <w:sz w:val="16"/>
                <w:szCs w:val="16"/>
              </w:rPr>
              <w:t>Para factura electrónica portal:</w:t>
            </w:r>
          </w:p>
          <w:p w14:paraId="13DE2512" w14:textId="77777777" w:rsidR="007F533C" w:rsidRPr="00B84409" w:rsidRDefault="007F533C" w:rsidP="00C43EB3">
            <w:pPr>
              <w:jc w:val="left"/>
              <w:rPr>
                <w:rFonts w:cs="Arial"/>
                <w:sz w:val="16"/>
                <w:szCs w:val="16"/>
              </w:rPr>
            </w:pPr>
            <w:r w:rsidRPr="00B84409">
              <w:rPr>
                <w:rFonts w:cs="Arial"/>
                <w:sz w:val="16"/>
                <w:szCs w:val="16"/>
              </w:rPr>
              <w:t>E-Serie de documento – número de documento</w:t>
            </w:r>
          </w:p>
          <w:p w14:paraId="4C40EE64" w14:textId="77777777" w:rsidR="007F533C" w:rsidRPr="00B84409" w:rsidRDefault="007F533C" w:rsidP="00C43EB3">
            <w:pPr>
              <w:jc w:val="left"/>
              <w:rPr>
                <w:rFonts w:cs="Arial"/>
                <w:sz w:val="16"/>
                <w:szCs w:val="16"/>
              </w:rPr>
            </w:pPr>
            <w:r w:rsidRPr="00B84409">
              <w:rPr>
                <w:rFonts w:cs="Arial"/>
                <w:sz w:val="16"/>
                <w:szCs w:val="16"/>
              </w:rPr>
              <w:t>Donde: E### - ########, # es numérico</w:t>
            </w:r>
          </w:p>
          <w:p w14:paraId="72065DC6" w14:textId="77777777" w:rsidR="007F533C" w:rsidRPr="00B84409" w:rsidRDefault="007F533C" w:rsidP="00C43EB3">
            <w:pPr>
              <w:jc w:val="left"/>
              <w:rPr>
                <w:rFonts w:cs="Arial"/>
                <w:sz w:val="16"/>
                <w:szCs w:val="16"/>
              </w:rPr>
            </w:pPr>
            <w:r w:rsidRPr="00B84409">
              <w:rPr>
                <w:rFonts w:cs="Arial"/>
                <w:sz w:val="16"/>
                <w:szCs w:val="16"/>
              </w:rPr>
              <w:t>Ejm: E001-12345678</w:t>
            </w:r>
          </w:p>
          <w:p w14:paraId="794860E6" w14:textId="77777777" w:rsidR="007F533C" w:rsidRPr="00B84409" w:rsidRDefault="007F533C" w:rsidP="00C43EB3">
            <w:pPr>
              <w:jc w:val="left"/>
              <w:rPr>
                <w:rFonts w:cs="Arial"/>
                <w:sz w:val="16"/>
                <w:szCs w:val="16"/>
              </w:rPr>
            </w:pPr>
            <w:r w:rsidRPr="00B84409">
              <w:rPr>
                <w:rFonts w:cs="Arial"/>
                <w:sz w:val="16"/>
                <w:szCs w:val="16"/>
              </w:rPr>
              <w:t> </w:t>
            </w:r>
          </w:p>
          <w:p w14:paraId="68BA4E04" w14:textId="77777777" w:rsidR="007F533C" w:rsidRPr="00B84409" w:rsidRDefault="007F533C" w:rsidP="00C43EB3">
            <w:pPr>
              <w:jc w:val="left"/>
              <w:rPr>
                <w:rFonts w:cs="Arial"/>
                <w:sz w:val="16"/>
                <w:szCs w:val="16"/>
              </w:rPr>
            </w:pPr>
            <w:r w:rsidRPr="00B84409">
              <w:rPr>
                <w:rFonts w:cs="Arial"/>
                <w:sz w:val="16"/>
                <w:szCs w:val="16"/>
              </w:rPr>
              <w:t>Para factura electrónica:</w:t>
            </w:r>
          </w:p>
          <w:p w14:paraId="4E4FD009" w14:textId="77777777" w:rsidR="007F533C" w:rsidRPr="00B84409" w:rsidRDefault="007F533C" w:rsidP="00C43EB3">
            <w:pPr>
              <w:jc w:val="left"/>
              <w:rPr>
                <w:rFonts w:cs="Arial"/>
                <w:color w:val="FF0000"/>
                <w:sz w:val="16"/>
                <w:szCs w:val="16"/>
              </w:rPr>
            </w:pPr>
            <w:r w:rsidRPr="00B84409">
              <w:rPr>
                <w:rFonts w:cs="Arial"/>
                <w:sz w:val="16"/>
                <w:szCs w:val="16"/>
              </w:rPr>
              <w:t>F-Serie de documento</w:t>
            </w:r>
            <w:r w:rsidRPr="00B84409">
              <w:rPr>
                <w:rFonts w:cs="Arial"/>
                <w:color w:val="000000"/>
                <w:sz w:val="16"/>
                <w:szCs w:val="16"/>
              </w:rPr>
              <w:t xml:space="preserve"> – número de documento</w:t>
            </w:r>
          </w:p>
          <w:p w14:paraId="66ECC847" w14:textId="77777777" w:rsidR="007F533C" w:rsidRPr="00B84409" w:rsidRDefault="007F533C" w:rsidP="00C43EB3">
            <w:pPr>
              <w:jc w:val="left"/>
              <w:rPr>
                <w:rFonts w:cs="Arial"/>
                <w:color w:val="000000"/>
                <w:sz w:val="16"/>
                <w:szCs w:val="16"/>
              </w:rPr>
            </w:pPr>
            <w:r w:rsidRPr="00B84409">
              <w:rPr>
                <w:rFonts w:cs="Arial"/>
                <w:color w:val="000000"/>
                <w:sz w:val="16"/>
                <w:szCs w:val="16"/>
              </w:rPr>
              <w:t>Donde: Fxxx - ########, x es alfanumérico y # es numérico</w:t>
            </w:r>
          </w:p>
          <w:p w14:paraId="24CC31EC" w14:textId="77777777" w:rsidR="007F533C" w:rsidRPr="00B84409" w:rsidRDefault="007F533C" w:rsidP="00C43EB3">
            <w:pPr>
              <w:jc w:val="left"/>
              <w:rPr>
                <w:rFonts w:cs="Arial"/>
                <w:color w:val="000000"/>
                <w:sz w:val="16"/>
                <w:szCs w:val="16"/>
              </w:rPr>
            </w:pPr>
            <w:r w:rsidRPr="00B84409">
              <w:rPr>
                <w:rFonts w:cs="Arial"/>
                <w:color w:val="000000"/>
                <w:sz w:val="16"/>
                <w:szCs w:val="16"/>
              </w:rPr>
              <w:t>Ejm: F001-12345678</w:t>
            </w:r>
          </w:p>
        </w:tc>
        <w:tc>
          <w:tcPr>
            <w:tcW w:w="1000" w:type="dxa"/>
            <w:shd w:val="clear" w:color="auto" w:fill="auto"/>
            <w:hideMark/>
          </w:tcPr>
          <w:p w14:paraId="48A3F450"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0859FA21" w14:textId="77777777" w:rsidTr="00C43EB3">
        <w:trPr>
          <w:trHeight w:val="2124"/>
        </w:trPr>
        <w:tc>
          <w:tcPr>
            <w:tcW w:w="760" w:type="dxa"/>
            <w:shd w:val="clear" w:color="auto" w:fill="auto"/>
            <w:hideMark/>
          </w:tcPr>
          <w:p w14:paraId="44F9E905" w14:textId="77777777" w:rsidR="007F533C" w:rsidRPr="00B84409" w:rsidRDefault="007F533C" w:rsidP="00C43EB3">
            <w:pPr>
              <w:jc w:val="center"/>
              <w:rPr>
                <w:rFonts w:cs="Arial"/>
                <w:color w:val="000000"/>
                <w:sz w:val="16"/>
                <w:szCs w:val="16"/>
              </w:rPr>
            </w:pPr>
            <w:r w:rsidRPr="00B84409">
              <w:rPr>
                <w:rFonts w:cs="Arial"/>
                <w:color w:val="000000"/>
                <w:sz w:val="16"/>
                <w:szCs w:val="16"/>
              </w:rPr>
              <w:t>03</w:t>
            </w:r>
          </w:p>
        </w:tc>
        <w:tc>
          <w:tcPr>
            <w:tcW w:w="2227" w:type="dxa"/>
            <w:shd w:val="clear" w:color="auto" w:fill="auto"/>
            <w:hideMark/>
          </w:tcPr>
          <w:p w14:paraId="426D2E79" w14:textId="77777777" w:rsidR="007F533C" w:rsidRPr="00B84409" w:rsidRDefault="007F533C" w:rsidP="00C43EB3">
            <w:pPr>
              <w:jc w:val="left"/>
              <w:rPr>
                <w:rFonts w:cs="Arial"/>
                <w:color w:val="000000"/>
                <w:sz w:val="16"/>
                <w:szCs w:val="16"/>
              </w:rPr>
            </w:pPr>
            <w:r w:rsidRPr="00B84409">
              <w:rPr>
                <w:rFonts w:cs="Arial"/>
                <w:color w:val="000000"/>
                <w:sz w:val="16"/>
                <w:szCs w:val="16"/>
              </w:rPr>
              <w:t>Boleta</w:t>
            </w:r>
          </w:p>
        </w:tc>
        <w:tc>
          <w:tcPr>
            <w:tcW w:w="5528" w:type="dxa"/>
            <w:shd w:val="clear" w:color="auto" w:fill="auto"/>
            <w:hideMark/>
          </w:tcPr>
          <w:p w14:paraId="719CA0A3"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20CB6E66"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37570929" w14:textId="77777777" w:rsidR="007F533C" w:rsidRPr="00B84409" w:rsidRDefault="007F533C" w:rsidP="00C43EB3">
            <w:pPr>
              <w:jc w:val="left"/>
              <w:rPr>
                <w:rFonts w:cs="Arial"/>
                <w:color w:val="000000"/>
                <w:sz w:val="16"/>
                <w:szCs w:val="16"/>
              </w:rPr>
            </w:pPr>
            <w:r w:rsidRPr="00B84409">
              <w:rPr>
                <w:rFonts w:cs="Arial"/>
                <w:color w:val="000000"/>
                <w:sz w:val="16"/>
                <w:szCs w:val="16"/>
              </w:rPr>
              <w:t>Para Boleta física:</w:t>
            </w:r>
          </w:p>
          <w:p w14:paraId="21073606"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2CB04CA3"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w:t>
            </w:r>
          </w:p>
          <w:p w14:paraId="0278D57F"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0001-123456789012345 </w:t>
            </w:r>
          </w:p>
          <w:p w14:paraId="70A3192A"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3C094AA9" w14:textId="77777777" w:rsidR="007F533C" w:rsidRPr="00B84409" w:rsidRDefault="007F533C" w:rsidP="00C43EB3">
            <w:pPr>
              <w:jc w:val="left"/>
              <w:rPr>
                <w:rFonts w:cs="Arial"/>
                <w:color w:val="000000"/>
                <w:sz w:val="16"/>
                <w:szCs w:val="16"/>
              </w:rPr>
            </w:pPr>
            <w:r w:rsidRPr="00B84409">
              <w:rPr>
                <w:rFonts w:cs="Arial"/>
                <w:color w:val="000000"/>
                <w:sz w:val="16"/>
                <w:szCs w:val="16"/>
              </w:rPr>
              <w:t>Para Boleta de venta:</w:t>
            </w:r>
          </w:p>
          <w:p w14:paraId="4B81FD40" w14:textId="77777777" w:rsidR="007F533C" w:rsidRPr="00B84409" w:rsidRDefault="007F533C" w:rsidP="00C43EB3">
            <w:pPr>
              <w:jc w:val="left"/>
              <w:rPr>
                <w:rFonts w:cs="Arial"/>
                <w:color w:val="000000"/>
                <w:sz w:val="16"/>
                <w:szCs w:val="16"/>
              </w:rPr>
            </w:pPr>
            <w:r w:rsidRPr="00B84409">
              <w:rPr>
                <w:rFonts w:cs="Arial"/>
                <w:color w:val="000000"/>
                <w:sz w:val="16"/>
                <w:szCs w:val="16"/>
              </w:rPr>
              <w:t>B-Serie de documento – número de documento</w:t>
            </w:r>
          </w:p>
          <w:p w14:paraId="54DD6182" w14:textId="77777777" w:rsidR="007F533C" w:rsidRPr="00B84409" w:rsidRDefault="007F533C" w:rsidP="00C43EB3">
            <w:pPr>
              <w:jc w:val="left"/>
              <w:rPr>
                <w:rFonts w:cs="Arial"/>
                <w:color w:val="000000"/>
                <w:sz w:val="16"/>
                <w:szCs w:val="16"/>
              </w:rPr>
            </w:pPr>
            <w:r w:rsidRPr="00B84409">
              <w:rPr>
                <w:rFonts w:cs="Arial"/>
                <w:color w:val="000000"/>
                <w:sz w:val="16"/>
                <w:szCs w:val="16"/>
              </w:rPr>
              <w:t>Dónde: Box - #########, x es alfanumérico y # es numérico</w:t>
            </w:r>
          </w:p>
          <w:p w14:paraId="4BF28939" w14:textId="77777777" w:rsidR="007F533C" w:rsidRPr="00B84409" w:rsidRDefault="007F533C" w:rsidP="00C43EB3">
            <w:pPr>
              <w:jc w:val="left"/>
              <w:rPr>
                <w:rFonts w:cs="Arial"/>
                <w:color w:val="000000"/>
                <w:sz w:val="16"/>
                <w:szCs w:val="16"/>
              </w:rPr>
            </w:pPr>
            <w:r w:rsidRPr="00B84409">
              <w:rPr>
                <w:rFonts w:cs="Arial"/>
                <w:color w:val="000000"/>
                <w:sz w:val="16"/>
                <w:szCs w:val="16"/>
              </w:rPr>
              <w:t>Ejm: B001-00000001</w:t>
            </w:r>
          </w:p>
        </w:tc>
        <w:tc>
          <w:tcPr>
            <w:tcW w:w="1000" w:type="dxa"/>
            <w:shd w:val="clear" w:color="auto" w:fill="auto"/>
            <w:hideMark/>
          </w:tcPr>
          <w:p w14:paraId="3287371C"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5B9A9311" w14:textId="77777777" w:rsidTr="00C43EB3">
        <w:trPr>
          <w:trHeight w:val="766"/>
        </w:trPr>
        <w:tc>
          <w:tcPr>
            <w:tcW w:w="760" w:type="dxa"/>
            <w:shd w:val="clear" w:color="auto" w:fill="auto"/>
            <w:hideMark/>
          </w:tcPr>
          <w:p w14:paraId="7EDD6601" w14:textId="77777777" w:rsidR="007F533C" w:rsidRPr="00B84409" w:rsidRDefault="007F533C" w:rsidP="00C43EB3">
            <w:pPr>
              <w:jc w:val="center"/>
              <w:rPr>
                <w:rFonts w:cs="Arial"/>
                <w:sz w:val="16"/>
                <w:szCs w:val="16"/>
              </w:rPr>
            </w:pPr>
            <w:r w:rsidRPr="00B84409">
              <w:rPr>
                <w:rFonts w:cs="Arial"/>
                <w:sz w:val="16"/>
                <w:szCs w:val="16"/>
              </w:rPr>
              <w:t>07</w:t>
            </w:r>
          </w:p>
        </w:tc>
        <w:tc>
          <w:tcPr>
            <w:tcW w:w="2227" w:type="dxa"/>
            <w:shd w:val="clear" w:color="auto" w:fill="auto"/>
            <w:hideMark/>
          </w:tcPr>
          <w:p w14:paraId="0E9F200A" w14:textId="77777777" w:rsidR="007F533C" w:rsidRPr="00B84409" w:rsidRDefault="007F533C" w:rsidP="00C43EB3">
            <w:pPr>
              <w:jc w:val="left"/>
              <w:rPr>
                <w:rFonts w:cs="Arial"/>
                <w:color w:val="000000"/>
                <w:sz w:val="16"/>
                <w:szCs w:val="16"/>
              </w:rPr>
            </w:pPr>
            <w:r w:rsidRPr="00B84409">
              <w:rPr>
                <w:rFonts w:cs="Arial"/>
                <w:color w:val="000000"/>
                <w:sz w:val="16"/>
                <w:szCs w:val="16"/>
              </w:rPr>
              <w:t>Nota de Crédito</w:t>
            </w:r>
          </w:p>
        </w:tc>
        <w:tc>
          <w:tcPr>
            <w:tcW w:w="5528" w:type="dxa"/>
            <w:shd w:val="clear" w:color="auto" w:fill="auto"/>
            <w:hideMark/>
          </w:tcPr>
          <w:p w14:paraId="099CD3DD"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6078698C"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06761CC5"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w:t>
            </w:r>
          </w:p>
          <w:p w14:paraId="7C3A5D2C"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0001-123456789012345 </w:t>
            </w:r>
          </w:p>
        </w:tc>
        <w:tc>
          <w:tcPr>
            <w:tcW w:w="1000" w:type="dxa"/>
            <w:shd w:val="clear" w:color="auto" w:fill="auto"/>
            <w:hideMark/>
          </w:tcPr>
          <w:p w14:paraId="6615563F"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235FEB82" w14:textId="77777777" w:rsidTr="00C43EB3">
        <w:trPr>
          <w:trHeight w:val="378"/>
        </w:trPr>
        <w:tc>
          <w:tcPr>
            <w:tcW w:w="760" w:type="dxa"/>
            <w:shd w:val="clear" w:color="auto" w:fill="auto"/>
            <w:hideMark/>
          </w:tcPr>
          <w:p w14:paraId="5408C765" w14:textId="77777777" w:rsidR="007F533C" w:rsidRPr="00B84409" w:rsidRDefault="007F533C" w:rsidP="00C43EB3">
            <w:pPr>
              <w:jc w:val="center"/>
              <w:rPr>
                <w:rFonts w:cs="Arial"/>
                <w:sz w:val="16"/>
                <w:szCs w:val="16"/>
              </w:rPr>
            </w:pPr>
            <w:r w:rsidRPr="00B84409">
              <w:rPr>
                <w:rFonts w:cs="Arial"/>
                <w:sz w:val="16"/>
                <w:szCs w:val="16"/>
              </w:rPr>
              <w:t>12</w:t>
            </w:r>
          </w:p>
        </w:tc>
        <w:tc>
          <w:tcPr>
            <w:tcW w:w="2227" w:type="dxa"/>
            <w:shd w:val="clear" w:color="auto" w:fill="auto"/>
            <w:hideMark/>
          </w:tcPr>
          <w:p w14:paraId="6FD64DD2" w14:textId="77777777" w:rsidR="007F533C" w:rsidRPr="00B84409" w:rsidRDefault="007F533C" w:rsidP="00C43EB3">
            <w:pPr>
              <w:jc w:val="left"/>
              <w:rPr>
                <w:rFonts w:cs="Arial"/>
                <w:color w:val="000000"/>
                <w:sz w:val="16"/>
                <w:szCs w:val="16"/>
              </w:rPr>
            </w:pPr>
            <w:r w:rsidRPr="00B84409">
              <w:rPr>
                <w:rFonts w:cs="Arial"/>
                <w:color w:val="000000"/>
                <w:sz w:val="16"/>
                <w:szCs w:val="16"/>
              </w:rPr>
              <w:t>Ticket o cinta emitida por máquina registradora</w:t>
            </w:r>
          </w:p>
        </w:tc>
        <w:tc>
          <w:tcPr>
            <w:tcW w:w="5528" w:type="dxa"/>
            <w:shd w:val="clear" w:color="auto" w:fill="auto"/>
            <w:hideMark/>
          </w:tcPr>
          <w:p w14:paraId="0B747338"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0D74DDA0" w14:textId="77777777" w:rsidR="007F533C" w:rsidRPr="00B84409" w:rsidRDefault="007F533C" w:rsidP="00C43EB3">
            <w:pPr>
              <w:jc w:val="left"/>
              <w:rPr>
                <w:rFonts w:cs="Arial"/>
                <w:color w:val="000000"/>
                <w:sz w:val="16"/>
                <w:szCs w:val="16"/>
              </w:rPr>
            </w:pPr>
            <w:r w:rsidRPr="00B84409">
              <w:rPr>
                <w:rFonts w:cs="Arial"/>
                <w:color w:val="000000"/>
                <w:sz w:val="16"/>
                <w:szCs w:val="16"/>
              </w:rPr>
              <w:t>Alfanumérico mayor a CERO considerando longitud de 20 caracteres</w:t>
            </w:r>
          </w:p>
        </w:tc>
        <w:tc>
          <w:tcPr>
            <w:tcW w:w="1000" w:type="dxa"/>
            <w:shd w:val="clear" w:color="auto" w:fill="auto"/>
            <w:hideMark/>
          </w:tcPr>
          <w:p w14:paraId="5766F207"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488E74DF" w14:textId="77777777" w:rsidTr="00C43EB3">
        <w:trPr>
          <w:trHeight w:val="766"/>
        </w:trPr>
        <w:tc>
          <w:tcPr>
            <w:tcW w:w="760" w:type="dxa"/>
            <w:shd w:val="clear" w:color="auto" w:fill="auto"/>
            <w:hideMark/>
          </w:tcPr>
          <w:p w14:paraId="31DAA275" w14:textId="77777777" w:rsidR="007F533C" w:rsidRPr="00B84409" w:rsidRDefault="007F533C" w:rsidP="00C43EB3">
            <w:pPr>
              <w:jc w:val="center"/>
              <w:rPr>
                <w:rFonts w:cs="Arial"/>
                <w:color w:val="000000"/>
                <w:sz w:val="16"/>
                <w:szCs w:val="16"/>
              </w:rPr>
            </w:pPr>
            <w:r w:rsidRPr="00B84409">
              <w:rPr>
                <w:rFonts w:cs="Arial"/>
                <w:color w:val="000000"/>
                <w:sz w:val="16"/>
                <w:szCs w:val="16"/>
              </w:rPr>
              <w:t>09</w:t>
            </w:r>
          </w:p>
        </w:tc>
        <w:tc>
          <w:tcPr>
            <w:tcW w:w="2227" w:type="dxa"/>
            <w:shd w:val="clear" w:color="auto" w:fill="auto"/>
            <w:hideMark/>
          </w:tcPr>
          <w:p w14:paraId="2B97403E" w14:textId="77777777" w:rsidR="007F533C" w:rsidRPr="00B84409" w:rsidRDefault="007F533C" w:rsidP="00C43EB3">
            <w:pPr>
              <w:jc w:val="left"/>
              <w:rPr>
                <w:rFonts w:cs="Arial"/>
                <w:color w:val="000000"/>
                <w:sz w:val="16"/>
                <w:szCs w:val="16"/>
              </w:rPr>
            </w:pPr>
            <w:r w:rsidRPr="00B84409">
              <w:rPr>
                <w:rFonts w:cs="Arial"/>
                <w:color w:val="000000"/>
                <w:sz w:val="16"/>
                <w:szCs w:val="16"/>
              </w:rPr>
              <w:t>Guía de Remisión Remitente Física</w:t>
            </w:r>
          </w:p>
        </w:tc>
        <w:tc>
          <w:tcPr>
            <w:tcW w:w="5528" w:type="dxa"/>
            <w:shd w:val="clear" w:color="auto" w:fill="auto"/>
            <w:hideMark/>
          </w:tcPr>
          <w:p w14:paraId="648846EA"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5B156848"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5F4E73DC"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w:t>
            </w:r>
          </w:p>
          <w:p w14:paraId="5FBFB9BA"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0001-123456789012345 </w:t>
            </w:r>
          </w:p>
        </w:tc>
        <w:tc>
          <w:tcPr>
            <w:tcW w:w="1000" w:type="dxa"/>
            <w:shd w:val="clear" w:color="auto" w:fill="auto"/>
            <w:hideMark/>
          </w:tcPr>
          <w:p w14:paraId="5945099B"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6AD8A07B" w14:textId="77777777" w:rsidTr="00C43EB3">
        <w:trPr>
          <w:trHeight w:val="766"/>
        </w:trPr>
        <w:tc>
          <w:tcPr>
            <w:tcW w:w="760" w:type="dxa"/>
            <w:shd w:val="clear" w:color="auto" w:fill="auto"/>
            <w:hideMark/>
          </w:tcPr>
          <w:p w14:paraId="1C2668A1" w14:textId="77777777" w:rsidR="007F533C" w:rsidRPr="00B84409" w:rsidRDefault="007F533C" w:rsidP="00C43EB3">
            <w:pPr>
              <w:jc w:val="center"/>
              <w:rPr>
                <w:rFonts w:cs="Arial"/>
                <w:color w:val="000000"/>
                <w:sz w:val="16"/>
                <w:szCs w:val="16"/>
              </w:rPr>
            </w:pPr>
            <w:r w:rsidRPr="00B84409">
              <w:rPr>
                <w:rFonts w:cs="Arial"/>
                <w:color w:val="000000"/>
                <w:sz w:val="16"/>
                <w:szCs w:val="16"/>
              </w:rPr>
              <w:t>31</w:t>
            </w:r>
          </w:p>
        </w:tc>
        <w:tc>
          <w:tcPr>
            <w:tcW w:w="2227" w:type="dxa"/>
            <w:shd w:val="clear" w:color="auto" w:fill="auto"/>
            <w:hideMark/>
          </w:tcPr>
          <w:p w14:paraId="0888A542" w14:textId="77777777" w:rsidR="007F533C" w:rsidRPr="00B84409" w:rsidRDefault="007F533C" w:rsidP="00C43EB3">
            <w:pPr>
              <w:jc w:val="left"/>
              <w:rPr>
                <w:rFonts w:cs="Arial"/>
                <w:color w:val="000000"/>
                <w:sz w:val="16"/>
                <w:szCs w:val="16"/>
              </w:rPr>
            </w:pPr>
            <w:r w:rsidRPr="00B84409">
              <w:rPr>
                <w:rFonts w:cs="Arial"/>
                <w:color w:val="000000"/>
                <w:sz w:val="16"/>
                <w:szCs w:val="16"/>
              </w:rPr>
              <w:t>Guía de Remisión Transportista Física</w:t>
            </w:r>
          </w:p>
        </w:tc>
        <w:tc>
          <w:tcPr>
            <w:tcW w:w="5528" w:type="dxa"/>
            <w:shd w:val="clear" w:color="auto" w:fill="auto"/>
            <w:hideMark/>
          </w:tcPr>
          <w:p w14:paraId="7D38945D"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7EA0A73F"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743D18A4"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w:t>
            </w:r>
          </w:p>
          <w:p w14:paraId="66E7360D"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0001-123456789012345 </w:t>
            </w:r>
          </w:p>
        </w:tc>
        <w:tc>
          <w:tcPr>
            <w:tcW w:w="1000" w:type="dxa"/>
            <w:shd w:val="clear" w:color="auto" w:fill="auto"/>
            <w:hideMark/>
          </w:tcPr>
          <w:p w14:paraId="4F116EE8"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3BEEBC5D" w14:textId="77777777" w:rsidTr="00C43EB3">
        <w:trPr>
          <w:trHeight w:val="1522"/>
        </w:trPr>
        <w:tc>
          <w:tcPr>
            <w:tcW w:w="760" w:type="dxa"/>
            <w:shd w:val="clear" w:color="auto" w:fill="auto"/>
            <w:hideMark/>
          </w:tcPr>
          <w:p w14:paraId="13918599" w14:textId="77777777" w:rsidR="007F533C" w:rsidRPr="00B84409" w:rsidRDefault="007F533C" w:rsidP="00C43EB3">
            <w:pPr>
              <w:jc w:val="center"/>
              <w:rPr>
                <w:rFonts w:cs="Arial"/>
                <w:color w:val="000000"/>
                <w:sz w:val="16"/>
                <w:szCs w:val="16"/>
              </w:rPr>
            </w:pPr>
            <w:r w:rsidRPr="00B84409">
              <w:rPr>
                <w:rFonts w:cs="Arial"/>
                <w:color w:val="000000"/>
                <w:sz w:val="16"/>
                <w:szCs w:val="16"/>
              </w:rPr>
              <w:t>60</w:t>
            </w:r>
          </w:p>
        </w:tc>
        <w:tc>
          <w:tcPr>
            <w:tcW w:w="2227" w:type="dxa"/>
            <w:shd w:val="clear" w:color="auto" w:fill="auto"/>
            <w:hideMark/>
          </w:tcPr>
          <w:p w14:paraId="50BEFC3F"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GRE-BF remitente </w:t>
            </w:r>
          </w:p>
        </w:tc>
        <w:tc>
          <w:tcPr>
            <w:tcW w:w="5528" w:type="dxa"/>
            <w:shd w:val="clear" w:color="auto" w:fill="auto"/>
            <w:hideMark/>
          </w:tcPr>
          <w:p w14:paraId="49DFE988"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2E0EEEC8"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0DEB4979"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G###-###############</w:t>
            </w:r>
          </w:p>
          <w:p w14:paraId="166E6021"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G001-123456789012345 </w:t>
            </w:r>
          </w:p>
          <w:p w14:paraId="236A9C2B"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4BF5F0B7"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14:paraId="3520872E"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1E4F9BBD" w14:textId="77777777" w:rsidTr="00C43EB3">
        <w:trPr>
          <w:trHeight w:val="1533"/>
        </w:trPr>
        <w:tc>
          <w:tcPr>
            <w:tcW w:w="760" w:type="dxa"/>
            <w:shd w:val="clear" w:color="auto" w:fill="auto"/>
            <w:hideMark/>
          </w:tcPr>
          <w:p w14:paraId="50BD0EA8" w14:textId="77777777" w:rsidR="007F533C" w:rsidRPr="00B84409" w:rsidRDefault="007F533C" w:rsidP="00C43EB3">
            <w:pPr>
              <w:jc w:val="center"/>
              <w:rPr>
                <w:rFonts w:cs="Arial"/>
                <w:color w:val="000000"/>
                <w:sz w:val="16"/>
                <w:szCs w:val="16"/>
              </w:rPr>
            </w:pPr>
            <w:r w:rsidRPr="00B84409">
              <w:rPr>
                <w:rFonts w:cs="Arial"/>
                <w:color w:val="000000"/>
                <w:sz w:val="16"/>
                <w:szCs w:val="16"/>
              </w:rPr>
              <w:lastRenderedPageBreak/>
              <w:t>61</w:t>
            </w:r>
          </w:p>
        </w:tc>
        <w:tc>
          <w:tcPr>
            <w:tcW w:w="2227" w:type="dxa"/>
            <w:shd w:val="clear" w:color="auto" w:fill="auto"/>
            <w:hideMark/>
          </w:tcPr>
          <w:p w14:paraId="7FE818D2" w14:textId="77777777" w:rsidR="007F533C" w:rsidRPr="00B84409" w:rsidRDefault="007F533C" w:rsidP="00C43EB3">
            <w:pPr>
              <w:jc w:val="left"/>
              <w:rPr>
                <w:rFonts w:cs="Arial"/>
                <w:color w:val="000000"/>
                <w:sz w:val="16"/>
                <w:szCs w:val="16"/>
              </w:rPr>
            </w:pPr>
            <w:r w:rsidRPr="00B84409">
              <w:rPr>
                <w:rFonts w:cs="Arial"/>
                <w:color w:val="000000"/>
                <w:sz w:val="16"/>
                <w:szCs w:val="16"/>
              </w:rPr>
              <w:t>GRE-BF remitente complementaria</w:t>
            </w:r>
          </w:p>
        </w:tc>
        <w:tc>
          <w:tcPr>
            <w:tcW w:w="5528" w:type="dxa"/>
            <w:shd w:val="clear" w:color="auto" w:fill="auto"/>
            <w:hideMark/>
          </w:tcPr>
          <w:p w14:paraId="060D2FAC"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estructura del documento:</w:t>
            </w:r>
          </w:p>
          <w:p w14:paraId="42EA84DE"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39F81902" w14:textId="77777777" w:rsidR="007F533C" w:rsidRPr="00B84409" w:rsidRDefault="007F533C" w:rsidP="00C43EB3">
            <w:pPr>
              <w:jc w:val="left"/>
              <w:rPr>
                <w:rFonts w:cs="Arial"/>
                <w:color w:val="000000"/>
                <w:sz w:val="16"/>
                <w:szCs w:val="16"/>
              </w:rPr>
            </w:pPr>
            <w:r w:rsidRPr="00B84409">
              <w:rPr>
                <w:rFonts w:cs="Arial"/>
                <w:color w:val="000000"/>
                <w:sz w:val="16"/>
                <w:szCs w:val="16"/>
              </w:rPr>
              <w:t>donde: G001 -###############</w:t>
            </w:r>
          </w:p>
          <w:p w14:paraId="7DE42BD4"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G001 -123456789012345 </w:t>
            </w:r>
          </w:p>
          <w:p w14:paraId="35725682" w14:textId="77777777" w:rsidR="007F533C" w:rsidRPr="00B84409" w:rsidRDefault="007F533C" w:rsidP="00C43EB3">
            <w:pPr>
              <w:jc w:val="left"/>
              <w:rPr>
                <w:rFonts w:ascii="Calibri" w:hAnsi="Calibri"/>
                <w:color w:val="000000"/>
                <w:sz w:val="16"/>
                <w:szCs w:val="16"/>
              </w:rPr>
            </w:pPr>
            <w:r w:rsidRPr="00B84409">
              <w:rPr>
                <w:rFonts w:ascii="Calibri" w:hAnsi="Calibri"/>
                <w:color w:val="000000"/>
                <w:sz w:val="16"/>
                <w:szCs w:val="16"/>
              </w:rPr>
              <w:t> </w:t>
            </w:r>
          </w:p>
          <w:p w14:paraId="7E6D81AE"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14:paraId="4A14E2DA"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3E5C7F4D" w14:textId="77777777" w:rsidTr="00C43EB3">
        <w:trPr>
          <w:trHeight w:val="1522"/>
        </w:trPr>
        <w:tc>
          <w:tcPr>
            <w:tcW w:w="760" w:type="dxa"/>
            <w:shd w:val="clear" w:color="auto" w:fill="auto"/>
            <w:hideMark/>
          </w:tcPr>
          <w:p w14:paraId="6F1673A1" w14:textId="77777777" w:rsidR="007F533C" w:rsidRPr="00B84409" w:rsidRDefault="007F533C" w:rsidP="00C43EB3">
            <w:pPr>
              <w:jc w:val="center"/>
              <w:rPr>
                <w:rFonts w:cs="Arial"/>
                <w:color w:val="000000"/>
                <w:sz w:val="16"/>
                <w:szCs w:val="16"/>
              </w:rPr>
            </w:pPr>
            <w:r w:rsidRPr="00B84409">
              <w:rPr>
                <w:rFonts w:cs="Arial"/>
                <w:color w:val="000000"/>
                <w:sz w:val="16"/>
                <w:szCs w:val="16"/>
              </w:rPr>
              <w:t>62</w:t>
            </w:r>
          </w:p>
        </w:tc>
        <w:tc>
          <w:tcPr>
            <w:tcW w:w="2227" w:type="dxa"/>
            <w:shd w:val="clear" w:color="auto" w:fill="auto"/>
            <w:hideMark/>
          </w:tcPr>
          <w:p w14:paraId="4B5EDCC0" w14:textId="77777777" w:rsidR="007F533C" w:rsidRPr="00B84409" w:rsidRDefault="007F533C" w:rsidP="00C43EB3">
            <w:pPr>
              <w:jc w:val="left"/>
              <w:rPr>
                <w:rFonts w:cs="Arial"/>
                <w:color w:val="000000"/>
                <w:sz w:val="16"/>
                <w:szCs w:val="16"/>
              </w:rPr>
            </w:pPr>
            <w:r w:rsidRPr="00B84409">
              <w:rPr>
                <w:rFonts w:cs="Arial"/>
                <w:color w:val="000000"/>
                <w:sz w:val="16"/>
                <w:szCs w:val="16"/>
              </w:rPr>
              <w:t>GRE-BF transportista</w:t>
            </w:r>
          </w:p>
        </w:tc>
        <w:tc>
          <w:tcPr>
            <w:tcW w:w="5528" w:type="dxa"/>
            <w:shd w:val="clear" w:color="auto" w:fill="auto"/>
            <w:hideMark/>
          </w:tcPr>
          <w:p w14:paraId="114795EF"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024F9FAF"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43ADB658"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w:t>
            </w:r>
          </w:p>
          <w:p w14:paraId="7A392988"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0001-123456789012345 </w:t>
            </w:r>
          </w:p>
          <w:p w14:paraId="7DFB35E5"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294F9D2F"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14:paraId="6E4DEBD0"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3F7AB953" w14:textId="77777777" w:rsidTr="00C43EB3">
        <w:trPr>
          <w:trHeight w:val="1533"/>
        </w:trPr>
        <w:tc>
          <w:tcPr>
            <w:tcW w:w="760" w:type="dxa"/>
            <w:shd w:val="clear" w:color="auto" w:fill="auto"/>
            <w:hideMark/>
          </w:tcPr>
          <w:p w14:paraId="7D8C86CF" w14:textId="77777777" w:rsidR="007F533C" w:rsidRPr="00B84409" w:rsidRDefault="007F533C" w:rsidP="00C43EB3">
            <w:pPr>
              <w:jc w:val="center"/>
              <w:rPr>
                <w:rFonts w:cs="Arial"/>
                <w:color w:val="000000"/>
                <w:sz w:val="16"/>
                <w:szCs w:val="16"/>
              </w:rPr>
            </w:pPr>
            <w:r w:rsidRPr="00B84409">
              <w:rPr>
                <w:rFonts w:cs="Arial"/>
                <w:color w:val="000000"/>
                <w:sz w:val="16"/>
                <w:szCs w:val="16"/>
              </w:rPr>
              <w:t>63</w:t>
            </w:r>
          </w:p>
        </w:tc>
        <w:tc>
          <w:tcPr>
            <w:tcW w:w="2227" w:type="dxa"/>
            <w:shd w:val="clear" w:color="auto" w:fill="auto"/>
            <w:hideMark/>
          </w:tcPr>
          <w:p w14:paraId="131CAB3D" w14:textId="77777777" w:rsidR="007F533C" w:rsidRPr="00B84409" w:rsidRDefault="007F533C" w:rsidP="00C43EB3">
            <w:pPr>
              <w:jc w:val="left"/>
              <w:rPr>
                <w:rFonts w:cs="Arial"/>
                <w:color w:val="000000"/>
                <w:sz w:val="16"/>
                <w:szCs w:val="16"/>
              </w:rPr>
            </w:pPr>
            <w:r w:rsidRPr="00B84409">
              <w:rPr>
                <w:rFonts w:cs="Arial"/>
                <w:color w:val="000000"/>
                <w:sz w:val="16"/>
                <w:szCs w:val="16"/>
              </w:rPr>
              <w:t>GRE-BF transportista complementaria</w:t>
            </w:r>
          </w:p>
        </w:tc>
        <w:tc>
          <w:tcPr>
            <w:tcW w:w="5528" w:type="dxa"/>
            <w:shd w:val="clear" w:color="auto" w:fill="auto"/>
            <w:hideMark/>
          </w:tcPr>
          <w:p w14:paraId="4DE1F656"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estructura del documento:</w:t>
            </w:r>
          </w:p>
          <w:p w14:paraId="70B41D67" w14:textId="77777777" w:rsidR="007F533C" w:rsidRPr="00B84409" w:rsidRDefault="007F533C" w:rsidP="00C43EB3">
            <w:pPr>
              <w:jc w:val="left"/>
              <w:rPr>
                <w:rFonts w:cs="Arial"/>
                <w:color w:val="000000"/>
                <w:sz w:val="16"/>
                <w:szCs w:val="16"/>
              </w:rPr>
            </w:pPr>
            <w:r w:rsidRPr="00B84409">
              <w:rPr>
                <w:rFonts w:cs="Arial"/>
                <w:color w:val="000000"/>
                <w:sz w:val="16"/>
                <w:szCs w:val="16"/>
              </w:rPr>
              <w:t>Serie del documento -número de documento.</w:t>
            </w:r>
          </w:p>
          <w:p w14:paraId="48D8E24B" w14:textId="77777777" w:rsidR="007F533C" w:rsidRPr="00B84409" w:rsidRDefault="007F533C" w:rsidP="00C43EB3">
            <w:pPr>
              <w:jc w:val="left"/>
              <w:rPr>
                <w:rFonts w:cs="Arial"/>
                <w:color w:val="000000"/>
                <w:sz w:val="16"/>
                <w:szCs w:val="16"/>
              </w:rPr>
            </w:pPr>
            <w:r w:rsidRPr="00B84409">
              <w:rPr>
                <w:rFonts w:cs="Arial"/>
                <w:color w:val="000000"/>
                <w:sz w:val="16"/>
                <w:szCs w:val="16"/>
              </w:rPr>
              <w:t>donde: G001 -###############</w:t>
            </w:r>
          </w:p>
          <w:p w14:paraId="436E240C"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Ejemplo: G001 -123456789012345 </w:t>
            </w:r>
          </w:p>
          <w:p w14:paraId="7369C12A" w14:textId="77777777" w:rsidR="007F533C" w:rsidRPr="00B84409" w:rsidRDefault="007F533C" w:rsidP="00C43EB3">
            <w:pPr>
              <w:jc w:val="left"/>
              <w:rPr>
                <w:rFonts w:ascii="Calibri" w:hAnsi="Calibri"/>
                <w:color w:val="000000"/>
                <w:sz w:val="16"/>
                <w:szCs w:val="16"/>
              </w:rPr>
            </w:pPr>
            <w:r w:rsidRPr="00B84409">
              <w:rPr>
                <w:rFonts w:ascii="Calibri" w:hAnsi="Calibri"/>
                <w:color w:val="000000"/>
                <w:sz w:val="16"/>
                <w:szCs w:val="16"/>
              </w:rPr>
              <w:t> </w:t>
            </w:r>
          </w:p>
          <w:p w14:paraId="3B245C2C"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existencia de la GRE generada del registro de control de bienes fiscalizados, Ruc del transportista, Serie del documento, número de documento.</w:t>
            </w:r>
          </w:p>
        </w:tc>
        <w:tc>
          <w:tcPr>
            <w:tcW w:w="1000" w:type="dxa"/>
            <w:shd w:val="clear" w:color="auto" w:fill="auto"/>
            <w:hideMark/>
          </w:tcPr>
          <w:p w14:paraId="7CF0DDD2"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X</w:t>
            </w:r>
          </w:p>
        </w:tc>
      </w:tr>
      <w:tr w:rsidR="007F533C" w:rsidRPr="00B84409" w14:paraId="54900F0A" w14:textId="77777777" w:rsidTr="00C43EB3">
        <w:trPr>
          <w:trHeight w:val="2115"/>
        </w:trPr>
        <w:tc>
          <w:tcPr>
            <w:tcW w:w="760" w:type="dxa"/>
            <w:shd w:val="clear" w:color="auto" w:fill="auto"/>
            <w:hideMark/>
          </w:tcPr>
          <w:p w14:paraId="62247EB1" w14:textId="77777777" w:rsidR="007F533C" w:rsidRPr="00B84409" w:rsidRDefault="007F533C" w:rsidP="00C43EB3">
            <w:pPr>
              <w:jc w:val="center"/>
              <w:rPr>
                <w:rFonts w:cs="Arial"/>
                <w:color w:val="000000"/>
                <w:sz w:val="16"/>
                <w:szCs w:val="16"/>
              </w:rPr>
            </w:pPr>
            <w:r w:rsidRPr="00B84409">
              <w:rPr>
                <w:rFonts w:cs="Arial"/>
                <w:color w:val="000000"/>
                <w:sz w:val="16"/>
                <w:szCs w:val="16"/>
              </w:rPr>
              <w:t>I</w:t>
            </w:r>
          </w:p>
        </w:tc>
        <w:tc>
          <w:tcPr>
            <w:tcW w:w="2227" w:type="dxa"/>
            <w:shd w:val="clear" w:color="auto" w:fill="auto"/>
            <w:hideMark/>
          </w:tcPr>
          <w:p w14:paraId="2D1D2877" w14:textId="77777777" w:rsidR="007F533C" w:rsidRPr="00B84409" w:rsidRDefault="007F533C" w:rsidP="00C43EB3">
            <w:pPr>
              <w:jc w:val="left"/>
              <w:rPr>
                <w:rFonts w:cs="Arial"/>
                <w:color w:val="000000"/>
                <w:sz w:val="16"/>
                <w:szCs w:val="16"/>
              </w:rPr>
            </w:pPr>
            <w:r w:rsidRPr="00B84409">
              <w:rPr>
                <w:rFonts w:cs="Arial"/>
                <w:color w:val="000000"/>
                <w:sz w:val="16"/>
                <w:szCs w:val="16"/>
              </w:rPr>
              <w:t>Autorización de Ingreso</w:t>
            </w:r>
          </w:p>
        </w:tc>
        <w:tc>
          <w:tcPr>
            <w:tcW w:w="5528" w:type="dxa"/>
            <w:shd w:val="clear" w:color="auto" w:fill="auto"/>
            <w:hideMark/>
          </w:tcPr>
          <w:p w14:paraId="52A620BD"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estructura del documento:</w:t>
            </w:r>
          </w:p>
          <w:p w14:paraId="4A42E5C0" w14:textId="77777777" w:rsidR="007F533C" w:rsidRPr="00B84409" w:rsidRDefault="007F533C" w:rsidP="00C43EB3">
            <w:pPr>
              <w:jc w:val="left"/>
              <w:rPr>
                <w:rFonts w:cs="Arial"/>
                <w:color w:val="000000"/>
                <w:sz w:val="16"/>
                <w:szCs w:val="16"/>
              </w:rPr>
            </w:pPr>
            <w:r w:rsidRPr="00B84409">
              <w:rPr>
                <w:rFonts w:cs="Arial"/>
                <w:color w:val="000000"/>
                <w:sz w:val="16"/>
                <w:szCs w:val="16"/>
              </w:rPr>
              <w:t>Ejemplo: 7C2000-2018-I-000001</w:t>
            </w:r>
          </w:p>
          <w:p w14:paraId="0374D098" w14:textId="77777777" w:rsidR="007F533C" w:rsidRPr="00B84409" w:rsidRDefault="007F533C" w:rsidP="00C43EB3">
            <w:pPr>
              <w:jc w:val="left"/>
              <w:rPr>
                <w:rFonts w:ascii="Calibri" w:hAnsi="Calibri"/>
                <w:color w:val="000000"/>
                <w:sz w:val="16"/>
                <w:szCs w:val="16"/>
              </w:rPr>
            </w:pPr>
            <w:r w:rsidRPr="00B84409">
              <w:rPr>
                <w:rFonts w:ascii="Calibri" w:hAnsi="Calibri"/>
                <w:color w:val="000000"/>
                <w:sz w:val="16"/>
                <w:szCs w:val="16"/>
              </w:rPr>
              <w:t> </w:t>
            </w:r>
          </w:p>
          <w:p w14:paraId="33730287"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existencia de la Autorización en el RCBF:</w:t>
            </w:r>
          </w:p>
          <w:p w14:paraId="5E34CE6E" w14:textId="77777777" w:rsidR="007F533C" w:rsidRPr="00B84409" w:rsidRDefault="007F533C" w:rsidP="00C43EB3">
            <w:pPr>
              <w:jc w:val="left"/>
              <w:rPr>
                <w:rFonts w:cs="Arial"/>
                <w:color w:val="000000"/>
                <w:sz w:val="16"/>
                <w:szCs w:val="16"/>
              </w:rPr>
            </w:pPr>
            <w:r w:rsidRPr="00B84409">
              <w:rPr>
                <w:rFonts w:cs="Arial"/>
                <w:color w:val="000000"/>
                <w:sz w:val="16"/>
                <w:szCs w:val="16"/>
              </w:rPr>
              <w:t>- RUC del declarante</w:t>
            </w:r>
          </w:p>
          <w:p w14:paraId="2AE0468D" w14:textId="77777777" w:rsidR="007F533C" w:rsidRPr="00B84409" w:rsidRDefault="007F533C" w:rsidP="00C43EB3">
            <w:pPr>
              <w:jc w:val="left"/>
              <w:rPr>
                <w:rFonts w:cs="Arial"/>
                <w:color w:val="000000"/>
                <w:sz w:val="16"/>
                <w:szCs w:val="16"/>
              </w:rPr>
            </w:pPr>
            <w:r w:rsidRPr="00B84409">
              <w:rPr>
                <w:rFonts w:cs="Arial"/>
                <w:color w:val="000000"/>
                <w:sz w:val="16"/>
                <w:szCs w:val="16"/>
              </w:rPr>
              <w:t>- Código de la Unidad Organizacional: 7C2000</w:t>
            </w:r>
          </w:p>
          <w:p w14:paraId="78FF5AF9" w14:textId="77777777" w:rsidR="007F533C" w:rsidRPr="00B84409" w:rsidRDefault="007F533C" w:rsidP="00C43EB3">
            <w:pPr>
              <w:jc w:val="left"/>
              <w:rPr>
                <w:rFonts w:cs="Arial"/>
                <w:color w:val="000000"/>
                <w:sz w:val="16"/>
                <w:szCs w:val="16"/>
              </w:rPr>
            </w:pPr>
            <w:r w:rsidRPr="00B84409">
              <w:rPr>
                <w:rFonts w:cs="Arial"/>
                <w:color w:val="000000"/>
                <w:sz w:val="16"/>
                <w:szCs w:val="16"/>
              </w:rPr>
              <w:t>- Año de la autorización: 2018 (Dato variable)</w:t>
            </w:r>
          </w:p>
          <w:p w14:paraId="7751F4CB" w14:textId="77777777" w:rsidR="007F533C" w:rsidRPr="00B84409" w:rsidRDefault="007F533C" w:rsidP="00C43EB3">
            <w:pPr>
              <w:jc w:val="left"/>
              <w:rPr>
                <w:rFonts w:cs="Arial"/>
                <w:color w:val="000000"/>
                <w:sz w:val="16"/>
                <w:szCs w:val="16"/>
              </w:rPr>
            </w:pPr>
            <w:r w:rsidRPr="00B84409">
              <w:rPr>
                <w:rFonts w:cs="Arial"/>
                <w:color w:val="000000"/>
                <w:sz w:val="16"/>
                <w:szCs w:val="16"/>
              </w:rPr>
              <w:t>- Tipo de autorización: I – Dato fijo de acuerdo al tipo de documento</w:t>
            </w:r>
          </w:p>
          <w:p w14:paraId="1E291725" w14:textId="77777777" w:rsidR="007F533C" w:rsidRPr="00B84409" w:rsidRDefault="007F533C" w:rsidP="00C43EB3">
            <w:pPr>
              <w:jc w:val="left"/>
              <w:rPr>
                <w:rFonts w:cs="Arial"/>
                <w:color w:val="000000"/>
                <w:sz w:val="16"/>
                <w:szCs w:val="16"/>
              </w:rPr>
            </w:pPr>
            <w:r w:rsidRPr="00B84409">
              <w:rPr>
                <w:rFonts w:cs="Arial"/>
                <w:color w:val="000000"/>
                <w:sz w:val="16"/>
                <w:szCs w:val="16"/>
              </w:rPr>
              <w:t>- Número de la autorización : 0000001 (Dato variable y de 6 caracteres numéricos)</w:t>
            </w:r>
          </w:p>
        </w:tc>
        <w:tc>
          <w:tcPr>
            <w:tcW w:w="1000" w:type="dxa"/>
            <w:shd w:val="clear" w:color="auto" w:fill="auto"/>
            <w:hideMark/>
          </w:tcPr>
          <w:p w14:paraId="2969A29C" w14:textId="77777777" w:rsidR="007F533C" w:rsidRPr="00B84409" w:rsidRDefault="007F533C" w:rsidP="00C43EB3">
            <w:pPr>
              <w:jc w:val="center"/>
              <w:rPr>
                <w:rFonts w:cs="Arial"/>
                <w:b/>
                <w:bCs/>
                <w:color w:val="000000"/>
                <w:sz w:val="16"/>
                <w:szCs w:val="16"/>
              </w:rPr>
            </w:pPr>
          </w:p>
        </w:tc>
      </w:tr>
      <w:tr w:rsidR="007F533C" w:rsidRPr="00B84409" w14:paraId="7320E6DE" w14:textId="77777777" w:rsidTr="00C43EB3">
        <w:trPr>
          <w:trHeight w:val="1921"/>
        </w:trPr>
        <w:tc>
          <w:tcPr>
            <w:tcW w:w="760" w:type="dxa"/>
            <w:shd w:val="clear" w:color="auto" w:fill="auto"/>
            <w:hideMark/>
          </w:tcPr>
          <w:p w14:paraId="359DE0B4" w14:textId="77777777" w:rsidR="007F533C" w:rsidRPr="00B84409" w:rsidRDefault="007F533C" w:rsidP="00C43EB3">
            <w:pPr>
              <w:jc w:val="center"/>
              <w:rPr>
                <w:rFonts w:cs="Arial"/>
                <w:color w:val="000000"/>
                <w:sz w:val="16"/>
                <w:szCs w:val="16"/>
              </w:rPr>
            </w:pPr>
            <w:r w:rsidRPr="00B84409">
              <w:rPr>
                <w:rFonts w:cs="Arial"/>
                <w:color w:val="000000"/>
                <w:sz w:val="16"/>
                <w:szCs w:val="16"/>
              </w:rPr>
              <w:t>S</w:t>
            </w:r>
          </w:p>
        </w:tc>
        <w:tc>
          <w:tcPr>
            <w:tcW w:w="2227" w:type="dxa"/>
            <w:shd w:val="clear" w:color="auto" w:fill="auto"/>
            <w:hideMark/>
          </w:tcPr>
          <w:p w14:paraId="04C22CB7" w14:textId="77777777" w:rsidR="007F533C" w:rsidRPr="00B84409" w:rsidRDefault="007F533C" w:rsidP="00C43EB3">
            <w:pPr>
              <w:jc w:val="left"/>
              <w:rPr>
                <w:rFonts w:cs="Arial"/>
                <w:color w:val="000000"/>
                <w:sz w:val="16"/>
                <w:szCs w:val="16"/>
              </w:rPr>
            </w:pPr>
            <w:r w:rsidRPr="00B84409">
              <w:rPr>
                <w:rFonts w:cs="Arial"/>
                <w:color w:val="000000"/>
                <w:sz w:val="16"/>
                <w:szCs w:val="16"/>
              </w:rPr>
              <w:t>Autorización de Salida</w:t>
            </w:r>
          </w:p>
        </w:tc>
        <w:tc>
          <w:tcPr>
            <w:tcW w:w="5528" w:type="dxa"/>
            <w:shd w:val="clear" w:color="auto" w:fill="auto"/>
            <w:hideMark/>
          </w:tcPr>
          <w:p w14:paraId="283A1B5C"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estructura del documento:</w:t>
            </w:r>
          </w:p>
          <w:p w14:paraId="583858B6" w14:textId="77777777" w:rsidR="007F533C" w:rsidRPr="00B84409" w:rsidRDefault="007F533C" w:rsidP="00C43EB3">
            <w:pPr>
              <w:jc w:val="left"/>
              <w:rPr>
                <w:rFonts w:cs="Arial"/>
                <w:color w:val="000000"/>
                <w:sz w:val="16"/>
                <w:szCs w:val="16"/>
              </w:rPr>
            </w:pPr>
            <w:r w:rsidRPr="00B84409">
              <w:rPr>
                <w:rFonts w:cs="Arial"/>
                <w:color w:val="000000"/>
                <w:sz w:val="16"/>
                <w:szCs w:val="16"/>
              </w:rPr>
              <w:t>Ejemplo: 7C2000-2018-S-000001</w:t>
            </w:r>
          </w:p>
          <w:p w14:paraId="04B0121E" w14:textId="77777777" w:rsidR="007F533C" w:rsidRPr="00B84409" w:rsidRDefault="007F533C" w:rsidP="00C43EB3">
            <w:pPr>
              <w:jc w:val="left"/>
              <w:rPr>
                <w:rFonts w:ascii="Calibri" w:hAnsi="Calibri"/>
                <w:color w:val="000000"/>
                <w:sz w:val="16"/>
                <w:szCs w:val="16"/>
              </w:rPr>
            </w:pPr>
            <w:r w:rsidRPr="00B84409">
              <w:rPr>
                <w:rFonts w:ascii="Calibri" w:hAnsi="Calibri"/>
                <w:color w:val="000000"/>
                <w:sz w:val="16"/>
                <w:szCs w:val="16"/>
              </w:rPr>
              <w:t> </w:t>
            </w:r>
          </w:p>
          <w:p w14:paraId="71B3ADC3"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existencia de la Autorización en el RCBF:</w:t>
            </w:r>
          </w:p>
          <w:p w14:paraId="151DF9C5" w14:textId="77777777" w:rsidR="007F533C" w:rsidRPr="00B84409" w:rsidRDefault="007F533C" w:rsidP="00C43EB3">
            <w:pPr>
              <w:jc w:val="left"/>
              <w:rPr>
                <w:rFonts w:cs="Arial"/>
                <w:color w:val="000000"/>
                <w:sz w:val="16"/>
                <w:szCs w:val="16"/>
              </w:rPr>
            </w:pPr>
            <w:r w:rsidRPr="00B84409">
              <w:rPr>
                <w:rFonts w:cs="Arial"/>
                <w:color w:val="000000"/>
                <w:sz w:val="16"/>
                <w:szCs w:val="16"/>
              </w:rPr>
              <w:t>- Código de la Unidad Organizacional: 7C2000</w:t>
            </w:r>
          </w:p>
          <w:p w14:paraId="3A03ABA5" w14:textId="77777777" w:rsidR="007F533C" w:rsidRPr="00B84409" w:rsidRDefault="007F533C" w:rsidP="00C43EB3">
            <w:pPr>
              <w:jc w:val="left"/>
              <w:rPr>
                <w:rFonts w:cs="Arial"/>
                <w:color w:val="000000"/>
                <w:sz w:val="16"/>
                <w:szCs w:val="16"/>
              </w:rPr>
            </w:pPr>
            <w:r w:rsidRPr="00B84409">
              <w:rPr>
                <w:rFonts w:cs="Arial"/>
                <w:color w:val="000000"/>
                <w:sz w:val="16"/>
                <w:szCs w:val="16"/>
              </w:rPr>
              <w:t>- Año de la autorización: 2018 (Dato variable)</w:t>
            </w:r>
          </w:p>
          <w:p w14:paraId="39DCB1CF" w14:textId="77777777" w:rsidR="007F533C" w:rsidRPr="00B84409" w:rsidRDefault="007F533C" w:rsidP="00C43EB3">
            <w:pPr>
              <w:jc w:val="left"/>
              <w:rPr>
                <w:rFonts w:cs="Arial"/>
                <w:color w:val="000000"/>
                <w:sz w:val="16"/>
                <w:szCs w:val="16"/>
              </w:rPr>
            </w:pPr>
            <w:r w:rsidRPr="00B84409">
              <w:rPr>
                <w:rFonts w:cs="Arial"/>
                <w:color w:val="000000"/>
                <w:sz w:val="16"/>
                <w:szCs w:val="16"/>
              </w:rPr>
              <w:t>- Tipo de autorización: S – Dato fijo de acuerdo al tipo de documento</w:t>
            </w:r>
          </w:p>
          <w:p w14:paraId="629E1602" w14:textId="77777777" w:rsidR="007F533C" w:rsidRPr="00B84409" w:rsidRDefault="007F533C" w:rsidP="00C43EB3">
            <w:pPr>
              <w:jc w:val="left"/>
              <w:rPr>
                <w:rFonts w:cs="Arial"/>
                <w:color w:val="000000"/>
                <w:sz w:val="16"/>
                <w:szCs w:val="16"/>
              </w:rPr>
            </w:pPr>
            <w:r w:rsidRPr="00B84409">
              <w:rPr>
                <w:rFonts w:cs="Arial"/>
                <w:color w:val="000000"/>
                <w:sz w:val="16"/>
                <w:szCs w:val="16"/>
              </w:rPr>
              <w:t>- Número de la autorización: 000001 (Dato variable y de 6 caracteres numéricos)</w:t>
            </w:r>
          </w:p>
        </w:tc>
        <w:tc>
          <w:tcPr>
            <w:tcW w:w="1000" w:type="dxa"/>
            <w:shd w:val="clear" w:color="auto" w:fill="auto"/>
            <w:hideMark/>
          </w:tcPr>
          <w:p w14:paraId="65BF3353" w14:textId="77777777" w:rsidR="007F533C" w:rsidRPr="00B84409" w:rsidRDefault="007F533C" w:rsidP="00C43EB3">
            <w:pPr>
              <w:jc w:val="center"/>
              <w:rPr>
                <w:rFonts w:cs="Arial"/>
                <w:b/>
                <w:bCs/>
                <w:color w:val="000000"/>
                <w:sz w:val="16"/>
                <w:szCs w:val="16"/>
              </w:rPr>
            </w:pPr>
          </w:p>
        </w:tc>
      </w:tr>
      <w:tr w:rsidR="007F533C" w:rsidRPr="00B84409" w14:paraId="3218E93E" w14:textId="77777777" w:rsidTr="00C43EB3">
        <w:trPr>
          <w:trHeight w:val="20"/>
        </w:trPr>
        <w:tc>
          <w:tcPr>
            <w:tcW w:w="760" w:type="dxa"/>
            <w:shd w:val="clear" w:color="auto" w:fill="auto"/>
            <w:hideMark/>
          </w:tcPr>
          <w:p w14:paraId="5045CC2E" w14:textId="77777777" w:rsidR="007F533C" w:rsidRPr="00B84409" w:rsidRDefault="007F533C" w:rsidP="00C43EB3">
            <w:pPr>
              <w:jc w:val="center"/>
              <w:rPr>
                <w:rFonts w:cs="Arial"/>
                <w:color w:val="000000"/>
                <w:sz w:val="16"/>
                <w:szCs w:val="16"/>
              </w:rPr>
            </w:pPr>
            <w:r w:rsidRPr="00B84409">
              <w:rPr>
                <w:rFonts w:cs="Arial"/>
                <w:color w:val="000000"/>
                <w:sz w:val="16"/>
                <w:szCs w:val="16"/>
              </w:rPr>
              <w:t>20</w:t>
            </w:r>
          </w:p>
        </w:tc>
        <w:tc>
          <w:tcPr>
            <w:tcW w:w="2227" w:type="dxa"/>
            <w:shd w:val="clear" w:color="auto" w:fill="auto"/>
            <w:hideMark/>
          </w:tcPr>
          <w:p w14:paraId="20B6F287" w14:textId="77777777" w:rsidR="007F533C" w:rsidRPr="00B84409" w:rsidRDefault="007F533C" w:rsidP="00C43EB3">
            <w:pPr>
              <w:jc w:val="left"/>
              <w:rPr>
                <w:rFonts w:cs="Arial"/>
                <w:color w:val="000000"/>
                <w:sz w:val="16"/>
                <w:szCs w:val="16"/>
              </w:rPr>
            </w:pPr>
            <w:r w:rsidRPr="00B84409">
              <w:rPr>
                <w:rFonts w:cs="Arial"/>
                <w:color w:val="000000"/>
                <w:sz w:val="16"/>
                <w:szCs w:val="16"/>
              </w:rPr>
              <w:t>Orden de Producción</w:t>
            </w:r>
          </w:p>
        </w:tc>
        <w:tc>
          <w:tcPr>
            <w:tcW w:w="5528" w:type="dxa"/>
            <w:shd w:val="clear" w:color="auto" w:fill="auto"/>
            <w:hideMark/>
          </w:tcPr>
          <w:p w14:paraId="2582FB83" w14:textId="77777777" w:rsidR="007F533C" w:rsidRPr="00B84409" w:rsidRDefault="007F533C" w:rsidP="00C43EB3">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14:paraId="2CF79B98" w14:textId="77777777" w:rsidR="007F533C" w:rsidRPr="00B84409" w:rsidRDefault="007F533C" w:rsidP="00C43EB3">
            <w:pPr>
              <w:jc w:val="center"/>
              <w:rPr>
                <w:rFonts w:cs="Arial"/>
                <w:b/>
                <w:bCs/>
                <w:color w:val="000000"/>
                <w:sz w:val="16"/>
                <w:szCs w:val="16"/>
              </w:rPr>
            </w:pPr>
          </w:p>
        </w:tc>
      </w:tr>
      <w:tr w:rsidR="007F533C" w:rsidRPr="00B84409" w14:paraId="4D4D3A9E" w14:textId="77777777" w:rsidTr="00C43EB3">
        <w:trPr>
          <w:trHeight w:val="20"/>
        </w:trPr>
        <w:tc>
          <w:tcPr>
            <w:tcW w:w="760" w:type="dxa"/>
            <w:shd w:val="clear" w:color="auto" w:fill="auto"/>
            <w:hideMark/>
          </w:tcPr>
          <w:p w14:paraId="00B8ACE5" w14:textId="77777777" w:rsidR="007F533C" w:rsidRPr="00B84409" w:rsidRDefault="007F533C" w:rsidP="00C43EB3">
            <w:pPr>
              <w:jc w:val="center"/>
              <w:rPr>
                <w:rFonts w:cs="Arial"/>
                <w:color w:val="000000"/>
                <w:sz w:val="16"/>
                <w:szCs w:val="16"/>
              </w:rPr>
            </w:pPr>
            <w:r w:rsidRPr="00B84409">
              <w:rPr>
                <w:rFonts w:cs="Arial"/>
                <w:color w:val="000000"/>
                <w:sz w:val="16"/>
                <w:szCs w:val="16"/>
              </w:rPr>
              <w:t>30</w:t>
            </w:r>
          </w:p>
        </w:tc>
        <w:tc>
          <w:tcPr>
            <w:tcW w:w="2227" w:type="dxa"/>
            <w:shd w:val="clear" w:color="auto" w:fill="auto"/>
            <w:hideMark/>
          </w:tcPr>
          <w:p w14:paraId="47CD779A" w14:textId="77777777" w:rsidR="007F533C" w:rsidRPr="00B84409" w:rsidRDefault="007F533C" w:rsidP="00C43EB3">
            <w:pPr>
              <w:jc w:val="left"/>
              <w:rPr>
                <w:rFonts w:cs="Arial"/>
                <w:color w:val="000000"/>
                <w:sz w:val="16"/>
                <w:szCs w:val="16"/>
              </w:rPr>
            </w:pPr>
            <w:r w:rsidRPr="00B84409">
              <w:rPr>
                <w:rFonts w:cs="Arial"/>
                <w:color w:val="000000"/>
                <w:sz w:val="16"/>
                <w:szCs w:val="16"/>
              </w:rPr>
              <w:t>Orden de Pedido</w:t>
            </w:r>
          </w:p>
        </w:tc>
        <w:tc>
          <w:tcPr>
            <w:tcW w:w="5528" w:type="dxa"/>
            <w:shd w:val="clear" w:color="auto" w:fill="auto"/>
            <w:hideMark/>
          </w:tcPr>
          <w:p w14:paraId="30722172" w14:textId="77777777" w:rsidR="007F533C" w:rsidRPr="00B84409" w:rsidRDefault="007F533C" w:rsidP="00C43EB3">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14:paraId="2579D0D5" w14:textId="77777777" w:rsidR="007F533C" w:rsidRPr="00B84409" w:rsidRDefault="007F533C" w:rsidP="00C43EB3">
            <w:pPr>
              <w:jc w:val="center"/>
              <w:rPr>
                <w:rFonts w:cs="Arial"/>
                <w:b/>
                <w:bCs/>
                <w:color w:val="000000"/>
                <w:sz w:val="16"/>
                <w:szCs w:val="16"/>
              </w:rPr>
            </w:pPr>
          </w:p>
        </w:tc>
      </w:tr>
      <w:tr w:rsidR="007F533C" w:rsidRPr="00B84409" w14:paraId="76CA320F" w14:textId="77777777" w:rsidTr="00C43EB3">
        <w:trPr>
          <w:trHeight w:val="20"/>
        </w:trPr>
        <w:tc>
          <w:tcPr>
            <w:tcW w:w="760" w:type="dxa"/>
            <w:shd w:val="clear" w:color="auto" w:fill="auto"/>
            <w:hideMark/>
          </w:tcPr>
          <w:p w14:paraId="26CEA4EE" w14:textId="77777777" w:rsidR="007F533C" w:rsidRPr="00B84409" w:rsidRDefault="007F533C" w:rsidP="00C43EB3">
            <w:pPr>
              <w:jc w:val="center"/>
              <w:rPr>
                <w:rFonts w:cs="Arial"/>
                <w:color w:val="000000"/>
                <w:sz w:val="16"/>
                <w:szCs w:val="16"/>
              </w:rPr>
            </w:pPr>
            <w:r w:rsidRPr="00B84409">
              <w:rPr>
                <w:rFonts w:cs="Arial"/>
                <w:color w:val="000000"/>
                <w:sz w:val="16"/>
                <w:szCs w:val="16"/>
              </w:rPr>
              <w:t>40</w:t>
            </w:r>
          </w:p>
        </w:tc>
        <w:tc>
          <w:tcPr>
            <w:tcW w:w="2227" w:type="dxa"/>
            <w:shd w:val="clear" w:color="auto" w:fill="auto"/>
            <w:hideMark/>
          </w:tcPr>
          <w:p w14:paraId="6099F6A8" w14:textId="77777777" w:rsidR="007F533C" w:rsidRPr="00B84409" w:rsidRDefault="007F533C" w:rsidP="00C43EB3">
            <w:pPr>
              <w:jc w:val="left"/>
              <w:rPr>
                <w:rFonts w:cs="Arial"/>
                <w:color w:val="000000"/>
                <w:sz w:val="16"/>
                <w:szCs w:val="16"/>
              </w:rPr>
            </w:pPr>
            <w:r w:rsidRPr="00B84409">
              <w:rPr>
                <w:rFonts w:cs="Arial"/>
                <w:color w:val="000000"/>
                <w:sz w:val="16"/>
                <w:szCs w:val="16"/>
              </w:rPr>
              <w:t>Denuncia Policial</w:t>
            </w:r>
          </w:p>
        </w:tc>
        <w:tc>
          <w:tcPr>
            <w:tcW w:w="5528" w:type="dxa"/>
            <w:shd w:val="clear" w:color="auto" w:fill="auto"/>
            <w:hideMark/>
          </w:tcPr>
          <w:p w14:paraId="0D986DB7" w14:textId="77777777" w:rsidR="007F533C" w:rsidRPr="00B84409" w:rsidRDefault="007F533C" w:rsidP="00C43EB3">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14:paraId="2BB5C16D" w14:textId="77777777" w:rsidR="007F533C" w:rsidRPr="00B84409" w:rsidRDefault="007F533C" w:rsidP="00C43EB3">
            <w:pPr>
              <w:jc w:val="center"/>
              <w:rPr>
                <w:rFonts w:cs="Arial"/>
                <w:b/>
                <w:bCs/>
                <w:color w:val="000000"/>
                <w:sz w:val="16"/>
                <w:szCs w:val="16"/>
              </w:rPr>
            </w:pPr>
          </w:p>
        </w:tc>
      </w:tr>
      <w:tr w:rsidR="007F533C" w:rsidRPr="00B84409" w14:paraId="706D2E89" w14:textId="77777777" w:rsidTr="00C43EB3">
        <w:trPr>
          <w:trHeight w:val="766"/>
        </w:trPr>
        <w:tc>
          <w:tcPr>
            <w:tcW w:w="760" w:type="dxa"/>
            <w:shd w:val="clear" w:color="auto" w:fill="auto"/>
            <w:hideMark/>
          </w:tcPr>
          <w:p w14:paraId="45EF63E2" w14:textId="77777777" w:rsidR="007F533C" w:rsidRPr="00B84409" w:rsidRDefault="007F533C" w:rsidP="00C43EB3">
            <w:pPr>
              <w:jc w:val="center"/>
              <w:rPr>
                <w:rFonts w:cs="Arial"/>
                <w:color w:val="000000"/>
                <w:sz w:val="16"/>
                <w:szCs w:val="16"/>
              </w:rPr>
            </w:pPr>
            <w:r w:rsidRPr="00B84409">
              <w:rPr>
                <w:rFonts w:cs="Arial"/>
                <w:color w:val="000000"/>
                <w:sz w:val="16"/>
                <w:szCs w:val="16"/>
              </w:rPr>
              <w:t>90</w:t>
            </w:r>
          </w:p>
        </w:tc>
        <w:tc>
          <w:tcPr>
            <w:tcW w:w="2227" w:type="dxa"/>
            <w:shd w:val="clear" w:color="auto" w:fill="auto"/>
            <w:hideMark/>
          </w:tcPr>
          <w:p w14:paraId="0BD7A774" w14:textId="77777777" w:rsidR="007F533C" w:rsidRPr="00B84409" w:rsidRDefault="007F533C" w:rsidP="00C43EB3">
            <w:pPr>
              <w:jc w:val="left"/>
              <w:rPr>
                <w:rFonts w:cs="Arial"/>
                <w:color w:val="000000"/>
                <w:sz w:val="16"/>
                <w:szCs w:val="16"/>
              </w:rPr>
            </w:pPr>
            <w:r w:rsidRPr="00B84409">
              <w:rPr>
                <w:rFonts w:cs="Arial"/>
                <w:color w:val="000000"/>
                <w:sz w:val="16"/>
                <w:szCs w:val="16"/>
              </w:rPr>
              <w:t>Orden de Retiro</w:t>
            </w:r>
          </w:p>
        </w:tc>
        <w:tc>
          <w:tcPr>
            <w:tcW w:w="5528" w:type="dxa"/>
            <w:shd w:val="clear" w:color="auto" w:fill="auto"/>
            <w:hideMark/>
          </w:tcPr>
          <w:p w14:paraId="6B3FB227"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05A27809"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44E39A1B"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####-####-SUNAT/######</w:t>
            </w:r>
          </w:p>
          <w:p w14:paraId="6A9BD76C" w14:textId="77777777" w:rsidR="007F533C" w:rsidRPr="00B84409" w:rsidRDefault="007F533C" w:rsidP="00C43EB3">
            <w:pPr>
              <w:jc w:val="left"/>
              <w:rPr>
                <w:rFonts w:cs="Arial"/>
                <w:color w:val="000000"/>
                <w:sz w:val="16"/>
                <w:szCs w:val="16"/>
              </w:rPr>
            </w:pPr>
            <w:r w:rsidRPr="00B84409">
              <w:rPr>
                <w:rFonts w:cs="Arial"/>
                <w:color w:val="000000"/>
                <w:sz w:val="16"/>
                <w:szCs w:val="16"/>
              </w:rPr>
              <w:t>Ejemplo: 123456-1234-1234567</w:t>
            </w:r>
          </w:p>
        </w:tc>
        <w:tc>
          <w:tcPr>
            <w:tcW w:w="1000" w:type="dxa"/>
            <w:shd w:val="clear" w:color="auto" w:fill="auto"/>
            <w:hideMark/>
          </w:tcPr>
          <w:p w14:paraId="77A42D5D" w14:textId="77777777" w:rsidR="007F533C" w:rsidRPr="00B84409" w:rsidRDefault="007F533C" w:rsidP="00C43EB3">
            <w:pPr>
              <w:jc w:val="center"/>
              <w:rPr>
                <w:rFonts w:cs="Arial"/>
                <w:b/>
                <w:bCs/>
                <w:color w:val="000000"/>
                <w:sz w:val="16"/>
                <w:szCs w:val="16"/>
              </w:rPr>
            </w:pPr>
          </w:p>
        </w:tc>
      </w:tr>
      <w:tr w:rsidR="007F533C" w:rsidRPr="00B84409" w14:paraId="3624B4E9" w14:textId="77777777" w:rsidTr="00C43EB3">
        <w:trPr>
          <w:trHeight w:val="950"/>
        </w:trPr>
        <w:tc>
          <w:tcPr>
            <w:tcW w:w="760" w:type="dxa"/>
            <w:shd w:val="clear" w:color="auto" w:fill="auto"/>
            <w:hideMark/>
          </w:tcPr>
          <w:p w14:paraId="279F3163" w14:textId="77777777" w:rsidR="007F533C" w:rsidRPr="00B84409" w:rsidRDefault="007F533C" w:rsidP="00C43EB3">
            <w:pPr>
              <w:jc w:val="center"/>
              <w:rPr>
                <w:rFonts w:cs="Arial"/>
                <w:color w:val="000000"/>
                <w:sz w:val="16"/>
                <w:szCs w:val="16"/>
              </w:rPr>
            </w:pPr>
            <w:r w:rsidRPr="00B84409">
              <w:rPr>
                <w:rFonts w:cs="Arial"/>
                <w:color w:val="000000"/>
                <w:sz w:val="16"/>
                <w:szCs w:val="16"/>
              </w:rPr>
              <w:t>91</w:t>
            </w:r>
          </w:p>
        </w:tc>
        <w:tc>
          <w:tcPr>
            <w:tcW w:w="2227" w:type="dxa"/>
            <w:shd w:val="clear" w:color="auto" w:fill="auto"/>
            <w:hideMark/>
          </w:tcPr>
          <w:p w14:paraId="213660EF" w14:textId="77777777" w:rsidR="007F533C" w:rsidRPr="00B84409" w:rsidRDefault="007F533C" w:rsidP="00C43EB3">
            <w:pPr>
              <w:jc w:val="left"/>
              <w:rPr>
                <w:rFonts w:cs="Arial"/>
                <w:color w:val="000000"/>
                <w:sz w:val="16"/>
                <w:szCs w:val="16"/>
              </w:rPr>
            </w:pPr>
            <w:r w:rsidRPr="00B84409">
              <w:rPr>
                <w:rFonts w:cs="Arial"/>
                <w:color w:val="000000"/>
                <w:sz w:val="16"/>
                <w:szCs w:val="16"/>
              </w:rPr>
              <w:t>Acta de incautación</w:t>
            </w:r>
          </w:p>
        </w:tc>
        <w:tc>
          <w:tcPr>
            <w:tcW w:w="5528" w:type="dxa"/>
            <w:shd w:val="clear" w:color="auto" w:fill="auto"/>
            <w:hideMark/>
          </w:tcPr>
          <w:p w14:paraId="3E316C9E"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0920C14B"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Correlativo de numeración (6)  - Año de Generación del Acta (4) - </w:t>
            </w:r>
          </w:p>
          <w:p w14:paraId="48A41032" w14:textId="77777777" w:rsidR="007F533C" w:rsidRPr="00B84409" w:rsidRDefault="007F533C" w:rsidP="00C43EB3">
            <w:pPr>
              <w:jc w:val="left"/>
              <w:rPr>
                <w:rFonts w:cs="Arial"/>
                <w:color w:val="000000"/>
                <w:sz w:val="16"/>
                <w:szCs w:val="16"/>
              </w:rPr>
            </w:pPr>
            <w:r w:rsidRPr="00B84409">
              <w:rPr>
                <w:rFonts w:cs="Arial"/>
                <w:color w:val="000000"/>
                <w:sz w:val="16"/>
                <w:szCs w:val="16"/>
              </w:rPr>
              <w:t>Código de Unidad Organizacional (6)</w:t>
            </w:r>
          </w:p>
          <w:p w14:paraId="590E1F9C"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w:t>
            </w:r>
          </w:p>
          <w:p w14:paraId="0DDF8E86" w14:textId="77777777" w:rsidR="007F533C" w:rsidRPr="00B84409" w:rsidRDefault="007F533C" w:rsidP="00C43EB3">
            <w:pPr>
              <w:jc w:val="left"/>
              <w:rPr>
                <w:rFonts w:cs="Arial"/>
                <w:color w:val="000000"/>
                <w:sz w:val="16"/>
                <w:szCs w:val="16"/>
              </w:rPr>
            </w:pPr>
            <w:r w:rsidRPr="00B84409">
              <w:rPr>
                <w:rFonts w:cs="Arial"/>
                <w:color w:val="000000"/>
                <w:sz w:val="16"/>
                <w:szCs w:val="16"/>
              </w:rPr>
              <w:t>Ejemplo: 123456-1234-123456</w:t>
            </w:r>
          </w:p>
        </w:tc>
        <w:tc>
          <w:tcPr>
            <w:tcW w:w="1000" w:type="dxa"/>
            <w:shd w:val="clear" w:color="auto" w:fill="auto"/>
            <w:hideMark/>
          </w:tcPr>
          <w:p w14:paraId="546B5EE7" w14:textId="77777777" w:rsidR="007F533C" w:rsidRPr="00B84409" w:rsidRDefault="007F533C" w:rsidP="00C43EB3">
            <w:pPr>
              <w:jc w:val="center"/>
              <w:rPr>
                <w:rFonts w:cs="Arial"/>
                <w:b/>
                <w:bCs/>
                <w:color w:val="000000"/>
                <w:sz w:val="16"/>
                <w:szCs w:val="16"/>
              </w:rPr>
            </w:pPr>
          </w:p>
        </w:tc>
      </w:tr>
      <w:tr w:rsidR="007F533C" w:rsidRPr="00B84409" w14:paraId="2561E255" w14:textId="77777777" w:rsidTr="00C43EB3">
        <w:trPr>
          <w:trHeight w:val="766"/>
        </w:trPr>
        <w:tc>
          <w:tcPr>
            <w:tcW w:w="760" w:type="dxa"/>
            <w:shd w:val="clear" w:color="auto" w:fill="auto"/>
            <w:hideMark/>
          </w:tcPr>
          <w:p w14:paraId="393D2530" w14:textId="77777777" w:rsidR="007F533C" w:rsidRPr="00B84409" w:rsidRDefault="007F533C" w:rsidP="00C43EB3">
            <w:pPr>
              <w:jc w:val="center"/>
              <w:rPr>
                <w:rFonts w:cs="Arial"/>
                <w:color w:val="000000"/>
                <w:sz w:val="16"/>
                <w:szCs w:val="16"/>
              </w:rPr>
            </w:pPr>
            <w:r w:rsidRPr="00B84409">
              <w:rPr>
                <w:rFonts w:cs="Arial"/>
                <w:color w:val="000000"/>
                <w:sz w:val="16"/>
                <w:szCs w:val="16"/>
              </w:rPr>
              <w:t>92</w:t>
            </w:r>
          </w:p>
        </w:tc>
        <w:tc>
          <w:tcPr>
            <w:tcW w:w="2227" w:type="dxa"/>
            <w:shd w:val="clear" w:color="auto" w:fill="auto"/>
            <w:hideMark/>
          </w:tcPr>
          <w:p w14:paraId="79C87468" w14:textId="77777777" w:rsidR="007F533C" w:rsidRPr="00B84409" w:rsidRDefault="007F533C" w:rsidP="00C43EB3">
            <w:pPr>
              <w:jc w:val="left"/>
              <w:rPr>
                <w:rFonts w:cs="Arial"/>
                <w:color w:val="000000"/>
                <w:sz w:val="16"/>
                <w:szCs w:val="16"/>
              </w:rPr>
            </w:pPr>
            <w:r w:rsidRPr="00B84409">
              <w:rPr>
                <w:rFonts w:cs="Arial"/>
                <w:color w:val="000000"/>
                <w:sz w:val="16"/>
                <w:szCs w:val="16"/>
              </w:rPr>
              <w:t>Carta de devolución</w:t>
            </w:r>
          </w:p>
        </w:tc>
        <w:tc>
          <w:tcPr>
            <w:tcW w:w="5528" w:type="dxa"/>
            <w:shd w:val="clear" w:color="auto" w:fill="auto"/>
            <w:hideMark/>
          </w:tcPr>
          <w:p w14:paraId="1A26AF0C"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59161D2D" w14:textId="77777777" w:rsidR="007F533C" w:rsidRPr="00B84409" w:rsidRDefault="007F533C" w:rsidP="00C43EB3">
            <w:pPr>
              <w:jc w:val="left"/>
              <w:rPr>
                <w:rFonts w:cs="Arial"/>
                <w:color w:val="000000"/>
                <w:sz w:val="16"/>
                <w:szCs w:val="16"/>
              </w:rPr>
            </w:pPr>
            <w:r w:rsidRPr="00B84409">
              <w:rPr>
                <w:rFonts w:cs="Arial"/>
                <w:color w:val="000000"/>
                <w:sz w:val="16"/>
                <w:szCs w:val="16"/>
              </w:rPr>
              <w:t> </w:t>
            </w:r>
          </w:p>
          <w:p w14:paraId="406A1B91"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####-####-SUNAT/######</w:t>
            </w:r>
          </w:p>
          <w:p w14:paraId="41B069CF" w14:textId="77777777" w:rsidR="007F533C" w:rsidRPr="00B84409" w:rsidRDefault="007F533C" w:rsidP="00C43EB3">
            <w:pPr>
              <w:jc w:val="left"/>
              <w:rPr>
                <w:rFonts w:cs="Arial"/>
                <w:color w:val="000000"/>
                <w:sz w:val="16"/>
                <w:szCs w:val="16"/>
              </w:rPr>
            </w:pPr>
            <w:r w:rsidRPr="00B84409">
              <w:rPr>
                <w:rFonts w:cs="Arial"/>
                <w:color w:val="000000"/>
                <w:sz w:val="16"/>
                <w:szCs w:val="16"/>
              </w:rPr>
              <w:t>Ejemplo: 123456-1234-123456</w:t>
            </w:r>
          </w:p>
        </w:tc>
        <w:tc>
          <w:tcPr>
            <w:tcW w:w="1000" w:type="dxa"/>
            <w:shd w:val="clear" w:color="auto" w:fill="auto"/>
            <w:hideMark/>
          </w:tcPr>
          <w:p w14:paraId="27D805C3" w14:textId="77777777" w:rsidR="007F533C" w:rsidRPr="00B84409" w:rsidRDefault="007F533C" w:rsidP="00C43EB3">
            <w:pPr>
              <w:jc w:val="center"/>
              <w:rPr>
                <w:rFonts w:cs="Arial"/>
                <w:b/>
                <w:bCs/>
                <w:color w:val="000000"/>
                <w:sz w:val="16"/>
                <w:szCs w:val="16"/>
              </w:rPr>
            </w:pPr>
          </w:p>
        </w:tc>
      </w:tr>
      <w:tr w:rsidR="007F533C" w:rsidRPr="00B84409" w14:paraId="66378DB2" w14:textId="77777777" w:rsidTr="00C43EB3">
        <w:trPr>
          <w:trHeight w:val="766"/>
        </w:trPr>
        <w:tc>
          <w:tcPr>
            <w:tcW w:w="760" w:type="dxa"/>
            <w:shd w:val="clear" w:color="auto" w:fill="auto"/>
            <w:hideMark/>
          </w:tcPr>
          <w:p w14:paraId="37349E36" w14:textId="77777777" w:rsidR="007F533C" w:rsidRPr="00B84409" w:rsidRDefault="007F533C" w:rsidP="00C43EB3">
            <w:pPr>
              <w:jc w:val="center"/>
              <w:rPr>
                <w:rFonts w:cs="Arial"/>
                <w:color w:val="000000"/>
                <w:sz w:val="16"/>
                <w:szCs w:val="16"/>
              </w:rPr>
            </w:pPr>
            <w:r w:rsidRPr="00B84409">
              <w:rPr>
                <w:rFonts w:cs="Arial"/>
                <w:color w:val="000000"/>
                <w:sz w:val="16"/>
                <w:szCs w:val="16"/>
              </w:rPr>
              <w:t>93</w:t>
            </w:r>
          </w:p>
        </w:tc>
        <w:tc>
          <w:tcPr>
            <w:tcW w:w="2227" w:type="dxa"/>
            <w:shd w:val="clear" w:color="auto" w:fill="auto"/>
            <w:hideMark/>
          </w:tcPr>
          <w:p w14:paraId="78A65475" w14:textId="77777777" w:rsidR="007F533C" w:rsidRPr="00B84409" w:rsidRDefault="007F533C" w:rsidP="00C43EB3">
            <w:pPr>
              <w:jc w:val="left"/>
              <w:rPr>
                <w:rFonts w:cs="Arial"/>
                <w:color w:val="000000"/>
                <w:sz w:val="16"/>
                <w:szCs w:val="16"/>
              </w:rPr>
            </w:pPr>
            <w:r w:rsidRPr="00B84409">
              <w:rPr>
                <w:rFonts w:cs="Arial"/>
                <w:color w:val="000000"/>
                <w:sz w:val="16"/>
                <w:szCs w:val="16"/>
              </w:rPr>
              <w:t>Acta de inmovilización</w:t>
            </w:r>
          </w:p>
        </w:tc>
        <w:tc>
          <w:tcPr>
            <w:tcW w:w="5528" w:type="dxa"/>
            <w:shd w:val="clear" w:color="auto" w:fill="auto"/>
            <w:hideMark/>
          </w:tcPr>
          <w:p w14:paraId="2002FA5A"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Se debe validar la estructura del documento: </w:t>
            </w:r>
          </w:p>
          <w:p w14:paraId="2D4B0D43"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Correlativo de numeración (6)  - Año de Generación del Acta (4) - </w:t>
            </w:r>
          </w:p>
          <w:p w14:paraId="33489084" w14:textId="77777777" w:rsidR="007F533C" w:rsidRPr="00B84409" w:rsidRDefault="007F533C" w:rsidP="00C43EB3">
            <w:pPr>
              <w:jc w:val="left"/>
              <w:rPr>
                <w:rFonts w:cs="Arial"/>
                <w:color w:val="000000"/>
                <w:sz w:val="16"/>
                <w:szCs w:val="16"/>
              </w:rPr>
            </w:pPr>
            <w:r w:rsidRPr="00B84409">
              <w:rPr>
                <w:rFonts w:cs="Arial"/>
                <w:color w:val="000000"/>
                <w:sz w:val="16"/>
                <w:szCs w:val="16"/>
              </w:rPr>
              <w:t>Código de Unidad Organizacional (6)</w:t>
            </w:r>
          </w:p>
          <w:p w14:paraId="01DCF53E" w14:textId="77777777" w:rsidR="007F533C" w:rsidRPr="00B84409" w:rsidRDefault="007F533C" w:rsidP="00C43EB3">
            <w:pPr>
              <w:jc w:val="left"/>
              <w:rPr>
                <w:rFonts w:cs="Arial"/>
                <w:color w:val="000000"/>
                <w:sz w:val="16"/>
                <w:szCs w:val="16"/>
              </w:rPr>
            </w:pPr>
          </w:p>
          <w:p w14:paraId="14B90479" w14:textId="77777777" w:rsidR="007F533C" w:rsidRPr="00B84409" w:rsidRDefault="007F533C" w:rsidP="00C43EB3">
            <w:pPr>
              <w:jc w:val="left"/>
              <w:rPr>
                <w:rFonts w:cs="Arial"/>
                <w:color w:val="000000"/>
                <w:sz w:val="16"/>
                <w:szCs w:val="16"/>
              </w:rPr>
            </w:pPr>
            <w:r w:rsidRPr="00B84409">
              <w:rPr>
                <w:rFonts w:cs="Arial"/>
                <w:color w:val="000000"/>
                <w:sz w:val="16"/>
                <w:szCs w:val="16"/>
              </w:rPr>
              <w:t xml:space="preserve"> donde: ######-####-SUNAT/######</w:t>
            </w:r>
          </w:p>
          <w:p w14:paraId="18ED4B3C" w14:textId="77777777" w:rsidR="007F533C" w:rsidRPr="00B84409" w:rsidRDefault="007F533C" w:rsidP="00C43EB3">
            <w:pPr>
              <w:jc w:val="left"/>
              <w:rPr>
                <w:rFonts w:cs="Arial"/>
                <w:color w:val="000000"/>
                <w:sz w:val="16"/>
                <w:szCs w:val="16"/>
              </w:rPr>
            </w:pPr>
            <w:r w:rsidRPr="00B84409">
              <w:rPr>
                <w:rFonts w:cs="Arial"/>
                <w:color w:val="000000"/>
                <w:sz w:val="16"/>
                <w:szCs w:val="16"/>
              </w:rPr>
              <w:t>Ejemplo: 123456-1234-1234567</w:t>
            </w:r>
          </w:p>
        </w:tc>
        <w:tc>
          <w:tcPr>
            <w:tcW w:w="1000" w:type="dxa"/>
            <w:shd w:val="clear" w:color="auto" w:fill="auto"/>
            <w:hideMark/>
          </w:tcPr>
          <w:p w14:paraId="626C0CE5" w14:textId="77777777" w:rsidR="007F533C" w:rsidRPr="00B84409" w:rsidRDefault="007F533C" w:rsidP="00C43EB3">
            <w:pPr>
              <w:jc w:val="center"/>
              <w:rPr>
                <w:rFonts w:cs="Arial"/>
                <w:b/>
                <w:bCs/>
                <w:color w:val="000000"/>
                <w:sz w:val="16"/>
                <w:szCs w:val="16"/>
              </w:rPr>
            </w:pPr>
          </w:p>
        </w:tc>
      </w:tr>
      <w:tr w:rsidR="007F533C" w:rsidRPr="00B84409" w14:paraId="1D77EDDE" w14:textId="77777777" w:rsidTr="00C43EB3">
        <w:trPr>
          <w:trHeight w:val="20"/>
        </w:trPr>
        <w:tc>
          <w:tcPr>
            <w:tcW w:w="760" w:type="dxa"/>
            <w:shd w:val="clear" w:color="auto" w:fill="auto"/>
            <w:hideMark/>
          </w:tcPr>
          <w:p w14:paraId="7C43E411" w14:textId="77777777" w:rsidR="007F533C" w:rsidRPr="00B84409" w:rsidRDefault="007F533C" w:rsidP="00C43EB3">
            <w:pPr>
              <w:jc w:val="center"/>
              <w:rPr>
                <w:rFonts w:cs="Arial"/>
                <w:color w:val="000000"/>
                <w:sz w:val="16"/>
                <w:szCs w:val="16"/>
              </w:rPr>
            </w:pPr>
            <w:r w:rsidRPr="00B84409">
              <w:rPr>
                <w:rFonts w:cs="Arial"/>
                <w:color w:val="000000"/>
                <w:sz w:val="16"/>
                <w:szCs w:val="16"/>
              </w:rPr>
              <w:t>99</w:t>
            </w:r>
          </w:p>
        </w:tc>
        <w:tc>
          <w:tcPr>
            <w:tcW w:w="2227" w:type="dxa"/>
            <w:shd w:val="clear" w:color="auto" w:fill="auto"/>
            <w:hideMark/>
          </w:tcPr>
          <w:p w14:paraId="53914A6C" w14:textId="77777777" w:rsidR="007F533C" w:rsidRPr="00B84409" w:rsidRDefault="007F533C" w:rsidP="00C43EB3">
            <w:pPr>
              <w:jc w:val="left"/>
              <w:rPr>
                <w:rFonts w:cs="Arial"/>
                <w:color w:val="000000"/>
                <w:sz w:val="16"/>
                <w:szCs w:val="16"/>
              </w:rPr>
            </w:pPr>
            <w:r w:rsidRPr="00B84409">
              <w:rPr>
                <w:rFonts w:cs="Arial"/>
                <w:color w:val="000000"/>
                <w:sz w:val="16"/>
                <w:szCs w:val="16"/>
              </w:rPr>
              <w:t>Otros</w:t>
            </w:r>
          </w:p>
        </w:tc>
        <w:tc>
          <w:tcPr>
            <w:tcW w:w="5528" w:type="dxa"/>
            <w:shd w:val="clear" w:color="auto" w:fill="auto"/>
            <w:hideMark/>
          </w:tcPr>
          <w:p w14:paraId="07E100F5" w14:textId="77777777" w:rsidR="007F533C" w:rsidRPr="00B84409" w:rsidRDefault="007F533C" w:rsidP="00C43EB3">
            <w:pPr>
              <w:jc w:val="left"/>
              <w:rPr>
                <w:rFonts w:cs="Arial"/>
                <w:color w:val="000000"/>
                <w:sz w:val="16"/>
                <w:szCs w:val="16"/>
              </w:rPr>
            </w:pPr>
            <w:r w:rsidRPr="00B84409">
              <w:rPr>
                <w:rFonts w:cs="Arial"/>
                <w:color w:val="000000"/>
                <w:sz w:val="16"/>
                <w:szCs w:val="16"/>
              </w:rPr>
              <w:t>No valida</w:t>
            </w:r>
          </w:p>
        </w:tc>
        <w:tc>
          <w:tcPr>
            <w:tcW w:w="1000" w:type="dxa"/>
            <w:shd w:val="clear" w:color="auto" w:fill="auto"/>
            <w:hideMark/>
          </w:tcPr>
          <w:p w14:paraId="5DEE63CF" w14:textId="77777777" w:rsidR="007F533C" w:rsidRPr="00B84409" w:rsidRDefault="007F533C" w:rsidP="00C43EB3">
            <w:pPr>
              <w:jc w:val="center"/>
              <w:rPr>
                <w:rFonts w:cs="Arial"/>
                <w:b/>
                <w:bCs/>
                <w:color w:val="000000"/>
                <w:sz w:val="16"/>
                <w:szCs w:val="16"/>
              </w:rPr>
            </w:pPr>
          </w:p>
        </w:tc>
      </w:tr>
    </w:tbl>
    <w:p w14:paraId="1CED262E" w14:textId="77777777" w:rsidR="007F533C" w:rsidRPr="00B84409" w:rsidRDefault="007F533C" w:rsidP="007F533C"/>
    <w:p w14:paraId="50DE85F5" w14:textId="77777777" w:rsidR="007F533C" w:rsidRPr="00B84409" w:rsidRDefault="007F533C" w:rsidP="007F533C"/>
    <w:p w14:paraId="03C5DA47" w14:textId="77777777" w:rsidR="007F533C" w:rsidRPr="00B84409" w:rsidRDefault="007F533C" w:rsidP="007F533C">
      <w:pPr>
        <w:pStyle w:val="Heading2"/>
        <w:numPr>
          <w:ilvl w:val="0"/>
          <w:numId w:val="0"/>
        </w:numPr>
        <w:ind w:left="426"/>
        <w:rPr>
          <w:sz w:val="20"/>
          <w:szCs w:val="20"/>
        </w:rPr>
      </w:pPr>
      <w:bookmarkStart w:id="78" w:name="_Toc536438850"/>
      <w:r w:rsidRPr="00B84409">
        <w:rPr>
          <w:sz w:val="20"/>
          <w:szCs w:val="20"/>
        </w:rPr>
        <w:t>Anexo 04: Tipos de documento vinculado a la operación</w:t>
      </w:r>
      <w:bookmarkEnd w:id="78"/>
    </w:p>
    <w:p w14:paraId="58539A34" w14:textId="77777777" w:rsidR="007F533C" w:rsidRPr="00B84409" w:rsidRDefault="007F533C" w:rsidP="007F533C"/>
    <w:tbl>
      <w:tblPr>
        <w:tblW w:w="9515" w:type="dxa"/>
        <w:tblInd w:w="60" w:type="dxa"/>
        <w:tblCellMar>
          <w:left w:w="70" w:type="dxa"/>
          <w:right w:w="70" w:type="dxa"/>
        </w:tblCellMar>
        <w:tblLook w:val="04A0" w:firstRow="1" w:lastRow="0" w:firstColumn="1" w:lastColumn="0" w:noHBand="0" w:noVBand="1"/>
      </w:tblPr>
      <w:tblGrid>
        <w:gridCol w:w="780"/>
        <w:gridCol w:w="2560"/>
        <w:gridCol w:w="5175"/>
        <w:gridCol w:w="1000"/>
      </w:tblGrid>
      <w:tr w:rsidR="007F533C" w:rsidRPr="00B84409" w14:paraId="37B3867B" w14:textId="77777777" w:rsidTr="00C43EB3">
        <w:trPr>
          <w:trHeight w:val="480"/>
          <w:tblHeader/>
        </w:trPr>
        <w:tc>
          <w:tcPr>
            <w:tcW w:w="7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vAlign w:val="center"/>
            <w:hideMark/>
          </w:tcPr>
          <w:p w14:paraId="1A4F9083"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Código</w:t>
            </w:r>
          </w:p>
        </w:tc>
        <w:tc>
          <w:tcPr>
            <w:tcW w:w="2560" w:type="dxa"/>
            <w:tcBorders>
              <w:top w:val="single" w:sz="8" w:space="0" w:color="000000"/>
              <w:left w:val="nil"/>
              <w:bottom w:val="single" w:sz="8" w:space="0" w:color="000000"/>
              <w:right w:val="single" w:sz="8" w:space="0" w:color="000000"/>
            </w:tcBorders>
            <w:shd w:val="clear" w:color="auto" w:fill="B8CCE4" w:themeFill="accent1" w:themeFillTint="66"/>
            <w:vAlign w:val="center"/>
            <w:hideMark/>
          </w:tcPr>
          <w:p w14:paraId="7967C056"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Tipo de documento para Operaciones</w:t>
            </w:r>
          </w:p>
        </w:tc>
        <w:tc>
          <w:tcPr>
            <w:tcW w:w="5175" w:type="dxa"/>
            <w:tcBorders>
              <w:top w:val="single" w:sz="8" w:space="0" w:color="000000"/>
              <w:left w:val="nil"/>
              <w:bottom w:val="nil"/>
              <w:right w:val="single" w:sz="8" w:space="0" w:color="000000"/>
            </w:tcBorders>
            <w:shd w:val="clear" w:color="auto" w:fill="B8CCE4" w:themeFill="accent1" w:themeFillTint="66"/>
            <w:vAlign w:val="center"/>
            <w:hideMark/>
          </w:tcPr>
          <w:p w14:paraId="1C4A9FC7"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Validaciones en la selección</w:t>
            </w:r>
          </w:p>
        </w:tc>
        <w:tc>
          <w:tcPr>
            <w:tcW w:w="1000" w:type="dxa"/>
            <w:tcBorders>
              <w:top w:val="single" w:sz="8" w:space="0" w:color="000000"/>
              <w:left w:val="nil"/>
              <w:bottom w:val="single" w:sz="8" w:space="0" w:color="000000"/>
              <w:right w:val="single" w:sz="8" w:space="0" w:color="000000"/>
            </w:tcBorders>
            <w:shd w:val="clear" w:color="auto" w:fill="B8CCE4" w:themeFill="accent1" w:themeFillTint="66"/>
            <w:vAlign w:val="center"/>
            <w:hideMark/>
          </w:tcPr>
          <w:p w14:paraId="75E04492"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SUNAT CPE</w:t>
            </w:r>
          </w:p>
        </w:tc>
      </w:tr>
      <w:tr w:rsidR="007F533C" w:rsidRPr="00B84409" w14:paraId="3177AD81" w14:textId="77777777" w:rsidTr="00C43EB3">
        <w:trPr>
          <w:trHeight w:val="450"/>
        </w:trPr>
        <w:tc>
          <w:tcPr>
            <w:tcW w:w="780" w:type="dxa"/>
            <w:tcBorders>
              <w:top w:val="nil"/>
              <w:left w:val="single" w:sz="8" w:space="0" w:color="000000"/>
              <w:bottom w:val="nil"/>
              <w:right w:val="single" w:sz="8" w:space="0" w:color="000000"/>
            </w:tcBorders>
            <w:shd w:val="clear" w:color="auto" w:fill="auto"/>
            <w:hideMark/>
          </w:tcPr>
          <w:p w14:paraId="7D3AF6D2" w14:textId="77777777" w:rsidR="007F533C" w:rsidRPr="00B84409" w:rsidRDefault="007F533C" w:rsidP="00C43EB3">
            <w:pPr>
              <w:jc w:val="center"/>
              <w:rPr>
                <w:rFonts w:cs="Arial"/>
                <w:color w:val="000000"/>
                <w:sz w:val="16"/>
                <w:szCs w:val="16"/>
              </w:rPr>
            </w:pPr>
            <w:r w:rsidRPr="00B84409">
              <w:rPr>
                <w:rFonts w:cs="Arial"/>
                <w:color w:val="000000"/>
                <w:sz w:val="16"/>
                <w:szCs w:val="16"/>
              </w:rPr>
              <w:t>6</w:t>
            </w:r>
          </w:p>
        </w:tc>
        <w:tc>
          <w:tcPr>
            <w:tcW w:w="2560" w:type="dxa"/>
            <w:tcBorders>
              <w:top w:val="nil"/>
              <w:left w:val="nil"/>
              <w:bottom w:val="nil"/>
              <w:right w:val="nil"/>
            </w:tcBorders>
            <w:shd w:val="clear" w:color="auto" w:fill="auto"/>
            <w:hideMark/>
          </w:tcPr>
          <w:p w14:paraId="5A1BC3D5" w14:textId="77777777" w:rsidR="007F533C" w:rsidRPr="00B84409" w:rsidRDefault="007F533C" w:rsidP="00C43EB3">
            <w:pPr>
              <w:jc w:val="left"/>
              <w:rPr>
                <w:rFonts w:cs="Arial"/>
                <w:color w:val="000000"/>
                <w:sz w:val="16"/>
                <w:szCs w:val="16"/>
              </w:rPr>
            </w:pPr>
            <w:r w:rsidRPr="00B84409">
              <w:rPr>
                <w:rFonts w:cs="Arial"/>
                <w:color w:val="000000"/>
                <w:sz w:val="16"/>
                <w:szCs w:val="16"/>
              </w:rPr>
              <w:t>RUC</w:t>
            </w:r>
          </w:p>
        </w:tc>
        <w:tc>
          <w:tcPr>
            <w:tcW w:w="5175" w:type="dxa"/>
            <w:tcBorders>
              <w:top w:val="single" w:sz="8" w:space="0" w:color="auto"/>
              <w:left w:val="single" w:sz="8" w:space="0" w:color="auto"/>
              <w:bottom w:val="single" w:sz="8" w:space="0" w:color="auto"/>
              <w:right w:val="single" w:sz="8" w:space="0" w:color="auto"/>
            </w:tcBorders>
            <w:shd w:val="clear" w:color="auto" w:fill="auto"/>
            <w:hideMark/>
          </w:tcPr>
          <w:p w14:paraId="7634B1CB"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estructura del documento: ########### debe cumplir con el algoritmo de validación del número de RUC</w:t>
            </w:r>
          </w:p>
        </w:tc>
        <w:tc>
          <w:tcPr>
            <w:tcW w:w="1000" w:type="dxa"/>
            <w:tcBorders>
              <w:top w:val="nil"/>
              <w:left w:val="nil"/>
              <w:bottom w:val="nil"/>
              <w:right w:val="single" w:sz="8" w:space="0" w:color="000000"/>
            </w:tcBorders>
            <w:shd w:val="clear" w:color="auto" w:fill="auto"/>
            <w:hideMark/>
          </w:tcPr>
          <w:p w14:paraId="5E95BCC5" w14:textId="77777777" w:rsidR="007F533C" w:rsidRPr="00B84409" w:rsidRDefault="007F533C" w:rsidP="00C43EB3">
            <w:pPr>
              <w:jc w:val="center"/>
              <w:rPr>
                <w:rFonts w:cs="Arial"/>
                <w:color w:val="000000"/>
                <w:sz w:val="16"/>
                <w:szCs w:val="16"/>
              </w:rPr>
            </w:pPr>
            <w:r w:rsidRPr="00B84409">
              <w:rPr>
                <w:rFonts w:cs="Arial"/>
                <w:color w:val="000000"/>
                <w:sz w:val="16"/>
                <w:szCs w:val="16"/>
              </w:rPr>
              <w:t>X</w:t>
            </w:r>
          </w:p>
        </w:tc>
      </w:tr>
      <w:tr w:rsidR="007F533C" w:rsidRPr="00B84409" w14:paraId="5EE56121" w14:textId="77777777" w:rsidTr="00C43EB3">
        <w:trPr>
          <w:trHeight w:val="300"/>
        </w:trPr>
        <w:tc>
          <w:tcPr>
            <w:tcW w:w="780" w:type="dxa"/>
            <w:tcBorders>
              <w:top w:val="single" w:sz="8" w:space="0" w:color="000000"/>
              <w:left w:val="single" w:sz="8" w:space="0" w:color="000000"/>
              <w:bottom w:val="nil"/>
              <w:right w:val="single" w:sz="8" w:space="0" w:color="000000"/>
            </w:tcBorders>
            <w:shd w:val="clear" w:color="auto" w:fill="auto"/>
            <w:hideMark/>
          </w:tcPr>
          <w:p w14:paraId="574802D5" w14:textId="77777777" w:rsidR="007F533C" w:rsidRPr="00B84409" w:rsidRDefault="007F533C" w:rsidP="00C43EB3">
            <w:pPr>
              <w:jc w:val="center"/>
              <w:rPr>
                <w:rFonts w:cs="Arial"/>
                <w:color w:val="000000"/>
                <w:sz w:val="16"/>
                <w:szCs w:val="16"/>
              </w:rPr>
            </w:pPr>
            <w:r w:rsidRPr="00B84409">
              <w:rPr>
                <w:rFonts w:cs="Arial"/>
                <w:color w:val="000000"/>
                <w:sz w:val="16"/>
                <w:szCs w:val="16"/>
              </w:rPr>
              <w:t>1</w:t>
            </w:r>
          </w:p>
        </w:tc>
        <w:tc>
          <w:tcPr>
            <w:tcW w:w="2560" w:type="dxa"/>
            <w:tcBorders>
              <w:top w:val="single" w:sz="8" w:space="0" w:color="000000"/>
              <w:left w:val="nil"/>
              <w:bottom w:val="nil"/>
              <w:right w:val="single" w:sz="8" w:space="0" w:color="000000"/>
            </w:tcBorders>
            <w:shd w:val="clear" w:color="auto" w:fill="auto"/>
            <w:hideMark/>
          </w:tcPr>
          <w:p w14:paraId="00A17E79" w14:textId="77777777" w:rsidR="007F533C" w:rsidRPr="00B84409" w:rsidRDefault="007F533C" w:rsidP="00C43EB3">
            <w:pPr>
              <w:jc w:val="left"/>
              <w:rPr>
                <w:rFonts w:cs="Arial"/>
                <w:color w:val="000000"/>
                <w:sz w:val="16"/>
                <w:szCs w:val="16"/>
              </w:rPr>
            </w:pPr>
            <w:r w:rsidRPr="00B84409">
              <w:rPr>
                <w:rFonts w:cs="Arial"/>
                <w:color w:val="000000"/>
                <w:sz w:val="16"/>
                <w:szCs w:val="16"/>
              </w:rPr>
              <w:t>Documento Nacional de Identidad</w:t>
            </w:r>
          </w:p>
        </w:tc>
        <w:tc>
          <w:tcPr>
            <w:tcW w:w="5175" w:type="dxa"/>
            <w:tcBorders>
              <w:top w:val="nil"/>
              <w:left w:val="nil"/>
              <w:bottom w:val="nil"/>
              <w:right w:val="single" w:sz="8" w:space="0" w:color="000000"/>
            </w:tcBorders>
            <w:shd w:val="clear" w:color="auto" w:fill="auto"/>
            <w:hideMark/>
          </w:tcPr>
          <w:p w14:paraId="4E7D9A4F"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estructura del documento: ######## debe contar con 8 dígitos</w:t>
            </w:r>
          </w:p>
        </w:tc>
        <w:tc>
          <w:tcPr>
            <w:tcW w:w="1000" w:type="dxa"/>
            <w:tcBorders>
              <w:top w:val="single" w:sz="8" w:space="0" w:color="000000"/>
              <w:left w:val="nil"/>
              <w:bottom w:val="nil"/>
              <w:right w:val="single" w:sz="8" w:space="0" w:color="000000"/>
            </w:tcBorders>
            <w:shd w:val="clear" w:color="auto" w:fill="auto"/>
            <w:hideMark/>
          </w:tcPr>
          <w:p w14:paraId="4395A4F0" w14:textId="77777777" w:rsidR="007F533C" w:rsidRPr="00B84409" w:rsidRDefault="007F533C" w:rsidP="00C43EB3">
            <w:pPr>
              <w:jc w:val="center"/>
              <w:rPr>
                <w:rFonts w:cs="Arial"/>
                <w:color w:val="000000"/>
                <w:sz w:val="16"/>
                <w:szCs w:val="16"/>
              </w:rPr>
            </w:pPr>
            <w:r w:rsidRPr="00B84409">
              <w:rPr>
                <w:rFonts w:cs="Arial"/>
                <w:color w:val="000000"/>
                <w:sz w:val="16"/>
                <w:szCs w:val="16"/>
              </w:rPr>
              <w:t>X</w:t>
            </w:r>
          </w:p>
        </w:tc>
      </w:tr>
      <w:tr w:rsidR="007F533C" w:rsidRPr="00B84409" w14:paraId="6AE80959" w14:textId="77777777" w:rsidTr="00C43EB3">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14:paraId="20CC15F1" w14:textId="77777777" w:rsidR="007F533C" w:rsidRPr="00B84409" w:rsidRDefault="007F533C" w:rsidP="00C43EB3">
            <w:pPr>
              <w:jc w:val="center"/>
              <w:rPr>
                <w:rFonts w:cs="Arial"/>
                <w:color w:val="000000"/>
                <w:sz w:val="16"/>
                <w:szCs w:val="16"/>
              </w:rPr>
            </w:pPr>
            <w:r w:rsidRPr="00B84409">
              <w:rPr>
                <w:rFonts w:cs="Arial"/>
                <w:color w:val="000000"/>
                <w:sz w:val="16"/>
                <w:szCs w:val="16"/>
              </w:rPr>
              <w:t>7</w:t>
            </w:r>
          </w:p>
        </w:tc>
        <w:tc>
          <w:tcPr>
            <w:tcW w:w="2560" w:type="dxa"/>
            <w:tcBorders>
              <w:top w:val="nil"/>
              <w:left w:val="nil"/>
              <w:bottom w:val="single" w:sz="8" w:space="0" w:color="000000"/>
              <w:right w:val="single" w:sz="8" w:space="0" w:color="000000"/>
            </w:tcBorders>
            <w:shd w:val="clear" w:color="auto" w:fill="auto"/>
            <w:hideMark/>
          </w:tcPr>
          <w:p w14:paraId="5072880E" w14:textId="77777777" w:rsidR="007F533C" w:rsidRPr="00B84409" w:rsidRDefault="007F533C" w:rsidP="00C43EB3">
            <w:pPr>
              <w:jc w:val="left"/>
              <w:rPr>
                <w:rFonts w:cs="Arial"/>
                <w:color w:val="000000"/>
                <w:sz w:val="16"/>
                <w:szCs w:val="16"/>
              </w:rPr>
            </w:pPr>
            <w:r w:rsidRPr="00B84409">
              <w:rPr>
                <w:rFonts w:cs="Arial"/>
                <w:color w:val="000000"/>
                <w:sz w:val="16"/>
                <w:szCs w:val="16"/>
              </w:rPr>
              <w:t>Pasaporte</w:t>
            </w:r>
          </w:p>
        </w:tc>
        <w:tc>
          <w:tcPr>
            <w:tcW w:w="5175" w:type="dxa"/>
            <w:tcBorders>
              <w:top w:val="nil"/>
              <w:left w:val="nil"/>
              <w:bottom w:val="single" w:sz="8" w:space="0" w:color="000000"/>
              <w:right w:val="single" w:sz="8" w:space="0" w:color="000000"/>
            </w:tcBorders>
            <w:shd w:val="clear" w:color="auto" w:fill="auto"/>
            <w:hideMark/>
          </w:tcPr>
          <w:p w14:paraId="54DA6231" w14:textId="77777777" w:rsidR="007F533C" w:rsidRPr="00B84409" w:rsidRDefault="007F533C" w:rsidP="00C43EB3">
            <w:pPr>
              <w:jc w:val="left"/>
              <w:rPr>
                <w:rFonts w:cs="Arial"/>
                <w:color w:val="000000"/>
                <w:sz w:val="16"/>
                <w:szCs w:val="16"/>
              </w:rPr>
            </w:pPr>
            <w:r w:rsidRPr="00B84409">
              <w:rPr>
                <w:rFonts w:cs="Arial"/>
                <w:color w:val="000000"/>
                <w:sz w:val="16"/>
                <w:szCs w:val="16"/>
              </w:rPr>
              <w:t>Se debe validar la estructura del documento: ########</w:t>
            </w:r>
          </w:p>
        </w:tc>
        <w:tc>
          <w:tcPr>
            <w:tcW w:w="1000" w:type="dxa"/>
            <w:tcBorders>
              <w:top w:val="nil"/>
              <w:left w:val="nil"/>
              <w:bottom w:val="single" w:sz="8" w:space="0" w:color="000000"/>
              <w:right w:val="single" w:sz="8" w:space="0" w:color="000000"/>
            </w:tcBorders>
            <w:shd w:val="clear" w:color="auto" w:fill="auto"/>
            <w:hideMark/>
          </w:tcPr>
          <w:p w14:paraId="58F5DB39" w14:textId="77777777" w:rsidR="007F533C" w:rsidRPr="00B84409" w:rsidRDefault="007F533C" w:rsidP="00C43EB3">
            <w:pPr>
              <w:jc w:val="center"/>
              <w:rPr>
                <w:rFonts w:cs="Arial"/>
                <w:color w:val="000000"/>
                <w:sz w:val="16"/>
                <w:szCs w:val="16"/>
              </w:rPr>
            </w:pPr>
            <w:r w:rsidRPr="00B84409">
              <w:rPr>
                <w:rFonts w:cs="Arial"/>
                <w:color w:val="000000"/>
                <w:sz w:val="16"/>
                <w:szCs w:val="16"/>
              </w:rPr>
              <w:t>X</w:t>
            </w:r>
          </w:p>
        </w:tc>
      </w:tr>
      <w:tr w:rsidR="007F533C" w:rsidRPr="00B84409" w14:paraId="11A59B98" w14:textId="77777777" w:rsidTr="00C43EB3">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14:paraId="62BB8DE5" w14:textId="77777777" w:rsidR="007F533C" w:rsidRPr="00B84409" w:rsidRDefault="007F533C" w:rsidP="00C43EB3">
            <w:pPr>
              <w:jc w:val="center"/>
              <w:rPr>
                <w:rFonts w:cs="Arial"/>
                <w:color w:val="000000"/>
                <w:sz w:val="16"/>
                <w:szCs w:val="16"/>
              </w:rPr>
            </w:pPr>
            <w:r w:rsidRPr="00B84409">
              <w:rPr>
                <w:rFonts w:cs="Arial"/>
                <w:color w:val="000000"/>
                <w:sz w:val="16"/>
                <w:szCs w:val="16"/>
              </w:rPr>
              <w:t>4</w:t>
            </w:r>
          </w:p>
        </w:tc>
        <w:tc>
          <w:tcPr>
            <w:tcW w:w="2560" w:type="dxa"/>
            <w:tcBorders>
              <w:top w:val="nil"/>
              <w:left w:val="nil"/>
              <w:bottom w:val="single" w:sz="8" w:space="0" w:color="000000"/>
              <w:right w:val="single" w:sz="8" w:space="0" w:color="000000"/>
            </w:tcBorders>
            <w:shd w:val="clear" w:color="auto" w:fill="auto"/>
            <w:hideMark/>
          </w:tcPr>
          <w:p w14:paraId="503F800E" w14:textId="77777777" w:rsidR="007F533C" w:rsidRPr="00B84409" w:rsidRDefault="007F533C" w:rsidP="00C43EB3">
            <w:pPr>
              <w:jc w:val="left"/>
              <w:rPr>
                <w:rFonts w:cs="Arial"/>
                <w:color w:val="000000"/>
                <w:sz w:val="16"/>
                <w:szCs w:val="16"/>
              </w:rPr>
            </w:pPr>
            <w:r w:rsidRPr="00B84409">
              <w:rPr>
                <w:rFonts w:cs="Arial"/>
                <w:color w:val="000000"/>
                <w:sz w:val="16"/>
                <w:szCs w:val="16"/>
              </w:rPr>
              <w:t>Carne de Extranjería</w:t>
            </w:r>
          </w:p>
        </w:tc>
        <w:tc>
          <w:tcPr>
            <w:tcW w:w="5175" w:type="dxa"/>
            <w:tcBorders>
              <w:top w:val="nil"/>
              <w:left w:val="nil"/>
              <w:bottom w:val="single" w:sz="8" w:space="0" w:color="000000"/>
              <w:right w:val="single" w:sz="8" w:space="0" w:color="000000"/>
            </w:tcBorders>
            <w:shd w:val="clear" w:color="auto" w:fill="auto"/>
            <w:hideMark/>
          </w:tcPr>
          <w:p w14:paraId="2F206836" w14:textId="77777777" w:rsidR="007F533C" w:rsidRPr="00B84409" w:rsidRDefault="007F533C" w:rsidP="00C43EB3">
            <w:pPr>
              <w:jc w:val="left"/>
              <w:rPr>
                <w:rFonts w:cs="Arial"/>
                <w:color w:val="000000"/>
                <w:sz w:val="16"/>
                <w:szCs w:val="16"/>
              </w:rPr>
            </w:pPr>
            <w:r w:rsidRPr="00B84409">
              <w:rPr>
                <w:rFonts w:cs="Arial"/>
                <w:color w:val="000000"/>
                <w:sz w:val="16"/>
                <w:szCs w:val="16"/>
              </w:rPr>
              <w:t>No se valida</w:t>
            </w:r>
          </w:p>
        </w:tc>
        <w:tc>
          <w:tcPr>
            <w:tcW w:w="1000" w:type="dxa"/>
            <w:tcBorders>
              <w:top w:val="nil"/>
              <w:left w:val="nil"/>
              <w:bottom w:val="single" w:sz="8" w:space="0" w:color="000000"/>
              <w:right w:val="single" w:sz="8" w:space="0" w:color="000000"/>
            </w:tcBorders>
            <w:shd w:val="clear" w:color="auto" w:fill="auto"/>
            <w:hideMark/>
          </w:tcPr>
          <w:p w14:paraId="094AB244" w14:textId="77777777" w:rsidR="007F533C" w:rsidRPr="00B84409" w:rsidRDefault="007F533C" w:rsidP="00C43EB3">
            <w:pPr>
              <w:jc w:val="center"/>
              <w:rPr>
                <w:rFonts w:cs="Arial"/>
                <w:color w:val="000000"/>
                <w:sz w:val="16"/>
                <w:szCs w:val="16"/>
              </w:rPr>
            </w:pPr>
            <w:r w:rsidRPr="00B84409">
              <w:rPr>
                <w:rFonts w:cs="Arial"/>
                <w:color w:val="000000"/>
                <w:sz w:val="16"/>
                <w:szCs w:val="16"/>
              </w:rPr>
              <w:t>X</w:t>
            </w:r>
          </w:p>
        </w:tc>
      </w:tr>
      <w:tr w:rsidR="007F533C" w:rsidRPr="00B84409" w14:paraId="38CF343B" w14:textId="77777777" w:rsidTr="00C43EB3">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14:paraId="194ED53C" w14:textId="77777777" w:rsidR="007F533C" w:rsidRPr="00B84409" w:rsidRDefault="007F533C" w:rsidP="00C43EB3">
            <w:pPr>
              <w:jc w:val="center"/>
              <w:rPr>
                <w:rFonts w:cs="Arial"/>
                <w:color w:val="000000"/>
                <w:sz w:val="16"/>
                <w:szCs w:val="16"/>
              </w:rPr>
            </w:pPr>
            <w:r w:rsidRPr="00B84409">
              <w:rPr>
                <w:rFonts w:cs="Arial"/>
                <w:color w:val="000000"/>
                <w:sz w:val="16"/>
                <w:szCs w:val="16"/>
              </w:rPr>
              <w:t>A</w:t>
            </w:r>
          </w:p>
        </w:tc>
        <w:tc>
          <w:tcPr>
            <w:tcW w:w="2560" w:type="dxa"/>
            <w:tcBorders>
              <w:top w:val="nil"/>
              <w:left w:val="nil"/>
              <w:bottom w:val="single" w:sz="8" w:space="0" w:color="000000"/>
              <w:right w:val="single" w:sz="8" w:space="0" w:color="000000"/>
            </w:tcBorders>
            <w:shd w:val="clear" w:color="auto" w:fill="auto"/>
            <w:hideMark/>
          </w:tcPr>
          <w:p w14:paraId="00572F6D" w14:textId="77777777" w:rsidR="007F533C" w:rsidRPr="00B84409" w:rsidRDefault="007F533C" w:rsidP="00C43EB3">
            <w:pPr>
              <w:jc w:val="left"/>
              <w:rPr>
                <w:rFonts w:cs="Arial"/>
                <w:color w:val="000000"/>
                <w:sz w:val="16"/>
                <w:szCs w:val="16"/>
              </w:rPr>
            </w:pPr>
            <w:r w:rsidRPr="00B84409">
              <w:rPr>
                <w:rFonts w:cs="Arial"/>
                <w:color w:val="000000"/>
                <w:sz w:val="16"/>
                <w:szCs w:val="16"/>
              </w:rPr>
              <w:t>Cédula Diplomática</w:t>
            </w:r>
          </w:p>
        </w:tc>
        <w:tc>
          <w:tcPr>
            <w:tcW w:w="5175" w:type="dxa"/>
            <w:tcBorders>
              <w:top w:val="nil"/>
              <w:left w:val="nil"/>
              <w:bottom w:val="single" w:sz="8" w:space="0" w:color="000000"/>
              <w:right w:val="single" w:sz="8" w:space="0" w:color="000000"/>
            </w:tcBorders>
            <w:shd w:val="clear" w:color="auto" w:fill="auto"/>
            <w:hideMark/>
          </w:tcPr>
          <w:p w14:paraId="2BC306CC" w14:textId="77777777" w:rsidR="007F533C" w:rsidRPr="00B84409" w:rsidRDefault="007F533C" w:rsidP="00C43EB3">
            <w:pPr>
              <w:jc w:val="left"/>
              <w:rPr>
                <w:rFonts w:cs="Arial"/>
                <w:color w:val="000000"/>
                <w:sz w:val="16"/>
                <w:szCs w:val="16"/>
              </w:rPr>
            </w:pPr>
            <w:r w:rsidRPr="00B84409">
              <w:rPr>
                <w:rFonts w:cs="Arial"/>
                <w:color w:val="000000"/>
                <w:sz w:val="16"/>
                <w:szCs w:val="16"/>
              </w:rPr>
              <w:t>No se valida</w:t>
            </w:r>
          </w:p>
        </w:tc>
        <w:tc>
          <w:tcPr>
            <w:tcW w:w="1000" w:type="dxa"/>
            <w:tcBorders>
              <w:top w:val="nil"/>
              <w:left w:val="nil"/>
              <w:bottom w:val="single" w:sz="8" w:space="0" w:color="000000"/>
              <w:right w:val="single" w:sz="8" w:space="0" w:color="000000"/>
            </w:tcBorders>
            <w:shd w:val="clear" w:color="auto" w:fill="auto"/>
            <w:hideMark/>
          </w:tcPr>
          <w:p w14:paraId="73E87B4D" w14:textId="77777777" w:rsidR="007F533C" w:rsidRPr="00B84409" w:rsidRDefault="007F533C" w:rsidP="00C43EB3">
            <w:pPr>
              <w:jc w:val="center"/>
              <w:rPr>
                <w:rFonts w:cs="Arial"/>
                <w:color w:val="000000"/>
                <w:sz w:val="16"/>
                <w:szCs w:val="16"/>
              </w:rPr>
            </w:pPr>
            <w:r w:rsidRPr="00B84409">
              <w:rPr>
                <w:rFonts w:cs="Arial"/>
                <w:color w:val="000000"/>
                <w:sz w:val="16"/>
                <w:szCs w:val="16"/>
              </w:rPr>
              <w:t>X</w:t>
            </w:r>
          </w:p>
        </w:tc>
      </w:tr>
      <w:tr w:rsidR="007F533C" w:rsidRPr="00B84409" w14:paraId="4B16679F" w14:textId="77777777" w:rsidTr="00C43EB3">
        <w:trPr>
          <w:trHeight w:val="315"/>
        </w:trPr>
        <w:tc>
          <w:tcPr>
            <w:tcW w:w="780" w:type="dxa"/>
            <w:tcBorders>
              <w:top w:val="nil"/>
              <w:left w:val="single" w:sz="8" w:space="0" w:color="000000"/>
              <w:bottom w:val="single" w:sz="8" w:space="0" w:color="000000"/>
              <w:right w:val="single" w:sz="8" w:space="0" w:color="000000"/>
            </w:tcBorders>
            <w:shd w:val="clear" w:color="auto" w:fill="auto"/>
            <w:hideMark/>
          </w:tcPr>
          <w:p w14:paraId="00138DA2" w14:textId="77777777" w:rsidR="007F533C" w:rsidRPr="00B84409" w:rsidRDefault="007F533C" w:rsidP="00C43EB3">
            <w:pPr>
              <w:jc w:val="center"/>
              <w:rPr>
                <w:rFonts w:cs="Arial"/>
                <w:color w:val="000000"/>
                <w:sz w:val="16"/>
                <w:szCs w:val="16"/>
              </w:rPr>
            </w:pPr>
            <w:r w:rsidRPr="00B84409">
              <w:rPr>
                <w:rFonts w:cs="Arial"/>
                <w:color w:val="000000"/>
                <w:sz w:val="16"/>
                <w:szCs w:val="16"/>
              </w:rPr>
              <w:t>0</w:t>
            </w:r>
          </w:p>
        </w:tc>
        <w:tc>
          <w:tcPr>
            <w:tcW w:w="2560" w:type="dxa"/>
            <w:tcBorders>
              <w:top w:val="nil"/>
              <w:left w:val="nil"/>
              <w:bottom w:val="single" w:sz="8" w:space="0" w:color="000000"/>
              <w:right w:val="single" w:sz="8" w:space="0" w:color="000000"/>
            </w:tcBorders>
            <w:shd w:val="clear" w:color="auto" w:fill="auto"/>
            <w:hideMark/>
          </w:tcPr>
          <w:p w14:paraId="092D3D4C" w14:textId="77777777" w:rsidR="007F533C" w:rsidRPr="00B84409" w:rsidRDefault="007F533C" w:rsidP="00C43EB3">
            <w:pPr>
              <w:jc w:val="left"/>
              <w:rPr>
                <w:rFonts w:cs="Arial"/>
                <w:color w:val="000000"/>
                <w:sz w:val="16"/>
                <w:szCs w:val="16"/>
              </w:rPr>
            </w:pPr>
            <w:r w:rsidRPr="00B84409">
              <w:rPr>
                <w:rFonts w:cs="Arial"/>
                <w:color w:val="000000"/>
                <w:sz w:val="16"/>
                <w:szCs w:val="16"/>
              </w:rPr>
              <w:t>Otro</w:t>
            </w:r>
          </w:p>
        </w:tc>
        <w:tc>
          <w:tcPr>
            <w:tcW w:w="5175" w:type="dxa"/>
            <w:tcBorders>
              <w:top w:val="nil"/>
              <w:left w:val="nil"/>
              <w:bottom w:val="single" w:sz="8" w:space="0" w:color="000000"/>
              <w:right w:val="single" w:sz="8" w:space="0" w:color="000000"/>
            </w:tcBorders>
            <w:shd w:val="clear" w:color="auto" w:fill="auto"/>
            <w:hideMark/>
          </w:tcPr>
          <w:p w14:paraId="27953DFE" w14:textId="77777777" w:rsidR="007F533C" w:rsidRPr="00B84409" w:rsidRDefault="007F533C" w:rsidP="00C43EB3">
            <w:pPr>
              <w:jc w:val="left"/>
              <w:rPr>
                <w:rFonts w:cs="Arial"/>
                <w:color w:val="000000"/>
                <w:sz w:val="16"/>
                <w:szCs w:val="16"/>
              </w:rPr>
            </w:pPr>
            <w:r w:rsidRPr="00B84409">
              <w:rPr>
                <w:rFonts w:cs="Arial"/>
                <w:color w:val="000000"/>
                <w:sz w:val="16"/>
                <w:szCs w:val="16"/>
              </w:rPr>
              <w:t>No se valida</w:t>
            </w:r>
          </w:p>
        </w:tc>
        <w:tc>
          <w:tcPr>
            <w:tcW w:w="1000" w:type="dxa"/>
            <w:tcBorders>
              <w:top w:val="nil"/>
              <w:left w:val="nil"/>
              <w:bottom w:val="single" w:sz="8" w:space="0" w:color="000000"/>
              <w:right w:val="single" w:sz="8" w:space="0" w:color="000000"/>
            </w:tcBorders>
            <w:shd w:val="clear" w:color="auto" w:fill="auto"/>
            <w:hideMark/>
          </w:tcPr>
          <w:p w14:paraId="2377EEF1" w14:textId="77777777" w:rsidR="007F533C" w:rsidRPr="00B84409" w:rsidRDefault="007F533C" w:rsidP="00C43EB3">
            <w:pPr>
              <w:jc w:val="center"/>
              <w:rPr>
                <w:rFonts w:cs="Arial"/>
                <w:color w:val="000000"/>
                <w:sz w:val="16"/>
                <w:szCs w:val="16"/>
              </w:rPr>
            </w:pPr>
            <w:r w:rsidRPr="00B84409">
              <w:rPr>
                <w:rFonts w:cs="Arial"/>
                <w:color w:val="000000"/>
                <w:sz w:val="16"/>
                <w:szCs w:val="16"/>
              </w:rPr>
              <w:t>X</w:t>
            </w:r>
          </w:p>
        </w:tc>
      </w:tr>
    </w:tbl>
    <w:p w14:paraId="359210F6" w14:textId="77777777" w:rsidR="007F533C" w:rsidRPr="00B84409" w:rsidRDefault="007F533C" w:rsidP="007F533C"/>
    <w:p w14:paraId="3FA16ACF" w14:textId="77777777" w:rsidR="007F533C" w:rsidRPr="00B84409" w:rsidRDefault="007F533C" w:rsidP="007F533C"/>
    <w:p w14:paraId="2E8B5EF1" w14:textId="77777777" w:rsidR="007F533C" w:rsidRPr="00B84409" w:rsidRDefault="007F533C" w:rsidP="007F533C">
      <w:pPr>
        <w:pStyle w:val="Heading2"/>
        <w:numPr>
          <w:ilvl w:val="0"/>
          <w:numId w:val="0"/>
        </w:numPr>
        <w:ind w:left="426"/>
        <w:rPr>
          <w:sz w:val="20"/>
          <w:szCs w:val="20"/>
        </w:rPr>
      </w:pPr>
      <w:bookmarkStart w:id="79" w:name="_Toc536438851"/>
      <w:r w:rsidRPr="00B84409">
        <w:rPr>
          <w:sz w:val="20"/>
          <w:szCs w:val="20"/>
        </w:rPr>
        <w:t>Anexo 05: Estados de la DJRO</w:t>
      </w:r>
      <w:bookmarkEnd w:id="79"/>
    </w:p>
    <w:p w14:paraId="33C611ED" w14:textId="77777777" w:rsidR="007F533C" w:rsidRPr="00B84409" w:rsidRDefault="007F533C" w:rsidP="007F533C"/>
    <w:tbl>
      <w:tblPr>
        <w:tblW w:w="9366" w:type="dxa"/>
        <w:tblInd w:w="60" w:type="dxa"/>
        <w:tblCellMar>
          <w:left w:w="70" w:type="dxa"/>
          <w:right w:w="70" w:type="dxa"/>
        </w:tblCellMar>
        <w:tblLook w:val="04A0" w:firstRow="1" w:lastRow="0" w:firstColumn="1" w:lastColumn="0" w:noHBand="0" w:noVBand="1"/>
      </w:tblPr>
      <w:tblGrid>
        <w:gridCol w:w="1660"/>
        <w:gridCol w:w="7706"/>
      </w:tblGrid>
      <w:tr w:rsidR="007F533C" w:rsidRPr="00B84409" w14:paraId="10D1FF89" w14:textId="77777777" w:rsidTr="00C43EB3">
        <w:trPr>
          <w:trHeight w:val="525"/>
          <w:tblHeader/>
        </w:trPr>
        <w:tc>
          <w:tcPr>
            <w:tcW w:w="1660" w:type="dxa"/>
            <w:tcBorders>
              <w:top w:val="single" w:sz="8" w:space="0" w:color="auto"/>
              <w:left w:val="single" w:sz="8" w:space="0" w:color="auto"/>
              <w:bottom w:val="nil"/>
              <w:right w:val="single" w:sz="8" w:space="0" w:color="auto"/>
            </w:tcBorders>
            <w:shd w:val="clear" w:color="000000" w:fill="8DB4E3"/>
            <w:vAlign w:val="center"/>
            <w:hideMark/>
          </w:tcPr>
          <w:p w14:paraId="50AA8AC9"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Tipos de Estados</w:t>
            </w:r>
          </w:p>
        </w:tc>
        <w:tc>
          <w:tcPr>
            <w:tcW w:w="7706" w:type="dxa"/>
            <w:tcBorders>
              <w:top w:val="single" w:sz="8" w:space="0" w:color="auto"/>
              <w:left w:val="nil"/>
              <w:bottom w:val="nil"/>
              <w:right w:val="single" w:sz="8" w:space="0" w:color="auto"/>
            </w:tcBorders>
            <w:shd w:val="clear" w:color="000000" w:fill="8DB4E3"/>
            <w:vAlign w:val="center"/>
            <w:hideMark/>
          </w:tcPr>
          <w:p w14:paraId="399B2B1E" w14:textId="77777777" w:rsidR="007F533C" w:rsidRPr="00B84409" w:rsidRDefault="007F533C" w:rsidP="00C43EB3">
            <w:pPr>
              <w:jc w:val="center"/>
              <w:rPr>
                <w:rFonts w:cs="Arial"/>
                <w:b/>
                <w:bCs/>
                <w:color w:val="000000"/>
                <w:sz w:val="16"/>
                <w:szCs w:val="16"/>
              </w:rPr>
            </w:pPr>
            <w:r w:rsidRPr="00B84409">
              <w:rPr>
                <w:rFonts w:cs="Arial"/>
                <w:b/>
                <w:bCs/>
                <w:color w:val="000000"/>
                <w:sz w:val="16"/>
                <w:szCs w:val="16"/>
              </w:rPr>
              <w:t>Descripción de los estados</w:t>
            </w:r>
          </w:p>
        </w:tc>
      </w:tr>
      <w:tr w:rsidR="007F533C" w:rsidRPr="00B84409" w14:paraId="179A4F62" w14:textId="77777777" w:rsidTr="00C43EB3">
        <w:trPr>
          <w:trHeight w:val="428"/>
        </w:trPr>
        <w:tc>
          <w:tcPr>
            <w:tcW w:w="166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6344D1E1" w14:textId="77777777" w:rsidR="007F533C" w:rsidRPr="00B84409" w:rsidRDefault="007F533C" w:rsidP="00C43EB3">
            <w:pPr>
              <w:jc w:val="left"/>
              <w:rPr>
                <w:rFonts w:cs="Arial"/>
                <w:color w:val="000000"/>
                <w:sz w:val="16"/>
                <w:szCs w:val="16"/>
              </w:rPr>
            </w:pPr>
            <w:r w:rsidRPr="00B84409">
              <w:rPr>
                <w:rFonts w:cs="Arial"/>
                <w:color w:val="000000"/>
                <w:sz w:val="16"/>
                <w:szCs w:val="16"/>
              </w:rPr>
              <w:t>En plazo</w:t>
            </w:r>
          </w:p>
        </w:tc>
        <w:tc>
          <w:tcPr>
            <w:tcW w:w="7706" w:type="dxa"/>
            <w:tcBorders>
              <w:top w:val="single" w:sz="4" w:space="0" w:color="auto"/>
              <w:left w:val="nil"/>
              <w:bottom w:val="single" w:sz="4" w:space="0" w:color="auto"/>
              <w:right w:val="single" w:sz="8" w:space="0" w:color="auto"/>
            </w:tcBorders>
            <w:shd w:val="clear" w:color="auto" w:fill="auto"/>
            <w:vAlign w:val="bottom"/>
            <w:hideMark/>
          </w:tcPr>
          <w:p w14:paraId="62349DE5" w14:textId="77777777" w:rsidR="007F533C" w:rsidRPr="00B84409" w:rsidRDefault="007F533C" w:rsidP="00C43EB3">
            <w:pPr>
              <w:rPr>
                <w:rFonts w:cs="Arial"/>
                <w:color w:val="000000"/>
                <w:sz w:val="16"/>
                <w:szCs w:val="16"/>
              </w:rPr>
            </w:pPr>
            <w:r w:rsidRPr="00B84409">
              <w:rPr>
                <w:rFonts w:cs="Arial"/>
                <w:color w:val="000000"/>
                <w:sz w:val="16"/>
                <w:szCs w:val="16"/>
              </w:rPr>
              <w:t>Son las DJRO aún no presentadas que se encuentren, a la fecha actual, dentro del plazo de vencimiento</w:t>
            </w:r>
          </w:p>
        </w:tc>
      </w:tr>
      <w:tr w:rsidR="007F533C" w:rsidRPr="00B84409" w14:paraId="3B3CD9C4" w14:textId="77777777" w:rsidTr="00C43EB3">
        <w:trPr>
          <w:trHeight w:val="525"/>
        </w:trPr>
        <w:tc>
          <w:tcPr>
            <w:tcW w:w="1660" w:type="dxa"/>
            <w:tcBorders>
              <w:top w:val="nil"/>
              <w:left w:val="single" w:sz="8" w:space="0" w:color="auto"/>
              <w:bottom w:val="single" w:sz="4" w:space="0" w:color="auto"/>
              <w:right w:val="single" w:sz="4" w:space="0" w:color="auto"/>
            </w:tcBorders>
            <w:shd w:val="clear" w:color="auto" w:fill="auto"/>
            <w:vAlign w:val="bottom"/>
            <w:hideMark/>
          </w:tcPr>
          <w:p w14:paraId="15E41961" w14:textId="77777777" w:rsidR="007F533C" w:rsidRPr="00B84409" w:rsidRDefault="007F533C" w:rsidP="00C43EB3">
            <w:pPr>
              <w:jc w:val="left"/>
              <w:rPr>
                <w:rFonts w:cs="Arial"/>
                <w:sz w:val="16"/>
                <w:szCs w:val="16"/>
              </w:rPr>
            </w:pPr>
            <w:r w:rsidRPr="00B84409">
              <w:rPr>
                <w:rFonts w:cs="Arial"/>
                <w:sz w:val="16"/>
                <w:szCs w:val="16"/>
              </w:rPr>
              <w:t>Presentado</w:t>
            </w:r>
          </w:p>
        </w:tc>
        <w:tc>
          <w:tcPr>
            <w:tcW w:w="7706" w:type="dxa"/>
            <w:tcBorders>
              <w:top w:val="nil"/>
              <w:left w:val="nil"/>
              <w:bottom w:val="single" w:sz="4" w:space="0" w:color="auto"/>
              <w:right w:val="single" w:sz="8" w:space="0" w:color="auto"/>
            </w:tcBorders>
            <w:shd w:val="clear" w:color="auto" w:fill="auto"/>
            <w:vAlign w:val="bottom"/>
            <w:hideMark/>
          </w:tcPr>
          <w:p w14:paraId="6AAE493F" w14:textId="77777777" w:rsidR="007F533C" w:rsidRPr="00B84409" w:rsidRDefault="007F533C" w:rsidP="00C43EB3">
            <w:pPr>
              <w:rPr>
                <w:rFonts w:cs="Arial"/>
                <w:color w:val="000000"/>
                <w:sz w:val="16"/>
                <w:szCs w:val="16"/>
              </w:rPr>
            </w:pPr>
            <w:r w:rsidRPr="00B84409">
              <w:rPr>
                <w:rFonts w:cs="Arial"/>
                <w:color w:val="000000"/>
                <w:sz w:val="16"/>
                <w:szCs w:val="16"/>
              </w:rPr>
              <w:t>Son las DJRO presentadas por el usuario dentro del plazo de vencimiento, se debe permitir presentar la DJRO antes de fin de mes del periodo que se está declarando alertando al usuario sobre esta acción y debiendo confirmar</w:t>
            </w:r>
          </w:p>
        </w:tc>
      </w:tr>
      <w:tr w:rsidR="007F533C" w:rsidRPr="00B84409" w14:paraId="28E69568" w14:textId="77777777" w:rsidTr="00C43EB3">
        <w:trPr>
          <w:trHeight w:val="300"/>
        </w:trPr>
        <w:tc>
          <w:tcPr>
            <w:tcW w:w="1660" w:type="dxa"/>
            <w:tcBorders>
              <w:top w:val="nil"/>
              <w:left w:val="single" w:sz="8" w:space="0" w:color="auto"/>
              <w:bottom w:val="single" w:sz="4" w:space="0" w:color="auto"/>
              <w:right w:val="single" w:sz="4" w:space="0" w:color="auto"/>
            </w:tcBorders>
            <w:shd w:val="clear" w:color="auto" w:fill="auto"/>
            <w:vAlign w:val="bottom"/>
            <w:hideMark/>
          </w:tcPr>
          <w:p w14:paraId="287B12EA" w14:textId="77777777" w:rsidR="007F533C" w:rsidRPr="00B84409" w:rsidRDefault="007F533C" w:rsidP="00C43EB3">
            <w:pPr>
              <w:jc w:val="left"/>
              <w:rPr>
                <w:rFonts w:cs="Arial"/>
                <w:color w:val="000000"/>
                <w:sz w:val="16"/>
                <w:szCs w:val="16"/>
              </w:rPr>
            </w:pPr>
            <w:r w:rsidRPr="00B84409">
              <w:rPr>
                <w:rFonts w:cs="Arial"/>
                <w:color w:val="000000"/>
                <w:sz w:val="16"/>
                <w:szCs w:val="16"/>
              </w:rPr>
              <w:t>Sustituido</w:t>
            </w:r>
          </w:p>
        </w:tc>
        <w:tc>
          <w:tcPr>
            <w:tcW w:w="7706" w:type="dxa"/>
            <w:tcBorders>
              <w:top w:val="nil"/>
              <w:left w:val="nil"/>
              <w:bottom w:val="single" w:sz="4" w:space="0" w:color="auto"/>
              <w:right w:val="single" w:sz="8" w:space="0" w:color="auto"/>
            </w:tcBorders>
            <w:shd w:val="clear" w:color="auto" w:fill="auto"/>
            <w:vAlign w:val="bottom"/>
            <w:hideMark/>
          </w:tcPr>
          <w:p w14:paraId="14916544" w14:textId="77777777" w:rsidR="007F533C" w:rsidRPr="00B84409" w:rsidRDefault="007F533C" w:rsidP="00C43EB3">
            <w:pPr>
              <w:rPr>
                <w:rFonts w:cs="Arial"/>
                <w:color w:val="000000"/>
                <w:sz w:val="16"/>
                <w:szCs w:val="16"/>
              </w:rPr>
            </w:pPr>
            <w:r w:rsidRPr="00B84409">
              <w:rPr>
                <w:rFonts w:cs="Arial"/>
                <w:color w:val="000000"/>
                <w:sz w:val="16"/>
                <w:szCs w:val="16"/>
              </w:rPr>
              <w:t>Son las DJRO presentada, como reemplazo a DJRO ya presentada dentro del plazo de vencimiento</w:t>
            </w:r>
          </w:p>
        </w:tc>
      </w:tr>
      <w:tr w:rsidR="007F533C" w:rsidRPr="00B84409" w14:paraId="6B3C215B" w14:textId="77777777" w:rsidTr="00C43EB3">
        <w:trPr>
          <w:trHeight w:val="780"/>
        </w:trPr>
        <w:tc>
          <w:tcPr>
            <w:tcW w:w="1660" w:type="dxa"/>
            <w:tcBorders>
              <w:top w:val="nil"/>
              <w:left w:val="single" w:sz="8" w:space="0" w:color="auto"/>
              <w:bottom w:val="single" w:sz="4" w:space="0" w:color="auto"/>
              <w:right w:val="single" w:sz="4" w:space="0" w:color="auto"/>
            </w:tcBorders>
            <w:shd w:val="clear" w:color="auto" w:fill="auto"/>
            <w:vAlign w:val="bottom"/>
            <w:hideMark/>
          </w:tcPr>
          <w:p w14:paraId="30FE76FF" w14:textId="77777777" w:rsidR="007F533C" w:rsidRPr="00B84409" w:rsidRDefault="007F533C" w:rsidP="00C43EB3">
            <w:pPr>
              <w:jc w:val="left"/>
              <w:rPr>
                <w:rFonts w:cs="Arial"/>
                <w:color w:val="000000"/>
                <w:sz w:val="16"/>
                <w:szCs w:val="16"/>
              </w:rPr>
            </w:pPr>
            <w:r w:rsidRPr="00B84409">
              <w:rPr>
                <w:rFonts w:cs="Arial"/>
                <w:color w:val="000000"/>
                <w:sz w:val="16"/>
                <w:szCs w:val="16"/>
              </w:rPr>
              <w:t>Pendiente</w:t>
            </w:r>
          </w:p>
        </w:tc>
        <w:tc>
          <w:tcPr>
            <w:tcW w:w="7706" w:type="dxa"/>
            <w:tcBorders>
              <w:top w:val="nil"/>
              <w:left w:val="nil"/>
              <w:bottom w:val="single" w:sz="4" w:space="0" w:color="auto"/>
              <w:right w:val="single" w:sz="8" w:space="0" w:color="auto"/>
            </w:tcBorders>
            <w:shd w:val="clear" w:color="auto" w:fill="auto"/>
            <w:vAlign w:val="bottom"/>
            <w:hideMark/>
          </w:tcPr>
          <w:p w14:paraId="2D27E1AA" w14:textId="77777777" w:rsidR="007F533C" w:rsidRPr="00B84409" w:rsidRDefault="007F533C" w:rsidP="00C43EB3">
            <w:pPr>
              <w:rPr>
                <w:rFonts w:cs="Arial"/>
                <w:color w:val="000000"/>
                <w:sz w:val="16"/>
                <w:szCs w:val="16"/>
              </w:rPr>
            </w:pPr>
            <w:r w:rsidRPr="00B84409">
              <w:rPr>
                <w:rFonts w:cs="Arial"/>
                <w:color w:val="000000"/>
                <w:sz w:val="16"/>
                <w:szCs w:val="16"/>
              </w:rPr>
              <w:t>Son las DJRO no presentadas dentro del plazo de vencimiento. Aplica para todos los usuarios estén exceptuados o no.</w:t>
            </w:r>
          </w:p>
          <w:p w14:paraId="6E09061B" w14:textId="77777777" w:rsidR="007F533C" w:rsidRPr="00B84409" w:rsidRDefault="007F533C" w:rsidP="00C43EB3">
            <w:pPr>
              <w:rPr>
                <w:rFonts w:cs="Arial"/>
                <w:color w:val="000000"/>
                <w:sz w:val="16"/>
                <w:szCs w:val="16"/>
              </w:rPr>
            </w:pPr>
            <w:r w:rsidRPr="00B84409">
              <w:rPr>
                <w:rFonts w:cs="Arial"/>
                <w:color w:val="000000"/>
                <w:sz w:val="16"/>
                <w:szCs w:val="16"/>
              </w:rPr>
              <w:t xml:space="preserve">Los usuarios que tienen una o más DJRO en este estado son considerados </w:t>
            </w:r>
            <w:r w:rsidRPr="00B84409">
              <w:rPr>
                <w:rFonts w:cs="Arial"/>
                <w:b/>
                <w:bCs/>
                <w:color w:val="000000"/>
                <w:sz w:val="16"/>
                <w:szCs w:val="16"/>
              </w:rPr>
              <w:t xml:space="preserve">omisos </w:t>
            </w:r>
            <w:r w:rsidRPr="00B84409">
              <w:rPr>
                <w:rFonts w:cs="Arial"/>
                <w:color w:val="000000"/>
                <w:sz w:val="16"/>
                <w:szCs w:val="16"/>
              </w:rPr>
              <w:t>siempre que no estén exceptuados en esos periodos</w:t>
            </w:r>
          </w:p>
        </w:tc>
      </w:tr>
      <w:tr w:rsidR="007F533C" w:rsidRPr="00B84409" w14:paraId="0FA256AE" w14:textId="77777777" w:rsidTr="00C43EB3">
        <w:trPr>
          <w:trHeight w:val="300"/>
        </w:trPr>
        <w:tc>
          <w:tcPr>
            <w:tcW w:w="1660" w:type="dxa"/>
            <w:tcBorders>
              <w:top w:val="nil"/>
              <w:left w:val="single" w:sz="8" w:space="0" w:color="auto"/>
              <w:bottom w:val="single" w:sz="4" w:space="0" w:color="auto"/>
              <w:right w:val="single" w:sz="4" w:space="0" w:color="auto"/>
            </w:tcBorders>
            <w:shd w:val="clear" w:color="auto" w:fill="auto"/>
            <w:vAlign w:val="bottom"/>
            <w:hideMark/>
          </w:tcPr>
          <w:p w14:paraId="7CD8A175" w14:textId="77777777" w:rsidR="007F533C" w:rsidRPr="00B84409" w:rsidRDefault="007F533C" w:rsidP="00C43EB3">
            <w:pPr>
              <w:jc w:val="left"/>
              <w:rPr>
                <w:rFonts w:cs="Arial"/>
                <w:sz w:val="16"/>
                <w:szCs w:val="16"/>
              </w:rPr>
            </w:pPr>
            <w:r w:rsidRPr="00B84409">
              <w:rPr>
                <w:rFonts w:cs="Arial"/>
                <w:sz w:val="16"/>
                <w:szCs w:val="16"/>
              </w:rPr>
              <w:t>Regularizado</w:t>
            </w:r>
          </w:p>
        </w:tc>
        <w:tc>
          <w:tcPr>
            <w:tcW w:w="7706" w:type="dxa"/>
            <w:tcBorders>
              <w:top w:val="nil"/>
              <w:left w:val="nil"/>
              <w:bottom w:val="single" w:sz="4" w:space="0" w:color="auto"/>
              <w:right w:val="single" w:sz="8" w:space="0" w:color="auto"/>
            </w:tcBorders>
            <w:shd w:val="clear" w:color="auto" w:fill="auto"/>
            <w:vAlign w:val="bottom"/>
            <w:hideMark/>
          </w:tcPr>
          <w:p w14:paraId="1DB6FA05" w14:textId="77777777" w:rsidR="007F533C" w:rsidRPr="00B84409" w:rsidRDefault="007F533C" w:rsidP="00C43EB3">
            <w:pPr>
              <w:rPr>
                <w:rFonts w:cs="Arial"/>
                <w:color w:val="000000"/>
                <w:sz w:val="16"/>
                <w:szCs w:val="16"/>
              </w:rPr>
            </w:pPr>
            <w:r w:rsidRPr="00B84409">
              <w:rPr>
                <w:rFonts w:cs="Arial"/>
                <w:color w:val="000000"/>
                <w:sz w:val="16"/>
                <w:szCs w:val="16"/>
              </w:rPr>
              <w:t>Son las DJRO presentadas, fuera del plazo de vencimiento otorgado</w:t>
            </w:r>
          </w:p>
        </w:tc>
      </w:tr>
      <w:tr w:rsidR="007F533C" w:rsidRPr="00B84409" w14:paraId="0874DD1C" w14:textId="77777777" w:rsidTr="00C43EB3">
        <w:trPr>
          <w:trHeight w:val="315"/>
        </w:trPr>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E401EA" w14:textId="77777777" w:rsidR="007F533C" w:rsidRPr="00B84409" w:rsidRDefault="007F533C" w:rsidP="00C43EB3">
            <w:pPr>
              <w:jc w:val="left"/>
              <w:rPr>
                <w:rFonts w:cs="Arial"/>
                <w:color w:val="000000"/>
                <w:sz w:val="16"/>
                <w:szCs w:val="16"/>
              </w:rPr>
            </w:pPr>
            <w:r w:rsidRPr="00B84409">
              <w:rPr>
                <w:rFonts w:cs="Arial"/>
                <w:color w:val="000000"/>
                <w:sz w:val="16"/>
                <w:szCs w:val="16"/>
              </w:rPr>
              <w:t>Rectificado</w:t>
            </w:r>
          </w:p>
        </w:tc>
        <w:tc>
          <w:tcPr>
            <w:tcW w:w="77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A4A66" w14:textId="77777777" w:rsidR="007F533C" w:rsidRPr="00B84409" w:rsidRDefault="007F533C" w:rsidP="00C43EB3">
            <w:pPr>
              <w:rPr>
                <w:rFonts w:cs="Arial"/>
                <w:color w:val="000000"/>
                <w:sz w:val="16"/>
                <w:szCs w:val="16"/>
              </w:rPr>
            </w:pPr>
            <w:r w:rsidRPr="00B84409">
              <w:rPr>
                <w:rFonts w:cs="Arial"/>
                <w:color w:val="000000"/>
                <w:sz w:val="16"/>
                <w:szCs w:val="16"/>
              </w:rPr>
              <w:t xml:space="preserve">Son las DJRO presentadas, como reemplazo a DJRO ya presentadas anteriormente, fuera del plazo de vencimiento </w:t>
            </w:r>
          </w:p>
        </w:tc>
      </w:tr>
    </w:tbl>
    <w:p w14:paraId="06533B8B" w14:textId="77777777" w:rsidR="007F533C" w:rsidRPr="00B84409" w:rsidRDefault="007F533C" w:rsidP="007F533C"/>
    <w:p w14:paraId="421FE8BA" w14:textId="77777777" w:rsidR="007F533C" w:rsidRPr="00B84409" w:rsidRDefault="007F533C" w:rsidP="007F533C"/>
    <w:p w14:paraId="5D2FFCB7" w14:textId="77777777" w:rsidR="007F533C" w:rsidRPr="00B84409" w:rsidRDefault="007F533C" w:rsidP="007F533C">
      <w:pPr>
        <w:pStyle w:val="Heading2"/>
        <w:numPr>
          <w:ilvl w:val="0"/>
          <w:numId w:val="0"/>
        </w:numPr>
        <w:ind w:left="426"/>
        <w:rPr>
          <w:sz w:val="20"/>
          <w:szCs w:val="20"/>
        </w:rPr>
      </w:pPr>
      <w:bookmarkStart w:id="80" w:name="_Toc536438852"/>
      <w:r w:rsidRPr="00B84409">
        <w:rPr>
          <w:sz w:val="20"/>
          <w:szCs w:val="20"/>
        </w:rPr>
        <w:t>Anexo 06: Flujo de estados de la DJRO</w:t>
      </w:r>
      <w:bookmarkEnd w:id="80"/>
    </w:p>
    <w:p w14:paraId="14FEE6ED" w14:textId="77777777" w:rsidR="007F533C" w:rsidRPr="00B84409" w:rsidRDefault="007F533C" w:rsidP="007F533C"/>
    <w:tbl>
      <w:tblPr>
        <w:tblW w:w="0" w:type="auto"/>
        <w:tblInd w:w="40" w:type="dxa"/>
        <w:tblLayout w:type="fixed"/>
        <w:tblCellMar>
          <w:left w:w="70" w:type="dxa"/>
          <w:right w:w="70" w:type="dxa"/>
        </w:tblCellMar>
        <w:tblLook w:val="0000" w:firstRow="0" w:lastRow="0" w:firstColumn="0" w:lastColumn="0" w:noHBand="0" w:noVBand="0"/>
      </w:tblPr>
      <w:tblGrid>
        <w:gridCol w:w="1590"/>
        <w:gridCol w:w="2409"/>
      </w:tblGrid>
      <w:tr w:rsidR="007F533C" w:rsidRPr="00B84409" w14:paraId="10078EF7" w14:textId="77777777" w:rsidTr="00C43EB3">
        <w:trPr>
          <w:trHeight w:val="228"/>
          <w:tblHeader/>
        </w:trPr>
        <w:tc>
          <w:tcPr>
            <w:tcW w:w="1590"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11EDE1E6" w14:textId="77777777" w:rsidR="007F533C" w:rsidRPr="00B84409" w:rsidRDefault="007F533C" w:rsidP="00C43EB3">
            <w:pPr>
              <w:autoSpaceDE w:val="0"/>
              <w:autoSpaceDN w:val="0"/>
              <w:adjustRightInd w:val="0"/>
              <w:jc w:val="center"/>
              <w:rPr>
                <w:rFonts w:cs="Arial"/>
                <w:b/>
                <w:bCs/>
                <w:color w:val="000000"/>
                <w:sz w:val="16"/>
                <w:szCs w:val="16"/>
                <w:lang w:eastAsia="es-PE"/>
              </w:rPr>
            </w:pPr>
            <w:r w:rsidRPr="00B84409">
              <w:rPr>
                <w:rFonts w:cs="Arial"/>
                <w:b/>
                <w:bCs/>
                <w:color w:val="000000"/>
                <w:sz w:val="16"/>
                <w:szCs w:val="16"/>
                <w:lang w:eastAsia="es-PE"/>
              </w:rPr>
              <w:t>Estado</w:t>
            </w:r>
          </w:p>
        </w:tc>
        <w:tc>
          <w:tcPr>
            <w:tcW w:w="2409"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6DFFF930" w14:textId="77777777" w:rsidR="007F533C" w:rsidRPr="00B84409" w:rsidRDefault="007F533C" w:rsidP="00C43EB3">
            <w:pPr>
              <w:autoSpaceDE w:val="0"/>
              <w:autoSpaceDN w:val="0"/>
              <w:adjustRightInd w:val="0"/>
              <w:jc w:val="center"/>
              <w:rPr>
                <w:rFonts w:cs="Arial"/>
                <w:b/>
                <w:bCs/>
                <w:color w:val="000000"/>
                <w:sz w:val="16"/>
                <w:szCs w:val="16"/>
                <w:lang w:eastAsia="es-PE"/>
              </w:rPr>
            </w:pPr>
            <w:r w:rsidRPr="00B84409">
              <w:rPr>
                <w:rFonts w:cs="Arial"/>
                <w:b/>
                <w:bCs/>
                <w:color w:val="000000"/>
                <w:sz w:val="16"/>
                <w:szCs w:val="16"/>
                <w:lang w:eastAsia="es-PE"/>
              </w:rPr>
              <w:t>Estado Siguiente</w:t>
            </w:r>
          </w:p>
        </w:tc>
      </w:tr>
      <w:tr w:rsidR="007F533C" w:rsidRPr="00B84409" w14:paraId="05C306A0" w14:textId="77777777" w:rsidTr="00C43EB3">
        <w:trPr>
          <w:trHeight w:val="218"/>
        </w:trPr>
        <w:tc>
          <w:tcPr>
            <w:tcW w:w="1590" w:type="dxa"/>
            <w:tcBorders>
              <w:top w:val="single" w:sz="12" w:space="0" w:color="auto"/>
              <w:left w:val="single" w:sz="12" w:space="0" w:color="auto"/>
              <w:bottom w:val="nil"/>
              <w:right w:val="single" w:sz="12" w:space="0" w:color="auto"/>
            </w:tcBorders>
          </w:tcPr>
          <w:p w14:paraId="0D045C32"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En plazo</w:t>
            </w:r>
          </w:p>
        </w:tc>
        <w:tc>
          <w:tcPr>
            <w:tcW w:w="2409" w:type="dxa"/>
            <w:tcBorders>
              <w:top w:val="single" w:sz="12" w:space="0" w:color="auto"/>
              <w:left w:val="single" w:sz="12" w:space="0" w:color="auto"/>
              <w:bottom w:val="single" w:sz="6" w:space="0" w:color="auto"/>
              <w:right w:val="single" w:sz="12" w:space="0" w:color="auto"/>
            </w:tcBorders>
          </w:tcPr>
          <w:p w14:paraId="7B51A20F"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 xml:space="preserve">Presentado </w:t>
            </w:r>
          </w:p>
        </w:tc>
      </w:tr>
      <w:tr w:rsidR="007F533C" w:rsidRPr="00B84409" w14:paraId="003B0A41" w14:textId="77777777" w:rsidTr="00C43EB3">
        <w:trPr>
          <w:trHeight w:val="228"/>
        </w:trPr>
        <w:tc>
          <w:tcPr>
            <w:tcW w:w="1590" w:type="dxa"/>
            <w:tcBorders>
              <w:top w:val="nil"/>
              <w:left w:val="single" w:sz="12" w:space="0" w:color="auto"/>
              <w:bottom w:val="single" w:sz="12" w:space="0" w:color="auto"/>
              <w:right w:val="single" w:sz="12" w:space="0" w:color="auto"/>
            </w:tcBorders>
          </w:tcPr>
          <w:p w14:paraId="25E1CE44" w14:textId="77777777" w:rsidR="007F533C" w:rsidRPr="00B84409" w:rsidRDefault="007F533C" w:rsidP="00C43EB3">
            <w:pPr>
              <w:autoSpaceDE w:val="0"/>
              <w:autoSpaceDN w:val="0"/>
              <w:adjustRightInd w:val="0"/>
              <w:jc w:val="left"/>
              <w:rPr>
                <w:rFonts w:cs="Arial"/>
                <w:color w:val="000000"/>
                <w:sz w:val="16"/>
                <w:szCs w:val="16"/>
                <w:lang w:eastAsia="es-PE"/>
              </w:rPr>
            </w:pPr>
          </w:p>
        </w:tc>
        <w:tc>
          <w:tcPr>
            <w:tcW w:w="2409" w:type="dxa"/>
            <w:tcBorders>
              <w:top w:val="single" w:sz="6" w:space="0" w:color="auto"/>
              <w:left w:val="single" w:sz="12" w:space="0" w:color="auto"/>
              <w:bottom w:val="single" w:sz="12" w:space="0" w:color="auto"/>
              <w:right w:val="single" w:sz="12" w:space="0" w:color="auto"/>
            </w:tcBorders>
          </w:tcPr>
          <w:p w14:paraId="62B2CBA3"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Regularizado</w:t>
            </w:r>
          </w:p>
        </w:tc>
      </w:tr>
      <w:tr w:rsidR="007F533C" w:rsidRPr="00B84409" w14:paraId="524AE3B0" w14:textId="77777777" w:rsidTr="00C43EB3">
        <w:trPr>
          <w:trHeight w:val="228"/>
        </w:trPr>
        <w:tc>
          <w:tcPr>
            <w:tcW w:w="1590" w:type="dxa"/>
            <w:tcBorders>
              <w:top w:val="single" w:sz="12" w:space="0" w:color="auto"/>
              <w:left w:val="single" w:sz="12" w:space="0" w:color="auto"/>
              <w:bottom w:val="nil"/>
              <w:right w:val="single" w:sz="12" w:space="0" w:color="auto"/>
            </w:tcBorders>
          </w:tcPr>
          <w:p w14:paraId="74051183"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Presentado</w:t>
            </w:r>
          </w:p>
        </w:tc>
        <w:tc>
          <w:tcPr>
            <w:tcW w:w="2409" w:type="dxa"/>
            <w:tcBorders>
              <w:top w:val="single" w:sz="12" w:space="0" w:color="auto"/>
              <w:left w:val="single" w:sz="12" w:space="0" w:color="auto"/>
              <w:bottom w:val="single" w:sz="12" w:space="0" w:color="auto"/>
              <w:right w:val="single" w:sz="12" w:space="0" w:color="auto"/>
            </w:tcBorders>
          </w:tcPr>
          <w:p w14:paraId="017DCDC0"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Sustituido</w:t>
            </w:r>
          </w:p>
        </w:tc>
      </w:tr>
      <w:tr w:rsidR="007F533C" w:rsidRPr="00B84409" w14:paraId="5E924B9C" w14:textId="77777777" w:rsidTr="00C43EB3">
        <w:trPr>
          <w:trHeight w:val="228"/>
        </w:trPr>
        <w:tc>
          <w:tcPr>
            <w:tcW w:w="1590" w:type="dxa"/>
            <w:tcBorders>
              <w:top w:val="nil"/>
              <w:left w:val="single" w:sz="12" w:space="0" w:color="auto"/>
              <w:bottom w:val="single" w:sz="12" w:space="0" w:color="auto"/>
              <w:right w:val="single" w:sz="12" w:space="0" w:color="auto"/>
            </w:tcBorders>
          </w:tcPr>
          <w:p w14:paraId="1E0DC5D6" w14:textId="77777777" w:rsidR="007F533C" w:rsidRPr="00B84409" w:rsidRDefault="007F533C" w:rsidP="00C43EB3">
            <w:pPr>
              <w:autoSpaceDE w:val="0"/>
              <w:autoSpaceDN w:val="0"/>
              <w:adjustRightInd w:val="0"/>
              <w:jc w:val="left"/>
              <w:rPr>
                <w:rFonts w:cs="Arial"/>
                <w:color w:val="000000"/>
                <w:sz w:val="16"/>
                <w:szCs w:val="16"/>
                <w:lang w:eastAsia="es-PE"/>
              </w:rPr>
            </w:pPr>
          </w:p>
        </w:tc>
        <w:tc>
          <w:tcPr>
            <w:tcW w:w="2409" w:type="dxa"/>
            <w:tcBorders>
              <w:top w:val="single" w:sz="12" w:space="0" w:color="auto"/>
              <w:left w:val="single" w:sz="12" w:space="0" w:color="auto"/>
              <w:bottom w:val="single" w:sz="12" w:space="0" w:color="auto"/>
              <w:right w:val="single" w:sz="12" w:space="0" w:color="auto"/>
            </w:tcBorders>
          </w:tcPr>
          <w:p w14:paraId="116B5B17"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7F533C" w:rsidRPr="00B84409" w14:paraId="5A7CE966" w14:textId="77777777" w:rsidTr="00C43EB3">
        <w:trPr>
          <w:trHeight w:val="228"/>
        </w:trPr>
        <w:tc>
          <w:tcPr>
            <w:tcW w:w="1590" w:type="dxa"/>
            <w:tcBorders>
              <w:top w:val="single" w:sz="12" w:space="0" w:color="auto"/>
              <w:left w:val="single" w:sz="12" w:space="0" w:color="auto"/>
              <w:bottom w:val="nil"/>
              <w:right w:val="single" w:sz="12" w:space="0" w:color="auto"/>
            </w:tcBorders>
          </w:tcPr>
          <w:p w14:paraId="2D6B79BD"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Sustituido</w:t>
            </w:r>
          </w:p>
        </w:tc>
        <w:tc>
          <w:tcPr>
            <w:tcW w:w="2409" w:type="dxa"/>
            <w:tcBorders>
              <w:top w:val="single" w:sz="12" w:space="0" w:color="auto"/>
              <w:left w:val="single" w:sz="12" w:space="0" w:color="auto"/>
              <w:bottom w:val="single" w:sz="12" w:space="0" w:color="auto"/>
              <w:right w:val="single" w:sz="12" w:space="0" w:color="auto"/>
            </w:tcBorders>
          </w:tcPr>
          <w:p w14:paraId="0F2A07E1"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Sustituido</w:t>
            </w:r>
          </w:p>
        </w:tc>
      </w:tr>
      <w:tr w:rsidR="007F533C" w:rsidRPr="00B84409" w14:paraId="0A547001" w14:textId="77777777" w:rsidTr="00C43EB3">
        <w:trPr>
          <w:trHeight w:val="228"/>
        </w:trPr>
        <w:tc>
          <w:tcPr>
            <w:tcW w:w="1590" w:type="dxa"/>
            <w:tcBorders>
              <w:top w:val="nil"/>
              <w:left w:val="single" w:sz="12" w:space="0" w:color="auto"/>
              <w:bottom w:val="single" w:sz="12" w:space="0" w:color="auto"/>
              <w:right w:val="single" w:sz="12" w:space="0" w:color="auto"/>
            </w:tcBorders>
          </w:tcPr>
          <w:p w14:paraId="0512E3C5" w14:textId="77777777" w:rsidR="007F533C" w:rsidRPr="00B84409" w:rsidRDefault="007F533C" w:rsidP="00C43EB3">
            <w:pPr>
              <w:autoSpaceDE w:val="0"/>
              <w:autoSpaceDN w:val="0"/>
              <w:adjustRightInd w:val="0"/>
              <w:jc w:val="left"/>
              <w:rPr>
                <w:rFonts w:ascii="Calibri" w:hAnsi="Calibri" w:cs="Calibri"/>
                <w:color w:val="000000"/>
                <w:sz w:val="16"/>
                <w:szCs w:val="16"/>
                <w:lang w:eastAsia="es-PE"/>
              </w:rPr>
            </w:pPr>
          </w:p>
        </w:tc>
        <w:tc>
          <w:tcPr>
            <w:tcW w:w="2409" w:type="dxa"/>
            <w:tcBorders>
              <w:top w:val="single" w:sz="12" w:space="0" w:color="auto"/>
              <w:left w:val="single" w:sz="12" w:space="0" w:color="auto"/>
              <w:bottom w:val="single" w:sz="12" w:space="0" w:color="auto"/>
              <w:right w:val="single" w:sz="12" w:space="0" w:color="auto"/>
            </w:tcBorders>
          </w:tcPr>
          <w:p w14:paraId="40B8BDC1"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7F533C" w:rsidRPr="00B84409" w14:paraId="11CA6935" w14:textId="77777777" w:rsidTr="00C43EB3">
        <w:trPr>
          <w:trHeight w:val="218"/>
        </w:trPr>
        <w:tc>
          <w:tcPr>
            <w:tcW w:w="1590" w:type="dxa"/>
            <w:tcBorders>
              <w:top w:val="single" w:sz="12" w:space="0" w:color="auto"/>
              <w:left w:val="single" w:sz="12" w:space="0" w:color="auto"/>
              <w:bottom w:val="nil"/>
              <w:right w:val="single" w:sz="12" w:space="0" w:color="auto"/>
            </w:tcBorders>
          </w:tcPr>
          <w:p w14:paraId="64599680"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Pendiente</w:t>
            </w:r>
          </w:p>
        </w:tc>
        <w:tc>
          <w:tcPr>
            <w:tcW w:w="2409" w:type="dxa"/>
            <w:tcBorders>
              <w:top w:val="single" w:sz="12" w:space="0" w:color="auto"/>
              <w:left w:val="single" w:sz="12" w:space="0" w:color="auto"/>
              <w:bottom w:val="nil"/>
              <w:right w:val="single" w:sz="12" w:space="0" w:color="auto"/>
            </w:tcBorders>
          </w:tcPr>
          <w:p w14:paraId="5BEF98EB"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Regularizado</w:t>
            </w:r>
          </w:p>
        </w:tc>
      </w:tr>
      <w:tr w:rsidR="007F533C" w:rsidRPr="00B84409" w14:paraId="181EA03D" w14:textId="77777777" w:rsidTr="00C43EB3">
        <w:trPr>
          <w:trHeight w:val="218"/>
        </w:trPr>
        <w:tc>
          <w:tcPr>
            <w:tcW w:w="1590" w:type="dxa"/>
            <w:tcBorders>
              <w:top w:val="single" w:sz="12" w:space="0" w:color="auto"/>
              <w:left w:val="single" w:sz="12" w:space="0" w:color="auto"/>
              <w:bottom w:val="nil"/>
              <w:right w:val="single" w:sz="12" w:space="0" w:color="auto"/>
            </w:tcBorders>
          </w:tcPr>
          <w:p w14:paraId="1D32D712"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Regularizado</w:t>
            </w:r>
          </w:p>
        </w:tc>
        <w:tc>
          <w:tcPr>
            <w:tcW w:w="2409" w:type="dxa"/>
            <w:tcBorders>
              <w:top w:val="single" w:sz="12" w:space="0" w:color="auto"/>
              <w:left w:val="single" w:sz="12" w:space="0" w:color="auto"/>
              <w:bottom w:val="nil"/>
              <w:right w:val="single" w:sz="12" w:space="0" w:color="auto"/>
            </w:tcBorders>
          </w:tcPr>
          <w:p w14:paraId="42718596"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7F533C" w:rsidRPr="00B84409" w14:paraId="20BA9079" w14:textId="77777777" w:rsidTr="00C43EB3">
        <w:trPr>
          <w:trHeight w:val="228"/>
        </w:trPr>
        <w:tc>
          <w:tcPr>
            <w:tcW w:w="1590" w:type="dxa"/>
            <w:tcBorders>
              <w:top w:val="nil"/>
              <w:left w:val="single" w:sz="12" w:space="0" w:color="auto"/>
              <w:bottom w:val="single" w:sz="12" w:space="0" w:color="auto"/>
              <w:right w:val="single" w:sz="12" w:space="0" w:color="auto"/>
            </w:tcBorders>
          </w:tcPr>
          <w:p w14:paraId="69F60858" w14:textId="77777777" w:rsidR="007F533C" w:rsidRPr="00B84409" w:rsidRDefault="007F533C" w:rsidP="00C43EB3">
            <w:pPr>
              <w:autoSpaceDE w:val="0"/>
              <w:autoSpaceDN w:val="0"/>
              <w:adjustRightInd w:val="0"/>
              <w:jc w:val="left"/>
              <w:rPr>
                <w:rFonts w:cs="Arial"/>
                <w:color w:val="000000"/>
                <w:sz w:val="16"/>
                <w:szCs w:val="16"/>
                <w:lang w:eastAsia="es-PE"/>
              </w:rPr>
            </w:pPr>
          </w:p>
        </w:tc>
        <w:tc>
          <w:tcPr>
            <w:tcW w:w="2409" w:type="dxa"/>
            <w:tcBorders>
              <w:top w:val="nil"/>
              <w:left w:val="single" w:sz="12" w:space="0" w:color="auto"/>
              <w:bottom w:val="single" w:sz="12" w:space="0" w:color="auto"/>
              <w:right w:val="single" w:sz="12" w:space="0" w:color="auto"/>
            </w:tcBorders>
          </w:tcPr>
          <w:p w14:paraId="1EAAFD0D" w14:textId="77777777" w:rsidR="007F533C" w:rsidRPr="00B84409" w:rsidRDefault="007F533C" w:rsidP="00C43EB3">
            <w:pPr>
              <w:autoSpaceDE w:val="0"/>
              <w:autoSpaceDN w:val="0"/>
              <w:adjustRightInd w:val="0"/>
              <w:jc w:val="left"/>
              <w:rPr>
                <w:rFonts w:ascii="Calibri" w:hAnsi="Calibri" w:cs="Calibri"/>
                <w:color w:val="000000"/>
                <w:sz w:val="16"/>
                <w:szCs w:val="16"/>
                <w:lang w:eastAsia="es-PE"/>
              </w:rPr>
            </w:pPr>
          </w:p>
        </w:tc>
      </w:tr>
      <w:tr w:rsidR="007F533C" w:rsidRPr="00B84409" w14:paraId="5CCC330B" w14:textId="77777777" w:rsidTr="00C43EB3">
        <w:trPr>
          <w:trHeight w:val="218"/>
        </w:trPr>
        <w:tc>
          <w:tcPr>
            <w:tcW w:w="1590" w:type="dxa"/>
            <w:tcBorders>
              <w:top w:val="single" w:sz="12" w:space="0" w:color="auto"/>
              <w:left w:val="single" w:sz="12" w:space="0" w:color="auto"/>
              <w:bottom w:val="nil"/>
              <w:right w:val="single" w:sz="12" w:space="0" w:color="auto"/>
            </w:tcBorders>
          </w:tcPr>
          <w:p w14:paraId="30454700"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c>
          <w:tcPr>
            <w:tcW w:w="2409" w:type="dxa"/>
            <w:tcBorders>
              <w:top w:val="single" w:sz="12" w:space="0" w:color="auto"/>
              <w:left w:val="single" w:sz="12" w:space="0" w:color="auto"/>
              <w:bottom w:val="nil"/>
              <w:right w:val="single" w:sz="12" w:space="0" w:color="auto"/>
            </w:tcBorders>
          </w:tcPr>
          <w:p w14:paraId="6CC1AB0E" w14:textId="77777777" w:rsidR="007F533C" w:rsidRPr="00B84409" w:rsidRDefault="007F533C" w:rsidP="00C43EB3">
            <w:pPr>
              <w:autoSpaceDE w:val="0"/>
              <w:autoSpaceDN w:val="0"/>
              <w:adjustRightInd w:val="0"/>
              <w:jc w:val="left"/>
              <w:rPr>
                <w:rFonts w:cs="Arial"/>
                <w:color w:val="000000"/>
                <w:sz w:val="16"/>
                <w:szCs w:val="16"/>
                <w:lang w:eastAsia="es-PE"/>
              </w:rPr>
            </w:pPr>
            <w:r w:rsidRPr="00B84409">
              <w:rPr>
                <w:rFonts w:cs="Arial"/>
                <w:color w:val="000000"/>
                <w:sz w:val="16"/>
                <w:szCs w:val="16"/>
                <w:lang w:eastAsia="es-PE"/>
              </w:rPr>
              <w:t>Rectificado</w:t>
            </w:r>
          </w:p>
        </w:tc>
      </w:tr>
      <w:tr w:rsidR="007F533C" w:rsidRPr="00B84409" w14:paraId="168AA0BF" w14:textId="77777777" w:rsidTr="00C43EB3">
        <w:trPr>
          <w:trHeight w:val="64"/>
        </w:trPr>
        <w:tc>
          <w:tcPr>
            <w:tcW w:w="1590" w:type="dxa"/>
            <w:tcBorders>
              <w:top w:val="nil"/>
              <w:left w:val="single" w:sz="12" w:space="0" w:color="auto"/>
              <w:bottom w:val="single" w:sz="12" w:space="0" w:color="auto"/>
              <w:right w:val="single" w:sz="12" w:space="0" w:color="auto"/>
            </w:tcBorders>
          </w:tcPr>
          <w:p w14:paraId="20CF09AF" w14:textId="77777777" w:rsidR="007F533C" w:rsidRPr="00B84409" w:rsidRDefault="007F533C" w:rsidP="00C43EB3">
            <w:pPr>
              <w:autoSpaceDE w:val="0"/>
              <w:autoSpaceDN w:val="0"/>
              <w:adjustRightInd w:val="0"/>
              <w:jc w:val="left"/>
              <w:rPr>
                <w:rFonts w:cs="Arial"/>
                <w:color w:val="000000"/>
                <w:sz w:val="20"/>
                <w:szCs w:val="20"/>
                <w:lang w:eastAsia="es-PE"/>
              </w:rPr>
            </w:pPr>
          </w:p>
        </w:tc>
        <w:tc>
          <w:tcPr>
            <w:tcW w:w="2409" w:type="dxa"/>
            <w:tcBorders>
              <w:top w:val="nil"/>
              <w:left w:val="single" w:sz="12" w:space="0" w:color="auto"/>
              <w:bottom w:val="single" w:sz="12" w:space="0" w:color="auto"/>
              <w:right w:val="single" w:sz="12" w:space="0" w:color="auto"/>
            </w:tcBorders>
          </w:tcPr>
          <w:p w14:paraId="41B34C80" w14:textId="77777777" w:rsidR="007F533C" w:rsidRPr="00B84409" w:rsidRDefault="007F533C" w:rsidP="00C43EB3">
            <w:pPr>
              <w:autoSpaceDE w:val="0"/>
              <w:autoSpaceDN w:val="0"/>
              <w:adjustRightInd w:val="0"/>
              <w:jc w:val="left"/>
              <w:rPr>
                <w:rFonts w:ascii="Calibri" w:hAnsi="Calibri" w:cs="Calibri"/>
                <w:color w:val="000000"/>
                <w:szCs w:val="22"/>
                <w:lang w:eastAsia="es-PE"/>
              </w:rPr>
            </w:pPr>
          </w:p>
        </w:tc>
      </w:tr>
    </w:tbl>
    <w:p w14:paraId="5F45757C" w14:textId="77777777" w:rsidR="007F533C" w:rsidRPr="00B84409" w:rsidRDefault="007F533C" w:rsidP="007F533C"/>
    <w:p w14:paraId="1F344742" w14:textId="77777777" w:rsidR="00315C2D" w:rsidRDefault="00315C2D" w:rsidP="00A14151">
      <w:pPr>
        <w:pStyle w:val="Heading2"/>
        <w:numPr>
          <w:ilvl w:val="0"/>
          <w:numId w:val="0"/>
        </w:numPr>
        <w:ind w:left="567"/>
        <w:rPr>
          <w:sz w:val="22"/>
        </w:rPr>
      </w:pPr>
    </w:p>
    <w:p w14:paraId="4FAA1D79" w14:textId="77777777" w:rsidR="00C2687D" w:rsidRDefault="00C2687D" w:rsidP="00A14151">
      <w:pPr>
        <w:pStyle w:val="Heading2"/>
        <w:numPr>
          <w:ilvl w:val="0"/>
          <w:numId w:val="0"/>
        </w:numPr>
        <w:ind w:left="567"/>
        <w:rPr>
          <w:sz w:val="22"/>
          <w:szCs w:val="22"/>
        </w:rPr>
      </w:pPr>
    </w:p>
    <w:p w14:paraId="4C398A57" w14:textId="77777777" w:rsidR="00C2687D" w:rsidRDefault="00C2687D" w:rsidP="00A14151">
      <w:pPr>
        <w:pStyle w:val="Heading2"/>
        <w:numPr>
          <w:ilvl w:val="0"/>
          <w:numId w:val="0"/>
        </w:numPr>
        <w:ind w:left="567"/>
        <w:rPr>
          <w:sz w:val="22"/>
          <w:szCs w:val="22"/>
        </w:rPr>
      </w:pPr>
    </w:p>
    <w:p w14:paraId="53636D1F" w14:textId="77777777" w:rsidR="00442F71" w:rsidRPr="00FE4A36" w:rsidRDefault="00442F71" w:rsidP="00442F71">
      <w:pPr>
        <w:pStyle w:val="Heading2"/>
        <w:numPr>
          <w:ilvl w:val="0"/>
          <w:numId w:val="0"/>
        </w:numPr>
        <w:ind w:left="426"/>
        <w:rPr>
          <w:sz w:val="20"/>
          <w:szCs w:val="20"/>
        </w:rPr>
      </w:pPr>
      <w:bookmarkStart w:id="81" w:name="_Toc536438886"/>
      <w:r w:rsidRPr="00FE4A36">
        <w:rPr>
          <w:sz w:val="20"/>
          <w:szCs w:val="20"/>
        </w:rPr>
        <w:t>Anexo 17: Tipos de Servicio (Prestador de Servicios)</w:t>
      </w:r>
      <w:bookmarkEnd w:id="81"/>
    </w:p>
    <w:p w14:paraId="285E11A9" w14:textId="77777777" w:rsidR="00442F71" w:rsidRPr="00FE4A36" w:rsidRDefault="00442F71" w:rsidP="00442F71">
      <w:pPr>
        <w:pStyle w:val="Heading2"/>
        <w:numPr>
          <w:ilvl w:val="0"/>
          <w:numId w:val="0"/>
        </w:numPr>
        <w:ind w:left="426"/>
        <w:rPr>
          <w:sz w:val="20"/>
          <w:szCs w:val="20"/>
        </w:rPr>
      </w:pPr>
    </w:p>
    <w:p w14:paraId="3BD83A3D" w14:textId="77777777" w:rsidR="00442F71" w:rsidRPr="00FE4A36" w:rsidRDefault="00442F71" w:rsidP="00442F71">
      <w:pPr>
        <w:pStyle w:val="Heading2"/>
        <w:numPr>
          <w:ilvl w:val="0"/>
          <w:numId w:val="0"/>
        </w:numPr>
        <w:ind w:left="426"/>
        <w:rPr>
          <w:sz w:val="20"/>
          <w:szCs w:val="20"/>
        </w:rPr>
      </w:pPr>
    </w:p>
    <w:tbl>
      <w:tblPr>
        <w:tblW w:w="7067" w:type="dxa"/>
        <w:jc w:val="center"/>
        <w:tblCellMar>
          <w:left w:w="70" w:type="dxa"/>
          <w:right w:w="70" w:type="dxa"/>
        </w:tblCellMar>
        <w:tblLook w:val="04A0" w:firstRow="1" w:lastRow="0" w:firstColumn="1" w:lastColumn="0" w:noHBand="0" w:noVBand="1"/>
      </w:tblPr>
      <w:tblGrid>
        <w:gridCol w:w="7067"/>
      </w:tblGrid>
      <w:tr w:rsidR="00442F71" w:rsidRPr="00FE4A36" w14:paraId="1CA312AC" w14:textId="77777777" w:rsidTr="00A971EE">
        <w:trPr>
          <w:trHeight w:val="300"/>
          <w:tblHeader/>
          <w:jc w:val="center"/>
        </w:trPr>
        <w:tc>
          <w:tcPr>
            <w:tcW w:w="7067"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713F18B0" w14:textId="77777777" w:rsidR="00442F71" w:rsidRPr="00FE4A36" w:rsidRDefault="00442F71" w:rsidP="00A971EE">
            <w:pPr>
              <w:jc w:val="center"/>
              <w:rPr>
                <w:rFonts w:cs="Arial"/>
                <w:b/>
                <w:color w:val="000000"/>
                <w:sz w:val="20"/>
                <w:szCs w:val="20"/>
              </w:rPr>
            </w:pPr>
            <w:r w:rsidRPr="00FE4A36">
              <w:rPr>
                <w:rFonts w:cs="Arial"/>
                <w:b/>
                <w:color w:val="000000"/>
                <w:sz w:val="20"/>
                <w:szCs w:val="20"/>
              </w:rPr>
              <w:lastRenderedPageBreak/>
              <w:t>TIPO DE SERVICIO PRESTADO POR TERCEROS</w:t>
            </w:r>
          </w:p>
        </w:tc>
      </w:tr>
      <w:tr w:rsidR="00442F71" w:rsidRPr="00FE4A36" w14:paraId="7F82A2DC" w14:textId="77777777" w:rsidTr="00A971EE">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hideMark/>
          </w:tcPr>
          <w:p w14:paraId="37101857" w14:textId="77777777" w:rsidR="00442F71" w:rsidRPr="00FE4A36" w:rsidRDefault="00442F71" w:rsidP="00A971EE">
            <w:pPr>
              <w:jc w:val="left"/>
              <w:rPr>
                <w:rFonts w:cs="Arial"/>
                <w:color w:val="000000"/>
                <w:sz w:val="16"/>
                <w:szCs w:val="16"/>
              </w:rPr>
            </w:pPr>
            <w:r w:rsidRPr="00FE4A36">
              <w:rPr>
                <w:rFonts w:cs="Arial"/>
                <w:color w:val="000000"/>
                <w:sz w:val="16"/>
                <w:szCs w:val="16"/>
              </w:rPr>
              <w:t>PRODUCCION BF A PARTIR DE BF</w:t>
            </w:r>
          </w:p>
        </w:tc>
      </w:tr>
      <w:tr w:rsidR="00442F71" w:rsidRPr="00FE4A36" w14:paraId="396CB6A2" w14:textId="77777777" w:rsidTr="00A971EE">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tcPr>
          <w:p w14:paraId="51AEC948" w14:textId="77777777" w:rsidR="00442F71" w:rsidRPr="00FE4A36" w:rsidRDefault="00442F71" w:rsidP="00A971EE">
            <w:pPr>
              <w:jc w:val="left"/>
              <w:rPr>
                <w:rFonts w:cs="Arial"/>
                <w:color w:val="000000"/>
                <w:sz w:val="16"/>
                <w:szCs w:val="16"/>
              </w:rPr>
            </w:pPr>
            <w:r w:rsidRPr="00FE4A36">
              <w:rPr>
                <w:rFonts w:cs="Arial"/>
                <w:color w:val="000000"/>
                <w:sz w:val="16"/>
                <w:szCs w:val="16"/>
              </w:rPr>
              <w:t>PRODUCCION DE BF A PARTIR DE BNF</w:t>
            </w:r>
          </w:p>
        </w:tc>
      </w:tr>
      <w:tr w:rsidR="00442F71" w:rsidRPr="00FE4A36" w14:paraId="1C39C831" w14:textId="77777777" w:rsidTr="00A971EE">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hideMark/>
          </w:tcPr>
          <w:p w14:paraId="1AA738C6" w14:textId="77777777" w:rsidR="00442F71" w:rsidRPr="00FE4A36" w:rsidRDefault="00442F71" w:rsidP="00A971EE">
            <w:pPr>
              <w:jc w:val="left"/>
              <w:rPr>
                <w:rFonts w:cs="Arial"/>
                <w:color w:val="000000"/>
                <w:sz w:val="16"/>
                <w:szCs w:val="16"/>
              </w:rPr>
            </w:pPr>
            <w:r w:rsidRPr="00FE4A36">
              <w:rPr>
                <w:rFonts w:cs="Arial"/>
                <w:color w:val="000000"/>
                <w:sz w:val="16"/>
                <w:szCs w:val="16"/>
              </w:rPr>
              <w:t>ENVASADO / REENVASADO</w:t>
            </w:r>
          </w:p>
        </w:tc>
      </w:tr>
      <w:tr w:rsidR="00442F71" w:rsidRPr="00FE4A36" w14:paraId="77C1FD09" w14:textId="77777777" w:rsidTr="00A971EE">
        <w:trPr>
          <w:trHeight w:val="300"/>
          <w:jc w:val="center"/>
        </w:trPr>
        <w:tc>
          <w:tcPr>
            <w:tcW w:w="7067" w:type="dxa"/>
            <w:tcBorders>
              <w:top w:val="nil"/>
              <w:left w:val="single" w:sz="4" w:space="0" w:color="auto"/>
              <w:bottom w:val="single" w:sz="4" w:space="0" w:color="auto"/>
              <w:right w:val="single" w:sz="4" w:space="0" w:color="auto"/>
            </w:tcBorders>
            <w:shd w:val="clear" w:color="auto" w:fill="auto"/>
            <w:noWrap/>
            <w:vAlign w:val="bottom"/>
            <w:hideMark/>
          </w:tcPr>
          <w:p w14:paraId="6FC1C57B" w14:textId="77777777" w:rsidR="00442F71" w:rsidRPr="00FE4A36" w:rsidRDefault="00442F71" w:rsidP="00A971EE">
            <w:pPr>
              <w:jc w:val="left"/>
              <w:rPr>
                <w:rFonts w:cs="Arial"/>
                <w:color w:val="000000"/>
                <w:sz w:val="16"/>
                <w:szCs w:val="16"/>
              </w:rPr>
            </w:pPr>
            <w:r w:rsidRPr="00FE4A36">
              <w:rPr>
                <w:rFonts w:cs="Arial"/>
                <w:color w:val="000000"/>
                <w:sz w:val="16"/>
                <w:szCs w:val="16"/>
              </w:rPr>
              <w:t>TRANSFORMACION A BNF</w:t>
            </w:r>
          </w:p>
        </w:tc>
      </w:tr>
    </w:tbl>
    <w:p w14:paraId="68153E20" w14:textId="77777777" w:rsidR="00442F71" w:rsidRPr="00FE4A36" w:rsidRDefault="00442F71" w:rsidP="00442F71">
      <w:pPr>
        <w:pStyle w:val="Heading2"/>
        <w:numPr>
          <w:ilvl w:val="0"/>
          <w:numId w:val="0"/>
        </w:numPr>
        <w:ind w:left="426"/>
        <w:rPr>
          <w:sz w:val="20"/>
          <w:szCs w:val="20"/>
        </w:rPr>
      </w:pPr>
    </w:p>
    <w:p w14:paraId="11FD3535" w14:textId="77777777" w:rsidR="00442F71" w:rsidRPr="00FE4A36" w:rsidRDefault="00442F71" w:rsidP="00442F71">
      <w:pPr>
        <w:pStyle w:val="Heading2"/>
        <w:numPr>
          <w:ilvl w:val="0"/>
          <w:numId w:val="0"/>
        </w:numPr>
        <w:ind w:left="426"/>
        <w:rPr>
          <w:sz w:val="20"/>
          <w:szCs w:val="20"/>
        </w:rPr>
      </w:pPr>
    </w:p>
    <w:p w14:paraId="39EEF517" w14:textId="77777777" w:rsidR="00442F71" w:rsidRPr="00FE4A36" w:rsidRDefault="00442F71" w:rsidP="00442F71">
      <w:pPr>
        <w:pStyle w:val="Heading2"/>
        <w:numPr>
          <w:ilvl w:val="0"/>
          <w:numId w:val="0"/>
        </w:numPr>
        <w:ind w:left="426"/>
        <w:rPr>
          <w:sz w:val="20"/>
          <w:szCs w:val="20"/>
        </w:rPr>
      </w:pPr>
      <w:bookmarkStart w:id="82" w:name="_Toc536438887"/>
      <w:r w:rsidRPr="00442F71">
        <w:rPr>
          <w:sz w:val="20"/>
          <w:szCs w:val="20"/>
          <w:highlight w:val="green"/>
        </w:rPr>
        <w:t>Anexo 18: Lista de comunicación de GORBF y GFBF</w:t>
      </w:r>
      <w:bookmarkEnd w:id="82"/>
      <w:r w:rsidRPr="00FE4A36">
        <w:rPr>
          <w:sz w:val="20"/>
          <w:szCs w:val="20"/>
        </w:rPr>
        <w:t xml:space="preserve"> </w:t>
      </w:r>
    </w:p>
    <w:p w14:paraId="1F3D4E19" w14:textId="77777777" w:rsidR="00442F71" w:rsidRPr="00FE4A36" w:rsidRDefault="00442F71" w:rsidP="00442F71">
      <w:pPr>
        <w:pStyle w:val="Heading2"/>
        <w:numPr>
          <w:ilvl w:val="0"/>
          <w:numId w:val="0"/>
        </w:numPr>
        <w:ind w:left="426"/>
        <w:rPr>
          <w:sz w:val="20"/>
          <w:szCs w:val="20"/>
        </w:rPr>
      </w:pPr>
    </w:p>
    <w:p w14:paraId="0DE9C74A" w14:textId="77777777" w:rsidR="00442F71" w:rsidRPr="00FE4A36" w:rsidRDefault="00442F71" w:rsidP="00442F71">
      <w:pPr>
        <w:pStyle w:val="Heading2"/>
        <w:numPr>
          <w:ilvl w:val="0"/>
          <w:numId w:val="0"/>
        </w:numPr>
        <w:ind w:left="426"/>
        <w:rPr>
          <w:sz w:val="20"/>
          <w:szCs w:val="20"/>
        </w:rPr>
      </w:pPr>
    </w:p>
    <w:tbl>
      <w:tblPr>
        <w:tblW w:w="9468" w:type="dxa"/>
        <w:jc w:val="center"/>
        <w:tblCellMar>
          <w:left w:w="70" w:type="dxa"/>
          <w:right w:w="70" w:type="dxa"/>
        </w:tblCellMar>
        <w:tblLook w:val="04A0" w:firstRow="1" w:lastRow="0" w:firstColumn="1" w:lastColumn="0" w:noHBand="0" w:noVBand="1"/>
      </w:tblPr>
      <w:tblGrid>
        <w:gridCol w:w="3162"/>
        <w:gridCol w:w="3260"/>
        <w:gridCol w:w="3046"/>
      </w:tblGrid>
      <w:tr w:rsidR="00442F71" w:rsidRPr="00FE4A36" w14:paraId="5C94473F" w14:textId="77777777" w:rsidTr="00A971EE">
        <w:trPr>
          <w:trHeight w:val="300"/>
          <w:jc w:val="center"/>
        </w:trPr>
        <w:tc>
          <w:tcPr>
            <w:tcW w:w="3162"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C8F09D1" w14:textId="77777777" w:rsidR="00442F71" w:rsidRPr="00FE4A36" w:rsidRDefault="00442F71" w:rsidP="00A971EE">
            <w:pPr>
              <w:jc w:val="center"/>
              <w:rPr>
                <w:rFonts w:cs="Arial"/>
                <w:b/>
                <w:color w:val="000000"/>
                <w:sz w:val="20"/>
                <w:szCs w:val="20"/>
              </w:rPr>
            </w:pPr>
            <w:r w:rsidRPr="00FE4A36">
              <w:rPr>
                <w:rFonts w:cs="Arial"/>
                <w:b/>
                <w:color w:val="000000"/>
                <w:sz w:val="20"/>
                <w:szCs w:val="20"/>
              </w:rPr>
              <w:t>Gerencia</w:t>
            </w:r>
          </w:p>
        </w:tc>
        <w:tc>
          <w:tcPr>
            <w:tcW w:w="326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76789002" w14:textId="77777777" w:rsidR="00442F71" w:rsidRPr="00FE4A36" w:rsidRDefault="00442F71" w:rsidP="00A971EE">
            <w:pPr>
              <w:jc w:val="center"/>
              <w:rPr>
                <w:rFonts w:cs="Arial"/>
                <w:b/>
                <w:color w:val="000000"/>
                <w:sz w:val="20"/>
                <w:szCs w:val="20"/>
              </w:rPr>
            </w:pPr>
            <w:r w:rsidRPr="00FE4A36">
              <w:rPr>
                <w:rFonts w:cs="Arial"/>
                <w:b/>
                <w:color w:val="000000"/>
                <w:sz w:val="20"/>
                <w:szCs w:val="20"/>
              </w:rPr>
              <w:t>Personal IQBF</w:t>
            </w:r>
          </w:p>
        </w:tc>
        <w:tc>
          <w:tcPr>
            <w:tcW w:w="3046"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A398AF3" w14:textId="77777777" w:rsidR="00442F71" w:rsidRPr="00FE4A36" w:rsidRDefault="00442F71" w:rsidP="00A971EE">
            <w:pPr>
              <w:jc w:val="center"/>
              <w:rPr>
                <w:rFonts w:cs="Arial"/>
                <w:b/>
                <w:color w:val="000000"/>
                <w:sz w:val="20"/>
                <w:szCs w:val="20"/>
              </w:rPr>
            </w:pPr>
            <w:r w:rsidRPr="00FE4A36">
              <w:rPr>
                <w:rFonts w:cs="Arial"/>
                <w:b/>
                <w:color w:val="000000"/>
                <w:sz w:val="20"/>
                <w:szCs w:val="20"/>
              </w:rPr>
              <w:t>Cuenta de Correo</w:t>
            </w:r>
          </w:p>
        </w:tc>
      </w:tr>
      <w:tr w:rsidR="00442F71" w:rsidRPr="00FE4A36" w14:paraId="62772329" w14:textId="77777777" w:rsidTr="00A971EE">
        <w:trPr>
          <w:trHeight w:val="300"/>
          <w:jc w:val="center"/>
        </w:trPr>
        <w:tc>
          <w:tcPr>
            <w:tcW w:w="3162" w:type="dxa"/>
            <w:tcBorders>
              <w:top w:val="nil"/>
              <w:left w:val="single" w:sz="4" w:space="0" w:color="auto"/>
              <w:bottom w:val="single" w:sz="4" w:space="0" w:color="auto"/>
              <w:right w:val="single" w:sz="4" w:space="0" w:color="auto"/>
            </w:tcBorders>
          </w:tcPr>
          <w:p w14:paraId="3F7E13DA" w14:textId="77777777" w:rsidR="00442F71" w:rsidRPr="00FE4A36" w:rsidRDefault="00442F71" w:rsidP="00A971EE">
            <w:pPr>
              <w:jc w:val="left"/>
              <w:rPr>
                <w:rFonts w:cs="Arial"/>
                <w:color w:val="000000"/>
                <w:sz w:val="16"/>
                <w:szCs w:val="16"/>
              </w:rPr>
            </w:pPr>
            <w:r w:rsidRPr="00FE4A36">
              <w:rPr>
                <w:rFonts w:cs="Arial"/>
                <w:color w:val="000000"/>
                <w:sz w:val="16"/>
                <w:szCs w:val="16"/>
              </w:rPr>
              <w:t>GFBF</w:t>
            </w:r>
          </w:p>
        </w:tc>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2CC7579" w14:textId="77777777" w:rsidR="00442F71" w:rsidRPr="00FE4A36" w:rsidRDefault="00442F71" w:rsidP="00A971EE">
            <w:pPr>
              <w:jc w:val="left"/>
              <w:rPr>
                <w:rFonts w:cs="Arial"/>
                <w:color w:val="000000"/>
                <w:sz w:val="16"/>
                <w:szCs w:val="16"/>
              </w:rPr>
            </w:pPr>
            <w:r w:rsidRPr="00FE4A36">
              <w:rPr>
                <w:rFonts w:cs="Arial"/>
                <w:color w:val="000000"/>
                <w:sz w:val="16"/>
                <w:szCs w:val="16"/>
              </w:rPr>
              <w:t xml:space="preserve">Supervisión de Programación </w:t>
            </w:r>
          </w:p>
        </w:tc>
        <w:tc>
          <w:tcPr>
            <w:tcW w:w="3046" w:type="dxa"/>
            <w:tcBorders>
              <w:top w:val="nil"/>
              <w:left w:val="nil"/>
              <w:bottom w:val="single" w:sz="4" w:space="0" w:color="auto"/>
              <w:right w:val="single" w:sz="4" w:space="0" w:color="auto"/>
            </w:tcBorders>
            <w:shd w:val="clear" w:color="auto" w:fill="auto"/>
            <w:noWrap/>
            <w:vAlign w:val="bottom"/>
            <w:hideMark/>
          </w:tcPr>
          <w:p w14:paraId="58C396A5" w14:textId="77777777" w:rsidR="00442F71" w:rsidRPr="00FE4A36" w:rsidRDefault="00442F71" w:rsidP="00A971EE">
            <w:pPr>
              <w:jc w:val="left"/>
              <w:rPr>
                <w:rFonts w:cs="Arial"/>
                <w:color w:val="000000"/>
                <w:sz w:val="16"/>
                <w:szCs w:val="16"/>
              </w:rPr>
            </w:pPr>
            <w:r w:rsidRPr="00FE4A36">
              <w:rPr>
                <w:rFonts w:cs="Arial"/>
                <w:color w:val="000000"/>
                <w:sz w:val="16"/>
                <w:szCs w:val="16"/>
              </w:rPr>
              <w:t>otapia1@sunat.gob.pe</w:t>
            </w:r>
          </w:p>
        </w:tc>
      </w:tr>
      <w:tr w:rsidR="00442F71" w:rsidRPr="00FE4A36" w14:paraId="4A747896" w14:textId="77777777" w:rsidTr="00A971EE">
        <w:trPr>
          <w:trHeight w:val="300"/>
          <w:jc w:val="center"/>
        </w:trPr>
        <w:tc>
          <w:tcPr>
            <w:tcW w:w="3162" w:type="dxa"/>
            <w:tcBorders>
              <w:top w:val="nil"/>
              <w:left w:val="single" w:sz="4" w:space="0" w:color="auto"/>
              <w:bottom w:val="single" w:sz="4" w:space="0" w:color="auto"/>
              <w:right w:val="single" w:sz="4" w:space="0" w:color="auto"/>
            </w:tcBorders>
          </w:tcPr>
          <w:p w14:paraId="0F8CD954" w14:textId="77777777" w:rsidR="00442F71" w:rsidRPr="00FE4A36" w:rsidRDefault="00442F71" w:rsidP="00A971EE">
            <w:pPr>
              <w:jc w:val="left"/>
              <w:rPr>
                <w:rFonts w:cs="Arial"/>
                <w:color w:val="000000"/>
                <w:sz w:val="16"/>
                <w:szCs w:val="16"/>
              </w:rPr>
            </w:pPr>
            <w:r w:rsidRPr="00FE4A36">
              <w:rPr>
                <w:rFonts w:cs="Arial"/>
                <w:color w:val="000000"/>
                <w:sz w:val="16"/>
                <w:szCs w:val="16"/>
              </w:rPr>
              <w:t>GORBF</w:t>
            </w:r>
          </w:p>
        </w:tc>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297A218A" w14:textId="77777777" w:rsidR="00442F71" w:rsidRPr="00FE4A36" w:rsidRDefault="00442F71" w:rsidP="00A971EE">
            <w:pPr>
              <w:jc w:val="left"/>
              <w:rPr>
                <w:rFonts w:cs="Arial"/>
                <w:color w:val="000000"/>
                <w:sz w:val="16"/>
                <w:szCs w:val="16"/>
              </w:rPr>
            </w:pPr>
            <w:r w:rsidRPr="00FE4A36">
              <w:rPr>
                <w:rFonts w:cs="Arial"/>
                <w:color w:val="000000"/>
                <w:sz w:val="16"/>
                <w:szCs w:val="16"/>
              </w:rPr>
              <w:t xml:space="preserve">Supervisión 3 </w:t>
            </w:r>
          </w:p>
        </w:tc>
        <w:tc>
          <w:tcPr>
            <w:tcW w:w="3046" w:type="dxa"/>
            <w:tcBorders>
              <w:top w:val="nil"/>
              <w:left w:val="nil"/>
              <w:bottom w:val="single" w:sz="4" w:space="0" w:color="auto"/>
              <w:right w:val="single" w:sz="4" w:space="0" w:color="auto"/>
            </w:tcBorders>
            <w:shd w:val="clear" w:color="auto" w:fill="auto"/>
            <w:noWrap/>
            <w:vAlign w:val="bottom"/>
            <w:hideMark/>
          </w:tcPr>
          <w:p w14:paraId="4D65838C" w14:textId="77777777" w:rsidR="00442F71" w:rsidRPr="00FE4A36" w:rsidRDefault="00442F71" w:rsidP="00A971EE">
            <w:pPr>
              <w:jc w:val="left"/>
              <w:rPr>
                <w:rFonts w:cs="Arial"/>
                <w:color w:val="000000"/>
                <w:sz w:val="16"/>
                <w:szCs w:val="16"/>
              </w:rPr>
            </w:pPr>
            <w:r w:rsidRPr="00FE4A36">
              <w:rPr>
                <w:rFonts w:cs="Arial"/>
                <w:color w:val="000000"/>
                <w:sz w:val="16"/>
                <w:szCs w:val="16"/>
              </w:rPr>
              <w:t>mporturas@sunat.gob.pe</w:t>
            </w:r>
          </w:p>
        </w:tc>
      </w:tr>
    </w:tbl>
    <w:p w14:paraId="7142ED74" w14:textId="77777777" w:rsidR="00442F71" w:rsidRPr="00FE4A36" w:rsidRDefault="00442F71" w:rsidP="00442F71"/>
    <w:p w14:paraId="2F9C689D" w14:textId="77777777" w:rsidR="00442F71" w:rsidRPr="00FE4A36" w:rsidRDefault="00442F71" w:rsidP="00442F71"/>
    <w:p w14:paraId="1E66110D" w14:textId="77777777" w:rsidR="00442F71" w:rsidRPr="00FE4A36" w:rsidRDefault="00442F71" w:rsidP="00442F71">
      <w:pPr>
        <w:pStyle w:val="Heading2"/>
        <w:numPr>
          <w:ilvl w:val="0"/>
          <w:numId w:val="0"/>
        </w:numPr>
        <w:ind w:left="426"/>
        <w:rPr>
          <w:sz w:val="20"/>
          <w:szCs w:val="20"/>
        </w:rPr>
      </w:pPr>
      <w:bookmarkStart w:id="83" w:name="_Toc536438888"/>
      <w:r w:rsidRPr="00FE4A36">
        <w:rPr>
          <w:sz w:val="20"/>
          <w:szCs w:val="20"/>
        </w:rPr>
        <w:t>Anexo 19: Motivos de guías físicas de remisión</w:t>
      </w:r>
      <w:bookmarkEnd w:id="83"/>
    </w:p>
    <w:p w14:paraId="4CA8D42C" w14:textId="77777777" w:rsidR="00442F71" w:rsidRPr="00FE4A36" w:rsidRDefault="00442F71" w:rsidP="00442F71">
      <w:pPr>
        <w:pStyle w:val="Heading2"/>
        <w:numPr>
          <w:ilvl w:val="0"/>
          <w:numId w:val="0"/>
        </w:numPr>
        <w:ind w:left="360"/>
        <w:rPr>
          <w:sz w:val="20"/>
          <w:szCs w:val="20"/>
        </w:rPr>
      </w:pPr>
    </w:p>
    <w:p w14:paraId="03E07B86" w14:textId="77777777" w:rsidR="00442F71" w:rsidRPr="00FE4A36" w:rsidRDefault="00442F71" w:rsidP="00442F71">
      <w:pPr>
        <w:pStyle w:val="Heading2"/>
        <w:numPr>
          <w:ilvl w:val="0"/>
          <w:numId w:val="0"/>
        </w:numPr>
        <w:ind w:left="360"/>
        <w:rPr>
          <w:sz w:val="20"/>
          <w:szCs w:val="20"/>
        </w:rPr>
      </w:pPr>
    </w:p>
    <w:tbl>
      <w:tblPr>
        <w:tblStyle w:val="TableGrid"/>
        <w:tblW w:w="0" w:type="auto"/>
        <w:tblInd w:w="360" w:type="dxa"/>
        <w:tblLook w:val="04A0" w:firstRow="1" w:lastRow="0" w:firstColumn="1" w:lastColumn="0" w:noHBand="0" w:noVBand="1"/>
      </w:tblPr>
      <w:tblGrid>
        <w:gridCol w:w="9013"/>
      </w:tblGrid>
      <w:tr w:rsidR="00442F71" w:rsidRPr="00FE4A36" w14:paraId="5C62463B" w14:textId="77777777" w:rsidTr="00A971EE">
        <w:tc>
          <w:tcPr>
            <w:tcW w:w="9523" w:type="dxa"/>
            <w:shd w:val="clear" w:color="auto" w:fill="B8CCE4" w:themeFill="accent1" w:themeFillTint="66"/>
          </w:tcPr>
          <w:p w14:paraId="55EF677F" w14:textId="77777777" w:rsidR="00442F71" w:rsidRPr="00FE4A36" w:rsidRDefault="00442F71" w:rsidP="00A971EE">
            <w:pPr>
              <w:jc w:val="center"/>
              <w:rPr>
                <w:rFonts w:cs="Arial"/>
                <w:b/>
                <w:color w:val="000000"/>
                <w:sz w:val="20"/>
                <w:szCs w:val="20"/>
              </w:rPr>
            </w:pPr>
            <w:r w:rsidRPr="00FE4A36">
              <w:rPr>
                <w:rFonts w:cs="Arial"/>
                <w:b/>
                <w:color w:val="000000"/>
                <w:sz w:val="20"/>
                <w:szCs w:val="20"/>
              </w:rPr>
              <w:t>MOTIVOS DE GENERACION DE GUIAS FISICAS DE REMISION</w:t>
            </w:r>
          </w:p>
        </w:tc>
      </w:tr>
      <w:tr w:rsidR="00442F71" w:rsidRPr="00FE4A36" w14:paraId="7D9C5500" w14:textId="77777777" w:rsidTr="00A971EE">
        <w:tc>
          <w:tcPr>
            <w:tcW w:w="9523" w:type="dxa"/>
          </w:tcPr>
          <w:p w14:paraId="412D3022" w14:textId="77777777" w:rsidR="00442F71" w:rsidRPr="00FE4A36" w:rsidRDefault="00442F71" w:rsidP="00A971EE">
            <w:pPr>
              <w:jc w:val="left"/>
              <w:rPr>
                <w:rFonts w:cs="Arial"/>
                <w:color w:val="000000"/>
                <w:sz w:val="16"/>
                <w:szCs w:val="16"/>
              </w:rPr>
            </w:pPr>
            <w:r w:rsidRPr="00FE4A36">
              <w:rPr>
                <w:rFonts w:cs="Arial"/>
                <w:color w:val="000000"/>
                <w:sz w:val="16"/>
                <w:szCs w:val="16"/>
              </w:rPr>
              <w:t>Por errores del sistema</w:t>
            </w:r>
          </w:p>
        </w:tc>
      </w:tr>
      <w:tr w:rsidR="00442F71" w:rsidRPr="00FE4A36" w14:paraId="514205BD" w14:textId="77777777" w:rsidTr="00A971EE">
        <w:tc>
          <w:tcPr>
            <w:tcW w:w="9523" w:type="dxa"/>
          </w:tcPr>
          <w:p w14:paraId="7175DA3B" w14:textId="77777777" w:rsidR="00442F71" w:rsidRPr="00FE4A36" w:rsidRDefault="00442F71" w:rsidP="00A971EE">
            <w:pPr>
              <w:jc w:val="left"/>
              <w:rPr>
                <w:rFonts w:cs="Arial"/>
                <w:color w:val="000000"/>
                <w:sz w:val="16"/>
                <w:szCs w:val="16"/>
              </w:rPr>
            </w:pPr>
            <w:r w:rsidRPr="00FE4A36">
              <w:rPr>
                <w:rFonts w:cs="Arial"/>
                <w:color w:val="000000"/>
                <w:sz w:val="16"/>
                <w:szCs w:val="16"/>
              </w:rPr>
              <w:t>Sin energía eléctrica</w:t>
            </w:r>
          </w:p>
        </w:tc>
      </w:tr>
      <w:tr w:rsidR="00442F71" w:rsidRPr="00FE4A36" w14:paraId="5D1DD269" w14:textId="77777777" w:rsidTr="00A971EE">
        <w:tc>
          <w:tcPr>
            <w:tcW w:w="9523" w:type="dxa"/>
          </w:tcPr>
          <w:p w14:paraId="6CE30AAF" w14:textId="77777777" w:rsidR="00442F71" w:rsidRPr="00FE4A36" w:rsidRDefault="00442F71" w:rsidP="00A971EE">
            <w:pPr>
              <w:jc w:val="left"/>
              <w:rPr>
                <w:rFonts w:cs="Arial"/>
                <w:color w:val="000000"/>
                <w:sz w:val="16"/>
                <w:szCs w:val="16"/>
              </w:rPr>
            </w:pPr>
            <w:r w:rsidRPr="00FE4A36">
              <w:rPr>
                <w:rFonts w:cs="Arial"/>
                <w:color w:val="000000"/>
                <w:sz w:val="16"/>
                <w:szCs w:val="16"/>
              </w:rPr>
              <w:t>Sin conexión a internet</w:t>
            </w:r>
          </w:p>
        </w:tc>
      </w:tr>
      <w:tr w:rsidR="00442F71" w:rsidRPr="00FE4A36" w14:paraId="01A51288" w14:textId="77777777" w:rsidTr="00A971EE">
        <w:tc>
          <w:tcPr>
            <w:tcW w:w="9523" w:type="dxa"/>
          </w:tcPr>
          <w:p w14:paraId="5C1DE347" w14:textId="77777777" w:rsidR="00442F71" w:rsidRPr="00FE4A36" w:rsidRDefault="00442F71" w:rsidP="00A971EE">
            <w:pPr>
              <w:jc w:val="left"/>
              <w:rPr>
                <w:rFonts w:cs="Arial"/>
                <w:color w:val="000000"/>
                <w:sz w:val="16"/>
                <w:szCs w:val="16"/>
              </w:rPr>
            </w:pPr>
            <w:r w:rsidRPr="00FE4A36">
              <w:rPr>
                <w:rFonts w:cs="Arial"/>
                <w:color w:val="000000"/>
                <w:sz w:val="16"/>
                <w:szCs w:val="16"/>
              </w:rPr>
              <w:t>Motivo de GRE no considerado en aplicativo</w:t>
            </w:r>
          </w:p>
        </w:tc>
      </w:tr>
      <w:tr w:rsidR="00442F71" w:rsidRPr="00FE4A36" w14:paraId="77914471" w14:textId="77777777" w:rsidTr="00A971EE">
        <w:tc>
          <w:tcPr>
            <w:tcW w:w="9523" w:type="dxa"/>
          </w:tcPr>
          <w:p w14:paraId="34C4A8EC" w14:textId="77777777" w:rsidR="00442F71" w:rsidRPr="00FE4A36" w:rsidRDefault="00442F71" w:rsidP="00A971EE">
            <w:pPr>
              <w:jc w:val="left"/>
              <w:rPr>
                <w:rFonts w:cs="Arial"/>
                <w:color w:val="000000"/>
                <w:sz w:val="16"/>
                <w:szCs w:val="16"/>
              </w:rPr>
            </w:pPr>
            <w:r w:rsidRPr="00FE4A36">
              <w:rPr>
                <w:rFonts w:cs="Arial"/>
                <w:color w:val="000000"/>
                <w:sz w:val="16"/>
                <w:szCs w:val="16"/>
              </w:rPr>
              <w:t>Otros</w:t>
            </w:r>
          </w:p>
        </w:tc>
      </w:tr>
    </w:tbl>
    <w:p w14:paraId="0E6DC050" w14:textId="1B0CC161" w:rsidR="004E05E9" w:rsidRPr="00FE4A36" w:rsidRDefault="004E05E9" w:rsidP="004E05E9">
      <w:pPr>
        <w:pStyle w:val="Heading2"/>
        <w:numPr>
          <w:ilvl w:val="0"/>
          <w:numId w:val="0"/>
        </w:numPr>
        <w:ind w:left="360"/>
        <w:rPr>
          <w:sz w:val="20"/>
          <w:szCs w:val="20"/>
        </w:rPr>
      </w:pPr>
    </w:p>
    <w:p w14:paraId="25B2073E" w14:textId="21C42124" w:rsidR="007F533C" w:rsidRPr="00FE4A36" w:rsidRDefault="007F533C" w:rsidP="007F533C">
      <w:pPr>
        <w:pStyle w:val="Heading2"/>
        <w:numPr>
          <w:ilvl w:val="0"/>
          <w:numId w:val="0"/>
        </w:numPr>
        <w:ind w:left="426"/>
        <w:rPr>
          <w:sz w:val="20"/>
          <w:szCs w:val="20"/>
        </w:rPr>
      </w:pPr>
      <w:r w:rsidRPr="007F533C">
        <w:rPr>
          <w:sz w:val="20"/>
          <w:szCs w:val="20"/>
          <w:highlight w:val="green"/>
        </w:rPr>
        <w:t>Anexo 21: Estados de la DJ de inventario inicial</w:t>
      </w:r>
    </w:p>
    <w:p w14:paraId="61D29FCF" w14:textId="77777777" w:rsidR="005C38CD" w:rsidRDefault="005C38CD" w:rsidP="005C38CD">
      <w:pPr>
        <w:pStyle w:val="ListParagraph"/>
        <w:spacing w:line="276" w:lineRule="auto"/>
        <w:ind w:left="360"/>
        <w:contextualSpacing w:val="0"/>
        <w:rPr>
          <w:b/>
        </w:rPr>
      </w:pPr>
    </w:p>
    <w:p w14:paraId="24CC4FA6" w14:textId="77777777" w:rsidR="007F533C" w:rsidRDefault="007F533C" w:rsidP="007F533C">
      <w:pPr>
        <w:rPr>
          <w:rFonts w:cs="Arial"/>
          <w:sz w:val="20"/>
          <w:szCs w:val="18"/>
        </w:rPr>
      </w:pPr>
    </w:p>
    <w:tbl>
      <w:tblPr>
        <w:tblStyle w:val="TableGrid"/>
        <w:tblW w:w="0" w:type="auto"/>
        <w:tblInd w:w="360" w:type="dxa"/>
        <w:tblLook w:val="04A0" w:firstRow="1" w:lastRow="0" w:firstColumn="1" w:lastColumn="0" w:noHBand="0" w:noVBand="1"/>
      </w:tblPr>
      <w:tblGrid>
        <w:gridCol w:w="9013"/>
      </w:tblGrid>
      <w:tr w:rsidR="007F533C" w:rsidRPr="00FE4A36" w14:paraId="1C8325F8" w14:textId="77777777" w:rsidTr="00C43EB3">
        <w:tc>
          <w:tcPr>
            <w:tcW w:w="9013" w:type="dxa"/>
            <w:shd w:val="clear" w:color="auto" w:fill="B8CCE4" w:themeFill="accent1" w:themeFillTint="66"/>
          </w:tcPr>
          <w:p w14:paraId="31657696" w14:textId="77777777" w:rsidR="007F533C" w:rsidRPr="00FE4A36" w:rsidRDefault="007F533C" w:rsidP="00C43EB3">
            <w:pPr>
              <w:jc w:val="center"/>
              <w:rPr>
                <w:rFonts w:cs="Arial"/>
                <w:b/>
                <w:color w:val="000000"/>
                <w:sz w:val="20"/>
                <w:szCs w:val="20"/>
              </w:rPr>
            </w:pPr>
            <w:r>
              <w:rPr>
                <w:rFonts w:cs="Arial"/>
                <w:b/>
                <w:color w:val="000000"/>
                <w:sz w:val="20"/>
                <w:szCs w:val="20"/>
              </w:rPr>
              <w:t>Estados de envio de la presentación del inventario inicial</w:t>
            </w:r>
          </w:p>
        </w:tc>
      </w:tr>
      <w:tr w:rsidR="007F533C" w:rsidRPr="005C38CD" w14:paraId="380892A7" w14:textId="77777777" w:rsidTr="00C43EB3">
        <w:tc>
          <w:tcPr>
            <w:tcW w:w="9013" w:type="dxa"/>
          </w:tcPr>
          <w:p w14:paraId="6E546DE3" w14:textId="693F9884" w:rsidR="007F533C" w:rsidRPr="005C38CD" w:rsidRDefault="007F533C" w:rsidP="007F533C">
            <w:pPr>
              <w:spacing w:line="276" w:lineRule="auto"/>
              <w:rPr>
                <w:rFonts w:cs="Arial"/>
                <w:sz w:val="18"/>
                <w:szCs w:val="18"/>
              </w:rPr>
            </w:pPr>
            <w:r w:rsidRPr="00685DDD">
              <w:rPr>
                <w:rFonts w:cs="Arial"/>
                <w:sz w:val="20"/>
                <w:szCs w:val="18"/>
              </w:rPr>
              <w:t xml:space="preserve">En plazo – es el Inventario Inicial aun no presentado que se encuentra, a la fecha actual, dentro del plazo otorgado para declararlo – vencimiento de la DJ </w:t>
            </w:r>
          </w:p>
        </w:tc>
      </w:tr>
      <w:tr w:rsidR="007F533C" w:rsidRPr="005C38CD" w14:paraId="5825C935" w14:textId="77777777" w:rsidTr="00C43EB3">
        <w:tc>
          <w:tcPr>
            <w:tcW w:w="9013" w:type="dxa"/>
          </w:tcPr>
          <w:p w14:paraId="3BEEEDCE" w14:textId="4DCF9E5F" w:rsidR="007F533C" w:rsidRPr="005C38CD" w:rsidRDefault="007F533C" w:rsidP="007F533C">
            <w:pPr>
              <w:spacing w:line="276" w:lineRule="auto"/>
              <w:rPr>
                <w:rFonts w:cs="Arial"/>
                <w:sz w:val="18"/>
                <w:szCs w:val="18"/>
              </w:rPr>
            </w:pPr>
            <w:r w:rsidRPr="00685DDD">
              <w:rPr>
                <w:rFonts w:cs="Arial"/>
                <w:sz w:val="20"/>
                <w:szCs w:val="18"/>
              </w:rPr>
              <w:t xml:space="preserve">Presentado – es el Inventario Inicial presentado por el Usuario dentro del plazo de vencimiento </w:t>
            </w:r>
          </w:p>
        </w:tc>
      </w:tr>
      <w:tr w:rsidR="007F533C" w:rsidRPr="005C38CD" w14:paraId="1B512910" w14:textId="77777777" w:rsidTr="00C43EB3">
        <w:tc>
          <w:tcPr>
            <w:tcW w:w="9013" w:type="dxa"/>
          </w:tcPr>
          <w:p w14:paraId="3CA4DA22" w14:textId="3CCFA3FF" w:rsidR="007F533C" w:rsidRPr="005C38CD" w:rsidRDefault="007F533C" w:rsidP="007F533C">
            <w:pPr>
              <w:spacing w:line="276" w:lineRule="auto"/>
              <w:rPr>
                <w:rFonts w:cs="Arial"/>
                <w:sz w:val="18"/>
                <w:szCs w:val="18"/>
              </w:rPr>
            </w:pPr>
            <w:r w:rsidRPr="00685DDD">
              <w:rPr>
                <w:rFonts w:cs="Arial"/>
                <w:sz w:val="20"/>
                <w:szCs w:val="18"/>
              </w:rPr>
              <w:t>Sustituido – es el Inventario Inicial presentado el cual es modificado y presentada dentro del plazo de vencimiento</w:t>
            </w:r>
          </w:p>
        </w:tc>
      </w:tr>
      <w:tr w:rsidR="007F533C" w:rsidRPr="005C38CD" w14:paraId="206FFBBC" w14:textId="77777777" w:rsidTr="00C43EB3">
        <w:tc>
          <w:tcPr>
            <w:tcW w:w="9013" w:type="dxa"/>
          </w:tcPr>
          <w:p w14:paraId="49D58C30" w14:textId="04D330A0" w:rsidR="007F533C" w:rsidRPr="00761B94" w:rsidRDefault="007F533C" w:rsidP="007F533C">
            <w:pPr>
              <w:spacing w:line="276" w:lineRule="auto"/>
              <w:rPr>
                <w:rFonts w:cs="Arial"/>
                <w:sz w:val="20"/>
                <w:szCs w:val="18"/>
              </w:rPr>
            </w:pPr>
            <w:r w:rsidRPr="00685DDD">
              <w:rPr>
                <w:rFonts w:cs="Arial"/>
                <w:sz w:val="20"/>
                <w:szCs w:val="18"/>
              </w:rPr>
              <w:t xml:space="preserve">Pendiente – es el Inventario Inicial no presentado dentro del plazo de vencimiento. </w:t>
            </w:r>
          </w:p>
        </w:tc>
      </w:tr>
      <w:tr w:rsidR="007F533C" w:rsidRPr="005C38CD" w14:paraId="5CF2BF58" w14:textId="77777777" w:rsidTr="00C43EB3">
        <w:tc>
          <w:tcPr>
            <w:tcW w:w="9013" w:type="dxa"/>
          </w:tcPr>
          <w:p w14:paraId="75807AC5" w14:textId="34FD2C70" w:rsidR="007F533C" w:rsidRPr="00761B94" w:rsidRDefault="007F533C" w:rsidP="007F533C">
            <w:pPr>
              <w:spacing w:line="276" w:lineRule="auto"/>
              <w:rPr>
                <w:rFonts w:cs="Arial"/>
                <w:sz w:val="20"/>
                <w:szCs w:val="18"/>
              </w:rPr>
            </w:pPr>
            <w:r w:rsidRPr="00685DDD">
              <w:rPr>
                <w:rFonts w:cs="Arial"/>
                <w:sz w:val="20"/>
                <w:szCs w:val="18"/>
              </w:rPr>
              <w:t>Regularizado – es el Inventario Inicial presentado fuera del plazo de vencimiento otorgado</w:t>
            </w:r>
          </w:p>
        </w:tc>
      </w:tr>
      <w:tr w:rsidR="007F533C" w:rsidRPr="005C38CD" w14:paraId="7E1F34C7" w14:textId="77777777" w:rsidTr="00C43EB3">
        <w:tc>
          <w:tcPr>
            <w:tcW w:w="9013" w:type="dxa"/>
          </w:tcPr>
          <w:p w14:paraId="048F077F" w14:textId="6F9E9502" w:rsidR="007F533C" w:rsidRPr="00761B94" w:rsidRDefault="007F533C" w:rsidP="007F533C">
            <w:pPr>
              <w:spacing w:line="276" w:lineRule="auto"/>
              <w:rPr>
                <w:rFonts w:cs="Arial"/>
                <w:sz w:val="20"/>
                <w:szCs w:val="18"/>
              </w:rPr>
            </w:pPr>
            <w:r w:rsidRPr="00685DDD">
              <w:rPr>
                <w:rFonts w:cs="Arial"/>
                <w:sz w:val="20"/>
                <w:szCs w:val="18"/>
              </w:rPr>
              <w:t>Rectificado – es el Inventario Inicial presentado el cual es modificado y presentada fuera del plazo de vencimiento</w:t>
            </w:r>
          </w:p>
        </w:tc>
      </w:tr>
    </w:tbl>
    <w:p w14:paraId="7E60C778" w14:textId="77777777" w:rsidR="007F533C" w:rsidRDefault="007F533C" w:rsidP="007F533C">
      <w:pPr>
        <w:rPr>
          <w:rFonts w:cs="Arial"/>
          <w:sz w:val="20"/>
          <w:szCs w:val="18"/>
        </w:rPr>
      </w:pPr>
    </w:p>
    <w:p w14:paraId="61D13184" w14:textId="77777777" w:rsidR="007F533C" w:rsidRDefault="007F533C" w:rsidP="007F533C">
      <w:pPr>
        <w:rPr>
          <w:rFonts w:cs="Arial"/>
          <w:sz w:val="20"/>
          <w:szCs w:val="18"/>
        </w:rPr>
      </w:pPr>
    </w:p>
    <w:p w14:paraId="7A46BC9F" w14:textId="77777777" w:rsidR="002E243A" w:rsidRPr="007F533C" w:rsidRDefault="002E243A" w:rsidP="007F533C">
      <w:pPr>
        <w:spacing w:line="276" w:lineRule="auto"/>
        <w:rPr>
          <w:b/>
        </w:rPr>
      </w:pPr>
    </w:p>
    <w:p w14:paraId="06BF2583" w14:textId="77777777" w:rsidR="002E243A" w:rsidRDefault="002E243A" w:rsidP="005C38CD">
      <w:pPr>
        <w:pStyle w:val="ListParagraph"/>
        <w:spacing w:line="276" w:lineRule="auto"/>
        <w:ind w:left="360"/>
        <w:contextualSpacing w:val="0"/>
        <w:rPr>
          <w:b/>
        </w:rPr>
      </w:pPr>
    </w:p>
    <w:p w14:paraId="63392A76" w14:textId="788106DC" w:rsidR="005C38CD" w:rsidRPr="00B84409" w:rsidRDefault="005C38CD" w:rsidP="005C38CD">
      <w:pPr>
        <w:pStyle w:val="ListParagraph"/>
        <w:spacing w:line="276" w:lineRule="auto"/>
        <w:ind w:left="360"/>
        <w:contextualSpacing w:val="0"/>
        <w:rPr>
          <w:rFonts w:cs="Arial"/>
          <w:sz w:val="18"/>
          <w:szCs w:val="18"/>
        </w:rPr>
      </w:pPr>
      <w:r w:rsidRPr="005C38CD">
        <w:rPr>
          <w:b/>
          <w:highlight w:val="green"/>
        </w:rPr>
        <w:t>Anexo 22: Estado del envío</w:t>
      </w:r>
      <w:r w:rsidRPr="00B84409">
        <w:rPr>
          <w:rFonts w:cs="Arial"/>
          <w:sz w:val="18"/>
          <w:szCs w:val="18"/>
        </w:rPr>
        <w:t xml:space="preserve"> </w:t>
      </w:r>
    </w:p>
    <w:p w14:paraId="14509C8A" w14:textId="77777777" w:rsidR="005C38CD" w:rsidRPr="00FE4A36" w:rsidRDefault="005C38CD" w:rsidP="005C38CD">
      <w:pPr>
        <w:pStyle w:val="Heading2"/>
        <w:numPr>
          <w:ilvl w:val="0"/>
          <w:numId w:val="0"/>
        </w:numPr>
        <w:rPr>
          <w:sz w:val="20"/>
          <w:szCs w:val="20"/>
        </w:rPr>
      </w:pPr>
    </w:p>
    <w:p w14:paraId="73920A9C" w14:textId="77777777" w:rsidR="005C38CD" w:rsidRPr="00FE4A36" w:rsidRDefault="005C38CD" w:rsidP="005C38CD">
      <w:pPr>
        <w:pStyle w:val="Heading2"/>
        <w:numPr>
          <w:ilvl w:val="0"/>
          <w:numId w:val="0"/>
        </w:numPr>
        <w:ind w:left="360"/>
        <w:rPr>
          <w:sz w:val="20"/>
          <w:szCs w:val="20"/>
        </w:rPr>
      </w:pPr>
    </w:p>
    <w:tbl>
      <w:tblPr>
        <w:tblStyle w:val="TableGrid"/>
        <w:tblW w:w="0" w:type="auto"/>
        <w:tblInd w:w="360" w:type="dxa"/>
        <w:tblLook w:val="04A0" w:firstRow="1" w:lastRow="0" w:firstColumn="1" w:lastColumn="0" w:noHBand="0" w:noVBand="1"/>
      </w:tblPr>
      <w:tblGrid>
        <w:gridCol w:w="9013"/>
      </w:tblGrid>
      <w:tr w:rsidR="005C38CD" w:rsidRPr="00FE4A36" w14:paraId="5FF0DCE1" w14:textId="77777777" w:rsidTr="005C38CD">
        <w:tc>
          <w:tcPr>
            <w:tcW w:w="9013" w:type="dxa"/>
            <w:shd w:val="clear" w:color="auto" w:fill="B8CCE4" w:themeFill="accent1" w:themeFillTint="66"/>
          </w:tcPr>
          <w:p w14:paraId="44ADF084" w14:textId="1B29B9A0" w:rsidR="005C38CD" w:rsidRPr="00FE4A36" w:rsidRDefault="005C38CD" w:rsidP="00830A02">
            <w:pPr>
              <w:jc w:val="center"/>
              <w:rPr>
                <w:rFonts w:cs="Arial"/>
                <w:b/>
                <w:color w:val="000000"/>
                <w:sz w:val="20"/>
                <w:szCs w:val="20"/>
              </w:rPr>
            </w:pPr>
            <w:r>
              <w:rPr>
                <w:rFonts w:cs="Arial"/>
                <w:b/>
                <w:color w:val="000000"/>
                <w:sz w:val="20"/>
                <w:szCs w:val="20"/>
              </w:rPr>
              <w:t xml:space="preserve">Estados de </w:t>
            </w:r>
            <w:r w:rsidR="00EA331D">
              <w:rPr>
                <w:rFonts w:cs="Arial"/>
                <w:b/>
                <w:color w:val="000000"/>
                <w:sz w:val="20"/>
                <w:szCs w:val="20"/>
              </w:rPr>
              <w:t>envío</w:t>
            </w:r>
            <w:r>
              <w:rPr>
                <w:rFonts w:cs="Arial"/>
                <w:b/>
                <w:color w:val="000000"/>
                <w:sz w:val="20"/>
                <w:szCs w:val="20"/>
              </w:rPr>
              <w:t xml:space="preserve"> de la presentación del inventario inicial</w:t>
            </w:r>
          </w:p>
        </w:tc>
      </w:tr>
      <w:tr w:rsidR="005C38CD" w:rsidRPr="00FE4A36" w14:paraId="32F65C14" w14:textId="77777777" w:rsidTr="005C38CD">
        <w:tc>
          <w:tcPr>
            <w:tcW w:w="9013" w:type="dxa"/>
          </w:tcPr>
          <w:p w14:paraId="36569747" w14:textId="437D9CC7" w:rsidR="005C38CD" w:rsidRPr="005C38CD" w:rsidRDefault="005C38CD" w:rsidP="005C38CD">
            <w:pPr>
              <w:spacing w:line="276" w:lineRule="auto"/>
              <w:rPr>
                <w:rFonts w:cs="Arial"/>
                <w:sz w:val="18"/>
                <w:szCs w:val="18"/>
              </w:rPr>
            </w:pPr>
            <w:r w:rsidRPr="005C38CD">
              <w:rPr>
                <w:rFonts w:cs="Arial"/>
                <w:sz w:val="18"/>
                <w:szCs w:val="18"/>
              </w:rPr>
              <w:t xml:space="preserve">Pendiente, cuando el inventario inicial no tiene información </w:t>
            </w:r>
          </w:p>
        </w:tc>
      </w:tr>
      <w:tr w:rsidR="005C38CD" w:rsidRPr="00FE4A36" w14:paraId="5434C50A" w14:textId="77777777" w:rsidTr="005C38CD">
        <w:tc>
          <w:tcPr>
            <w:tcW w:w="9013" w:type="dxa"/>
          </w:tcPr>
          <w:p w14:paraId="30374A93" w14:textId="071903A4" w:rsidR="005C38CD" w:rsidRPr="005C38CD" w:rsidRDefault="005C38CD" w:rsidP="005C38CD">
            <w:pPr>
              <w:spacing w:line="276" w:lineRule="auto"/>
              <w:rPr>
                <w:rFonts w:cs="Arial"/>
                <w:sz w:val="18"/>
                <w:szCs w:val="18"/>
              </w:rPr>
            </w:pPr>
            <w:r w:rsidRPr="005C38CD">
              <w:rPr>
                <w:rFonts w:cs="Arial"/>
                <w:sz w:val="18"/>
                <w:szCs w:val="18"/>
              </w:rPr>
              <w:t>En edición, cuando tiene modificaciones pudiendo estar la DJ presentada o no</w:t>
            </w:r>
          </w:p>
        </w:tc>
      </w:tr>
      <w:tr w:rsidR="005C38CD" w:rsidRPr="00FE4A36" w14:paraId="1F428BEF" w14:textId="77777777" w:rsidTr="005C38CD">
        <w:tc>
          <w:tcPr>
            <w:tcW w:w="9013" w:type="dxa"/>
          </w:tcPr>
          <w:p w14:paraId="0777F018" w14:textId="64EC8C63" w:rsidR="005C38CD" w:rsidRPr="005C38CD" w:rsidRDefault="005C38CD" w:rsidP="005C38CD">
            <w:pPr>
              <w:spacing w:line="276" w:lineRule="auto"/>
              <w:rPr>
                <w:rFonts w:cs="Arial"/>
                <w:sz w:val="18"/>
                <w:szCs w:val="18"/>
              </w:rPr>
            </w:pPr>
            <w:r w:rsidRPr="005C38CD">
              <w:rPr>
                <w:rFonts w:cs="Arial"/>
                <w:sz w:val="18"/>
                <w:szCs w:val="18"/>
              </w:rPr>
              <w:t xml:space="preserve">Completo , DJ ya presentada y no presenta modificación </w:t>
            </w:r>
          </w:p>
        </w:tc>
      </w:tr>
    </w:tbl>
    <w:p w14:paraId="23776886" w14:textId="77777777" w:rsidR="00186A24" w:rsidRDefault="00186A24" w:rsidP="001F76C8">
      <w:pPr>
        <w:ind w:left="576"/>
      </w:pPr>
    </w:p>
    <w:p w14:paraId="1C3637A1" w14:textId="77777777" w:rsidR="008F1F95" w:rsidRDefault="008F1F95" w:rsidP="001F76C8">
      <w:pPr>
        <w:ind w:left="576"/>
      </w:pPr>
    </w:p>
    <w:p w14:paraId="49779DC5" w14:textId="77777777" w:rsidR="008F1F95" w:rsidRDefault="008F1F95" w:rsidP="008F1F95">
      <w:pPr>
        <w:pStyle w:val="ListParagraph"/>
        <w:spacing w:line="276" w:lineRule="auto"/>
        <w:ind w:left="360"/>
        <w:contextualSpacing w:val="0"/>
        <w:rPr>
          <w:b/>
        </w:rPr>
      </w:pPr>
      <w:r w:rsidRPr="005C38CD">
        <w:rPr>
          <w:b/>
          <w:highlight w:val="green"/>
        </w:rPr>
        <w:t>Anexo 2</w:t>
      </w:r>
      <w:r>
        <w:rPr>
          <w:b/>
          <w:highlight w:val="green"/>
        </w:rPr>
        <w:t>3</w:t>
      </w:r>
      <w:r w:rsidRPr="005C38CD">
        <w:rPr>
          <w:b/>
          <w:highlight w:val="green"/>
        </w:rPr>
        <w:t>: Est</w:t>
      </w:r>
      <w:r>
        <w:rPr>
          <w:b/>
          <w:highlight w:val="green"/>
        </w:rPr>
        <w:t>ructura del archivo plano a cargar en el inventario inicial.</w:t>
      </w:r>
    </w:p>
    <w:p w14:paraId="6293E4CA" w14:textId="77777777" w:rsidR="008F1F95" w:rsidRDefault="008F1F95" w:rsidP="008F1F95">
      <w:pPr>
        <w:pStyle w:val="ListParagraph"/>
        <w:spacing w:line="276" w:lineRule="auto"/>
        <w:ind w:left="360"/>
        <w:contextualSpacing w:val="0"/>
        <w:rPr>
          <w:b/>
        </w:rPr>
      </w:pPr>
    </w:p>
    <w:p w14:paraId="20100F76" w14:textId="5399C6AB" w:rsidR="008F1F95" w:rsidRPr="00143268" w:rsidRDefault="008F1F95" w:rsidP="008F1F95">
      <w:pPr>
        <w:ind w:left="720"/>
        <w:jc w:val="left"/>
        <w:rPr>
          <w:color w:val="000000"/>
          <w:sz w:val="20"/>
          <w:szCs w:val="20"/>
        </w:rPr>
      </w:pPr>
      <w:r w:rsidRPr="00143268">
        <w:rPr>
          <w:color w:val="000000"/>
          <w:sz w:val="20"/>
          <w:szCs w:val="20"/>
        </w:rPr>
        <w:t xml:space="preserve">La estructura del archivo de texto plano para </w:t>
      </w:r>
      <w:r>
        <w:rPr>
          <w:color w:val="000000"/>
          <w:sz w:val="20"/>
          <w:szCs w:val="20"/>
        </w:rPr>
        <w:t>la carga del inventario inicial es la siguiente</w:t>
      </w:r>
      <w:r w:rsidRPr="00143268">
        <w:rPr>
          <w:color w:val="000000"/>
          <w:sz w:val="20"/>
          <w:szCs w:val="20"/>
        </w:rPr>
        <w:t>:</w:t>
      </w:r>
    </w:p>
    <w:p w14:paraId="3086A0D5" w14:textId="77777777" w:rsidR="008F1F95" w:rsidRDefault="008F1F95" w:rsidP="008F1F95">
      <w:pPr>
        <w:ind w:left="720"/>
        <w:rPr>
          <w:color w:val="000000"/>
          <w:sz w:val="20"/>
          <w:szCs w:val="20"/>
        </w:rPr>
      </w:pPr>
    </w:p>
    <w:p w14:paraId="37D4D170" w14:textId="77777777" w:rsidR="008F1F95" w:rsidRDefault="008F1F95" w:rsidP="008F1F95">
      <w:pPr>
        <w:ind w:left="720"/>
        <w:rPr>
          <w:color w:val="000000"/>
          <w:sz w:val="20"/>
          <w:szCs w:val="20"/>
        </w:rPr>
      </w:pPr>
      <w:r>
        <w:rPr>
          <w:color w:val="000000"/>
          <w:sz w:val="20"/>
          <w:szCs w:val="20"/>
        </w:rPr>
        <w:t>Donde:</w:t>
      </w:r>
    </w:p>
    <w:p w14:paraId="7A738928" w14:textId="6A9BEC2C" w:rsidR="008F1F95" w:rsidRDefault="008F1F95" w:rsidP="00B836BC">
      <w:pPr>
        <w:numPr>
          <w:ilvl w:val="0"/>
          <w:numId w:val="34"/>
        </w:numPr>
        <w:ind w:left="1134"/>
        <w:rPr>
          <w:color w:val="000000"/>
          <w:sz w:val="20"/>
          <w:szCs w:val="20"/>
        </w:rPr>
      </w:pPr>
      <w:r w:rsidRPr="008F1F95">
        <w:rPr>
          <w:rFonts w:cs="Arial"/>
          <w:b/>
          <w:sz w:val="18"/>
          <w:szCs w:val="18"/>
        </w:rPr>
        <w:t>Usuario prestador del servicio</w:t>
      </w:r>
      <w:r w:rsidRPr="00E806A1">
        <w:rPr>
          <w:b/>
          <w:i/>
          <w:color w:val="000000"/>
          <w:sz w:val="20"/>
          <w:szCs w:val="20"/>
        </w:rPr>
        <w:t>:</w:t>
      </w:r>
      <w:r>
        <w:rPr>
          <w:color w:val="000000"/>
          <w:sz w:val="20"/>
          <w:szCs w:val="20"/>
        </w:rPr>
        <w:t xml:space="preserve"> Número de RUC</w:t>
      </w:r>
    </w:p>
    <w:p w14:paraId="3D61AAB5" w14:textId="62F3BDE1" w:rsidR="008F1F95" w:rsidRDefault="008F1F95" w:rsidP="00B836BC">
      <w:pPr>
        <w:numPr>
          <w:ilvl w:val="0"/>
          <w:numId w:val="34"/>
        </w:numPr>
        <w:ind w:left="1134"/>
        <w:rPr>
          <w:color w:val="000000"/>
          <w:sz w:val="20"/>
          <w:szCs w:val="20"/>
        </w:rPr>
      </w:pPr>
      <w:r w:rsidRPr="008F1F95">
        <w:rPr>
          <w:rFonts w:cs="Arial"/>
          <w:b/>
          <w:sz w:val="18"/>
          <w:szCs w:val="18"/>
        </w:rPr>
        <w:t>Código de Establecimiento</w:t>
      </w:r>
      <w:r w:rsidRPr="00E806A1">
        <w:rPr>
          <w:b/>
          <w:i/>
          <w:color w:val="000000"/>
          <w:sz w:val="20"/>
          <w:szCs w:val="20"/>
        </w:rPr>
        <w:t>:</w:t>
      </w:r>
      <w:r>
        <w:rPr>
          <w:color w:val="000000"/>
          <w:sz w:val="20"/>
          <w:szCs w:val="20"/>
        </w:rPr>
        <w:t xml:space="preserve"> fecha de envío del archivo con el formato “DDMMAAAA”</w:t>
      </w:r>
    </w:p>
    <w:p w14:paraId="66DEC03D" w14:textId="2CA4EAD2" w:rsidR="008F1F95" w:rsidRDefault="008F1F95" w:rsidP="00B836BC">
      <w:pPr>
        <w:numPr>
          <w:ilvl w:val="0"/>
          <w:numId w:val="34"/>
        </w:numPr>
        <w:ind w:left="1134"/>
        <w:rPr>
          <w:color w:val="000000"/>
          <w:sz w:val="20"/>
          <w:szCs w:val="20"/>
        </w:rPr>
      </w:pPr>
      <w:r w:rsidRPr="008F1F95">
        <w:rPr>
          <w:rFonts w:cs="Arial"/>
          <w:b/>
          <w:sz w:val="18"/>
          <w:szCs w:val="18"/>
        </w:rPr>
        <w:t>Código de presentación</w:t>
      </w:r>
      <w:r w:rsidRPr="00E806A1">
        <w:rPr>
          <w:b/>
          <w:i/>
          <w:color w:val="000000"/>
          <w:sz w:val="20"/>
          <w:szCs w:val="20"/>
        </w:rPr>
        <w:t>:</w:t>
      </w:r>
      <w:r>
        <w:rPr>
          <w:color w:val="000000"/>
          <w:sz w:val="20"/>
          <w:szCs w:val="20"/>
        </w:rPr>
        <w:t xml:space="preserve"> </w:t>
      </w:r>
      <w:r w:rsidRPr="00B84409">
        <w:rPr>
          <w:rFonts w:cs="Arial"/>
          <w:sz w:val="18"/>
          <w:szCs w:val="18"/>
        </w:rPr>
        <w:t>Es el código de la presentación que se encuentre vigente en el RCBF a la fecha del registro de inventario, sobre la cual se registrara la existencia inicial. Para el caso del prestador de servicio la presentación corresponde al Usuario propietario del Bien</w:t>
      </w:r>
    </w:p>
    <w:p w14:paraId="0A81BFE0" w14:textId="6742C4F3" w:rsidR="008F1F95" w:rsidRPr="003B3AC8" w:rsidRDefault="008F1F95" w:rsidP="00B836BC">
      <w:pPr>
        <w:numPr>
          <w:ilvl w:val="0"/>
          <w:numId w:val="34"/>
        </w:numPr>
        <w:ind w:left="1134"/>
        <w:rPr>
          <w:color w:val="000000"/>
          <w:sz w:val="20"/>
          <w:szCs w:val="20"/>
        </w:rPr>
      </w:pPr>
      <w:r w:rsidRPr="008F1F95">
        <w:rPr>
          <w:rFonts w:cs="Arial"/>
          <w:b/>
          <w:sz w:val="18"/>
          <w:szCs w:val="18"/>
        </w:rPr>
        <w:t>Cantidad de la presentación</w:t>
      </w:r>
      <w:r w:rsidRPr="00E806A1">
        <w:rPr>
          <w:b/>
          <w:i/>
          <w:color w:val="000000"/>
          <w:sz w:val="20"/>
          <w:szCs w:val="20"/>
        </w:rPr>
        <w:t>:</w:t>
      </w:r>
      <w:r>
        <w:rPr>
          <w:color w:val="000000"/>
          <w:sz w:val="20"/>
          <w:szCs w:val="20"/>
        </w:rPr>
        <w:t xml:space="preserve"> </w:t>
      </w:r>
      <w:r w:rsidRPr="00B84409">
        <w:rPr>
          <w:rFonts w:cs="Arial"/>
          <w:sz w:val="18"/>
          <w:szCs w:val="18"/>
        </w:rPr>
        <w:t>Es el número de unidades de la presentación que afectará el stock, debe considerarse hasta 6 decimales y ser mayor a cero.</w:t>
      </w:r>
    </w:p>
    <w:p w14:paraId="058EA394" w14:textId="0587A28B" w:rsidR="003B3AC8" w:rsidRPr="003B3AC8" w:rsidRDefault="003B3AC8" w:rsidP="00B836BC">
      <w:pPr>
        <w:numPr>
          <w:ilvl w:val="0"/>
          <w:numId w:val="34"/>
        </w:numPr>
        <w:ind w:left="1134"/>
        <w:rPr>
          <w:rFonts w:cs="Arial"/>
          <w:b/>
          <w:sz w:val="18"/>
          <w:szCs w:val="18"/>
        </w:rPr>
      </w:pPr>
      <w:r w:rsidRPr="003B3AC8">
        <w:rPr>
          <w:rFonts w:cs="Arial"/>
          <w:b/>
          <w:sz w:val="18"/>
          <w:szCs w:val="18"/>
        </w:rPr>
        <w:t xml:space="preserve">Indicador de Stock: </w:t>
      </w:r>
      <w:r w:rsidRPr="003B3AC8">
        <w:rPr>
          <w:rFonts w:cs="Arial"/>
          <w:sz w:val="18"/>
          <w:szCs w:val="18"/>
        </w:rPr>
        <w:t>El Usuario debe confirmar la tenencia o no de existencias por declarar. Si indica que no tiene existencias por defecto la cantidad de presentación es cero la cual no se puede modificar.</w:t>
      </w:r>
    </w:p>
    <w:p w14:paraId="142938C7" w14:textId="0604E834" w:rsidR="008F1F95" w:rsidRPr="008F1F95" w:rsidRDefault="008F1F95" w:rsidP="00B836BC">
      <w:pPr>
        <w:numPr>
          <w:ilvl w:val="0"/>
          <w:numId w:val="34"/>
        </w:numPr>
        <w:ind w:left="1134"/>
        <w:rPr>
          <w:rFonts w:cs="Arial"/>
          <w:sz w:val="18"/>
          <w:szCs w:val="18"/>
        </w:rPr>
      </w:pPr>
      <w:r w:rsidRPr="008F1F95">
        <w:rPr>
          <w:rFonts w:cs="Arial"/>
          <w:b/>
          <w:sz w:val="18"/>
          <w:szCs w:val="18"/>
        </w:rPr>
        <w:t>Indicador de inventario modificado</w:t>
      </w:r>
      <w:r>
        <w:rPr>
          <w:rFonts w:cs="Arial"/>
          <w:b/>
          <w:sz w:val="18"/>
          <w:szCs w:val="18"/>
        </w:rPr>
        <w:t xml:space="preserve">: </w:t>
      </w:r>
      <w:r w:rsidR="003B3AC8" w:rsidRPr="008F1F95">
        <w:rPr>
          <w:rFonts w:cs="Arial"/>
          <w:sz w:val="18"/>
          <w:szCs w:val="18"/>
        </w:rPr>
        <w:t>Por</w:t>
      </w:r>
      <w:r w:rsidRPr="008F1F95">
        <w:rPr>
          <w:rFonts w:cs="Arial"/>
          <w:sz w:val="18"/>
          <w:szCs w:val="18"/>
        </w:rPr>
        <w:t xml:space="preserve"> actualización en el RCBF: se obtiene de manera automática y corresponde cuando el registro del Inventario es por una actualización (ALTA) de BF, presentación y/o del establecimiento</w:t>
      </w:r>
      <w:r w:rsidRPr="00B84409">
        <w:rPr>
          <w:rFonts w:cs="Arial"/>
          <w:sz w:val="18"/>
          <w:szCs w:val="18"/>
        </w:rPr>
        <w:t>.</w:t>
      </w:r>
    </w:p>
    <w:p w14:paraId="57515ACE" w14:textId="77777777" w:rsidR="008F1F95" w:rsidRDefault="008F1F95" w:rsidP="001F76C8">
      <w:pPr>
        <w:ind w:left="576"/>
      </w:pPr>
    </w:p>
    <w:p w14:paraId="109ECCAE" w14:textId="1BF8C08B" w:rsidR="00511821" w:rsidRDefault="00511821" w:rsidP="001F76C8">
      <w:pPr>
        <w:ind w:left="576"/>
      </w:pPr>
      <w:r>
        <w:t>El registro del archivo plano va ser de la forma:</w:t>
      </w:r>
    </w:p>
    <w:p w14:paraId="30FF511D" w14:textId="77777777" w:rsidR="00511821" w:rsidRPr="00143268" w:rsidRDefault="00511821" w:rsidP="00511821">
      <w:pPr>
        <w:ind w:left="720"/>
        <w:jc w:val="left"/>
        <w:rPr>
          <w:b/>
          <w:color w:val="000000"/>
          <w:sz w:val="20"/>
          <w:szCs w:val="20"/>
        </w:rPr>
      </w:pPr>
      <w:r w:rsidRPr="00B84409">
        <w:rPr>
          <w:rFonts w:cs="Arial"/>
          <w:sz w:val="18"/>
          <w:szCs w:val="18"/>
        </w:rPr>
        <w:t>Usuario prestador del servicio</w:t>
      </w:r>
      <w:r w:rsidRPr="00B9573C">
        <w:rPr>
          <w:color w:val="000000"/>
          <w:sz w:val="20"/>
          <w:szCs w:val="20"/>
        </w:rPr>
        <w:t xml:space="preserve"> | </w:t>
      </w:r>
      <w:r>
        <w:rPr>
          <w:color w:val="000000"/>
          <w:sz w:val="20"/>
          <w:szCs w:val="20"/>
        </w:rPr>
        <w:t>Código de establecimiento| Código de presentación | Observaciones</w:t>
      </w:r>
      <w:r w:rsidRPr="00B9573C">
        <w:rPr>
          <w:color w:val="000000"/>
          <w:sz w:val="20"/>
          <w:szCs w:val="20"/>
        </w:rPr>
        <w:t>|</w:t>
      </w:r>
      <w:r>
        <w:rPr>
          <w:color w:val="000000"/>
          <w:sz w:val="20"/>
          <w:szCs w:val="20"/>
        </w:rPr>
        <w:t xml:space="preserve"> Indicador de inventario modificado</w:t>
      </w:r>
      <w:r w:rsidRPr="00B9573C">
        <w:rPr>
          <w:color w:val="000000"/>
          <w:sz w:val="20"/>
          <w:szCs w:val="20"/>
        </w:rPr>
        <w:t>|</w:t>
      </w:r>
    </w:p>
    <w:p w14:paraId="6BEDC703" w14:textId="77777777" w:rsidR="00511821" w:rsidRDefault="00511821" w:rsidP="001F76C8">
      <w:pPr>
        <w:ind w:left="576"/>
      </w:pPr>
    </w:p>
    <w:p w14:paraId="4DD79D5A" w14:textId="77777777" w:rsidR="00511821" w:rsidRDefault="00511821" w:rsidP="001F76C8">
      <w:pPr>
        <w:ind w:left="576"/>
      </w:pPr>
    </w:p>
    <w:p w14:paraId="67157696" w14:textId="0B35CC53" w:rsidR="008F1F95" w:rsidRDefault="008F1F95" w:rsidP="001F76C8">
      <w:pPr>
        <w:ind w:left="576"/>
      </w:pPr>
      <w:r>
        <w:t>Ejm.</w:t>
      </w:r>
    </w:p>
    <w:p w14:paraId="3A6FBD97" w14:textId="054CBC68" w:rsidR="003B3AC8" w:rsidRDefault="003B3AC8" w:rsidP="003B3AC8">
      <w:pPr>
        <w:ind w:left="576"/>
      </w:pPr>
      <w:r>
        <w:t>20523173716|ES001|PRES001|20.500000|1|0</w:t>
      </w:r>
    </w:p>
    <w:p w14:paraId="6BC9141B" w14:textId="6BE48705" w:rsidR="003B3AC8" w:rsidRDefault="003B3AC8" w:rsidP="003B3AC8">
      <w:pPr>
        <w:ind w:left="576"/>
      </w:pPr>
      <w:r>
        <w:t>20523173716|ES001|PRES002|10.000000|1|1</w:t>
      </w:r>
    </w:p>
    <w:p w14:paraId="3D734BF5" w14:textId="391CAF39" w:rsidR="008F1F95" w:rsidRDefault="003B3AC8" w:rsidP="003B3AC8">
      <w:pPr>
        <w:ind w:left="576"/>
      </w:pPr>
      <w:r>
        <w:t>20523173716|ES001|PRES003|0.000000|0|0</w:t>
      </w:r>
    </w:p>
    <w:p w14:paraId="278E79BE" w14:textId="77777777" w:rsidR="00855443" w:rsidRDefault="00855443" w:rsidP="003B3AC8">
      <w:pPr>
        <w:ind w:left="576"/>
      </w:pPr>
    </w:p>
    <w:p w14:paraId="1DD15A84" w14:textId="15A567BF" w:rsidR="00855443" w:rsidRDefault="00855443" w:rsidP="00855443">
      <w:pPr>
        <w:pStyle w:val="ListParagraph"/>
        <w:spacing w:line="276" w:lineRule="auto"/>
        <w:ind w:left="360"/>
        <w:contextualSpacing w:val="0"/>
        <w:rPr>
          <w:b/>
        </w:rPr>
      </w:pPr>
      <w:r w:rsidRPr="005C38CD">
        <w:rPr>
          <w:b/>
          <w:highlight w:val="green"/>
        </w:rPr>
        <w:t>Anexo 2</w:t>
      </w:r>
      <w:r>
        <w:rPr>
          <w:b/>
          <w:highlight w:val="green"/>
        </w:rPr>
        <w:t>4</w:t>
      </w:r>
      <w:r w:rsidRPr="005C38CD">
        <w:rPr>
          <w:b/>
          <w:highlight w:val="green"/>
        </w:rPr>
        <w:t xml:space="preserve">: </w:t>
      </w:r>
      <w:r>
        <w:rPr>
          <w:b/>
          <w:highlight w:val="green"/>
        </w:rPr>
        <w:t>Catálogo de errores inicial.</w:t>
      </w:r>
    </w:p>
    <w:p w14:paraId="1FE13595" w14:textId="77777777" w:rsidR="00855443" w:rsidRDefault="00855443" w:rsidP="003B3AC8">
      <w:pPr>
        <w:ind w:left="576"/>
      </w:pPr>
    </w:p>
    <w:p w14:paraId="0589BF97" w14:textId="63BC5B09" w:rsidR="00855443" w:rsidRDefault="00546DA0" w:rsidP="003B3AC8">
      <w:pPr>
        <w:ind w:left="576"/>
      </w:pPr>
      <w:r>
        <w:t xml:space="preserve">                                               </w:t>
      </w:r>
      <w:r w:rsidR="00511821">
        <w:object w:dxaOrig="1541" w:dyaOrig="1000" w14:anchorId="4BFD6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pt;height:50.5pt" o:ole="">
            <v:imagedata r:id="rId28" o:title=""/>
          </v:shape>
          <o:OLEObject Type="Embed" ProgID="Excel.Sheet.12" ShapeID="_x0000_i1025" DrawAspect="Icon" ObjectID="_1630409250" r:id="rId29"/>
        </w:object>
      </w:r>
    </w:p>
    <w:p w14:paraId="34566675" w14:textId="77777777" w:rsidR="003E65BF" w:rsidRDefault="003E65BF" w:rsidP="003B3AC8">
      <w:pPr>
        <w:ind w:left="576"/>
      </w:pPr>
    </w:p>
    <w:p w14:paraId="73F044D6" w14:textId="3B59D815" w:rsidR="003E65BF" w:rsidRDefault="003E65BF" w:rsidP="003E65BF">
      <w:pPr>
        <w:pStyle w:val="ListParagraph"/>
        <w:spacing w:line="276" w:lineRule="auto"/>
        <w:ind w:left="360"/>
        <w:contextualSpacing w:val="0"/>
        <w:rPr>
          <w:b/>
        </w:rPr>
      </w:pPr>
      <w:r w:rsidRPr="005C38CD">
        <w:rPr>
          <w:b/>
          <w:highlight w:val="green"/>
        </w:rPr>
        <w:t>Anexo 2</w:t>
      </w:r>
      <w:r>
        <w:rPr>
          <w:b/>
          <w:highlight w:val="green"/>
        </w:rPr>
        <w:t>5</w:t>
      </w:r>
      <w:r w:rsidRPr="005C38CD">
        <w:rPr>
          <w:b/>
          <w:highlight w:val="green"/>
        </w:rPr>
        <w:t xml:space="preserve">: </w:t>
      </w:r>
      <w:r>
        <w:rPr>
          <w:b/>
          <w:highlight w:val="green"/>
        </w:rPr>
        <w:t>Buzón del Usuario.</w:t>
      </w:r>
    </w:p>
    <w:p w14:paraId="71A577C2" w14:textId="77777777" w:rsidR="003E65BF" w:rsidRDefault="003E65BF" w:rsidP="003B3AC8">
      <w:pPr>
        <w:ind w:left="576"/>
      </w:pPr>
    </w:p>
    <w:p w14:paraId="496AA472" w14:textId="77777777" w:rsidR="002E243A" w:rsidRPr="00B62A6E" w:rsidRDefault="002E243A" w:rsidP="00B836BC">
      <w:pPr>
        <w:pStyle w:val="ListParagraph"/>
        <w:numPr>
          <w:ilvl w:val="0"/>
          <w:numId w:val="46"/>
        </w:numPr>
        <w:spacing w:line="276" w:lineRule="auto"/>
        <w:rPr>
          <w:b/>
        </w:rPr>
      </w:pPr>
      <w:r w:rsidRPr="00B62A6E">
        <w:rPr>
          <w:b/>
        </w:rPr>
        <w:t>Buzón del Usuario.</w:t>
      </w:r>
    </w:p>
    <w:p w14:paraId="1B339012" w14:textId="77777777" w:rsidR="002E243A" w:rsidRDefault="002E243A" w:rsidP="002E243A">
      <w:pPr>
        <w:ind w:left="576"/>
      </w:pPr>
    </w:p>
    <w:p w14:paraId="242AB02C" w14:textId="77777777" w:rsidR="002E243A" w:rsidRDefault="002E243A" w:rsidP="002E243A">
      <w:pPr>
        <w:ind w:left="576"/>
      </w:pPr>
      <w:r w:rsidRPr="00E47D96">
        <w:t>Se envía un mensaje al buzón SOL del Usuario con el resumen del inventario inicial, el stock por presentación y la cantidad autorizada disponible por BF, si la cantidad autorizada disponible es negativo se consignara en el mensaje la observación correspondiente a fin de que solicite la ampliación de la cantidad autorizada anual a través del formulario Q-105</w:t>
      </w:r>
      <w:r>
        <w:t>.</w:t>
      </w:r>
    </w:p>
    <w:p w14:paraId="14B55337" w14:textId="77777777" w:rsidR="002E243A" w:rsidRDefault="002E243A" w:rsidP="002E243A">
      <w:pPr>
        <w:ind w:left="576"/>
      </w:pPr>
    </w:p>
    <w:p w14:paraId="0B46268C" w14:textId="77777777" w:rsidR="002E243A" w:rsidRDefault="002E243A" w:rsidP="002E243A">
      <w:pPr>
        <w:ind w:left="576"/>
      </w:pPr>
    </w:p>
    <w:p w14:paraId="1D4179DD" w14:textId="77777777" w:rsidR="002E243A" w:rsidRDefault="002E243A" w:rsidP="002E243A">
      <w:pPr>
        <w:ind w:left="576"/>
      </w:pPr>
    </w:p>
    <w:p w14:paraId="73ECE52E" w14:textId="77777777" w:rsidR="002E243A" w:rsidRDefault="002E243A" w:rsidP="002E243A">
      <w:r>
        <w:t>Mensaje:</w:t>
      </w:r>
    </w:p>
    <w:p w14:paraId="62210401" w14:textId="77777777" w:rsidR="002E243A" w:rsidRDefault="002E243A" w:rsidP="002E243A">
      <w:pPr>
        <w:rPr>
          <w:lang w:val="es-PE"/>
        </w:rPr>
      </w:pPr>
    </w:p>
    <w:p w14:paraId="27A38297" w14:textId="77777777" w:rsidR="002E243A" w:rsidRDefault="002E243A" w:rsidP="002E243A">
      <w:pPr>
        <w:rPr>
          <w:lang w:val="es-PE"/>
        </w:rPr>
      </w:pPr>
    </w:p>
    <w:p w14:paraId="46D5A7BB" w14:textId="77777777" w:rsidR="002E243A" w:rsidRDefault="002E243A" w:rsidP="002E243A">
      <w:pPr>
        <w:pStyle w:val="ListParagraph"/>
        <w:spacing w:line="276" w:lineRule="auto"/>
        <w:ind w:left="709"/>
        <w:rPr>
          <w:sz w:val="18"/>
          <w:szCs w:val="18"/>
        </w:rPr>
      </w:pPr>
      <w:r>
        <w:rPr>
          <w:b/>
          <w:bCs/>
          <w:sz w:val="18"/>
          <w:szCs w:val="18"/>
        </w:rPr>
        <w:t>Asunto:</w:t>
      </w:r>
      <w:r>
        <w:rPr>
          <w:sz w:val="18"/>
          <w:szCs w:val="18"/>
        </w:rPr>
        <w:t xml:space="preserve"> Resumen de Inventario Inicial</w:t>
      </w:r>
    </w:p>
    <w:p w14:paraId="0D9098B6" w14:textId="77777777" w:rsidR="002E243A" w:rsidRDefault="002E243A" w:rsidP="002E243A">
      <w:pPr>
        <w:pStyle w:val="ListParagraph"/>
        <w:spacing w:line="276" w:lineRule="auto"/>
        <w:ind w:left="709"/>
        <w:rPr>
          <w:sz w:val="18"/>
          <w:szCs w:val="18"/>
        </w:rPr>
      </w:pPr>
      <w:r>
        <w:rPr>
          <w:b/>
          <w:bCs/>
          <w:sz w:val="18"/>
          <w:szCs w:val="18"/>
        </w:rPr>
        <w:t>Texto:</w:t>
      </w:r>
      <w:r>
        <w:rPr>
          <w:sz w:val="18"/>
          <w:szCs w:val="18"/>
        </w:rPr>
        <w:t xml:space="preserve"> </w:t>
      </w:r>
    </w:p>
    <w:p w14:paraId="7F3F478B" w14:textId="77777777" w:rsidR="002E243A" w:rsidRDefault="002E243A" w:rsidP="002E243A">
      <w:pPr>
        <w:pStyle w:val="ListParagraph"/>
        <w:spacing w:line="276" w:lineRule="auto"/>
        <w:ind w:left="709"/>
        <w:rPr>
          <w:sz w:val="18"/>
          <w:szCs w:val="18"/>
        </w:rPr>
      </w:pPr>
      <w:r>
        <w:rPr>
          <w:sz w:val="18"/>
          <w:szCs w:val="18"/>
        </w:rPr>
        <w:t>Archivo resumen de inventario inicial</w:t>
      </w:r>
    </w:p>
    <w:p w14:paraId="39A8A000" w14:textId="77777777" w:rsidR="002E243A" w:rsidRDefault="002E243A" w:rsidP="002E243A">
      <w:pPr>
        <w:pStyle w:val="ListParagraph"/>
        <w:spacing w:line="276" w:lineRule="auto"/>
        <w:ind w:left="709"/>
        <w:rPr>
          <w:sz w:val="18"/>
          <w:szCs w:val="18"/>
        </w:rPr>
      </w:pPr>
      <w:r>
        <w:rPr>
          <w:sz w:val="18"/>
          <w:szCs w:val="18"/>
        </w:rPr>
        <w:t>Código de confirmación: 99999999</w:t>
      </w:r>
    </w:p>
    <w:p w14:paraId="150EE742" w14:textId="77777777" w:rsidR="002E243A" w:rsidRDefault="002E243A" w:rsidP="002E243A">
      <w:pPr>
        <w:pStyle w:val="ListParagraph"/>
        <w:spacing w:line="276" w:lineRule="auto"/>
        <w:ind w:left="709"/>
        <w:rPr>
          <w:sz w:val="18"/>
          <w:szCs w:val="18"/>
        </w:rPr>
      </w:pPr>
      <w:r>
        <w:rPr>
          <w:sz w:val="18"/>
          <w:szCs w:val="18"/>
        </w:rPr>
        <w:t>Fecha de Envío: dd/mm/aaaa</w:t>
      </w:r>
    </w:p>
    <w:p w14:paraId="77CA9ED9" w14:textId="77777777" w:rsidR="002E243A" w:rsidRDefault="002E243A" w:rsidP="002E243A">
      <w:pPr>
        <w:pStyle w:val="ListParagraph"/>
        <w:spacing w:line="276" w:lineRule="auto"/>
        <w:ind w:left="709"/>
        <w:rPr>
          <w:sz w:val="18"/>
          <w:szCs w:val="18"/>
        </w:rPr>
      </w:pPr>
    </w:p>
    <w:p w14:paraId="333CDCCD" w14:textId="77777777" w:rsidR="002E243A" w:rsidRDefault="002E243A" w:rsidP="002E243A">
      <w:pPr>
        <w:pStyle w:val="ListParagraph"/>
        <w:spacing w:line="276" w:lineRule="auto"/>
        <w:ind w:left="709"/>
        <w:rPr>
          <w:sz w:val="18"/>
          <w:szCs w:val="18"/>
        </w:rPr>
      </w:pPr>
      <w:r>
        <w:rPr>
          <w:sz w:val="18"/>
          <w:szCs w:val="18"/>
        </w:rPr>
        <w:t>Adjunta: El archivo de resumen de inventario inicial con las observaciones</w:t>
      </w:r>
    </w:p>
    <w:p w14:paraId="40EF6297" w14:textId="77777777" w:rsidR="002E243A" w:rsidRDefault="002E243A" w:rsidP="002E243A">
      <w:pPr>
        <w:spacing w:line="276" w:lineRule="auto"/>
        <w:rPr>
          <w:sz w:val="18"/>
          <w:szCs w:val="18"/>
        </w:rPr>
      </w:pPr>
    </w:p>
    <w:p w14:paraId="3AA60496" w14:textId="77777777" w:rsidR="002E243A" w:rsidRDefault="002E243A" w:rsidP="002E243A">
      <w:pPr>
        <w:spacing w:line="276" w:lineRule="auto"/>
        <w:rPr>
          <w:sz w:val="18"/>
          <w:szCs w:val="18"/>
        </w:rPr>
      </w:pPr>
    </w:p>
    <w:p w14:paraId="0E0ABE25" w14:textId="77777777" w:rsidR="002E243A" w:rsidRDefault="002E243A" w:rsidP="002E243A">
      <w:pPr>
        <w:spacing w:line="276" w:lineRule="auto"/>
        <w:rPr>
          <w:sz w:val="18"/>
          <w:szCs w:val="18"/>
        </w:rPr>
      </w:pPr>
    </w:p>
    <w:p w14:paraId="4D2D4823" w14:textId="77777777" w:rsidR="002E243A" w:rsidRDefault="002E243A" w:rsidP="002E243A">
      <w:pPr>
        <w:spacing w:line="276" w:lineRule="auto"/>
        <w:rPr>
          <w:sz w:val="18"/>
          <w:szCs w:val="18"/>
        </w:rPr>
      </w:pPr>
    </w:p>
    <w:p w14:paraId="5D35577B" w14:textId="77777777" w:rsidR="002E243A" w:rsidRDefault="002E243A" w:rsidP="002E243A">
      <w:pPr>
        <w:spacing w:line="276" w:lineRule="auto"/>
        <w:rPr>
          <w:sz w:val="18"/>
          <w:szCs w:val="18"/>
        </w:rPr>
      </w:pPr>
    </w:p>
    <w:p w14:paraId="6269F1AF" w14:textId="77777777" w:rsidR="002E243A" w:rsidRDefault="002E243A" w:rsidP="002E243A">
      <w:pPr>
        <w:spacing w:line="276" w:lineRule="auto"/>
        <w:rPr>
          <w:sz w:val="18"/>
          <w:szCs w:val="18"/>
        </w:rPr>
      </w:pPr>
    </w:p>
    <w:p w14:paraId="1569A4E9" w14:textId="77777777" w:rsidR="002E243A" w:rsidRDefault="002E243A" w:rsidP="002E243A">
      <w:pPr>
        <w:spacing w:line="276" w:lineRule="auto"/>
        <w:rPr>
          <w:sz w:val="18"/>
          <w:szCs w:val="18"/>
        </w:rPr>
      </w:pPr>
    </w:p>
    <w:p w14:paraId="10E84C6C" w14:textId="77777777" w:rsidR="002E243A" w:rsidRPr="0066526B" w:rsidRDefault="002E243A" w:rsidP="002E243A">
      <w:pPr>
        <w:spacing w:line="276" w:lineRule="auto"/>
        <w:rPr>
          <w:sz w:val="18"/>
          <w:szCs w:val="18"/>
        </w:rPr>
      </w:pPr>
      <w:r>
        <w:rPr>
          <w:sz w:val="18"/>
          <w:szCs w:val="18"/>
        </w:rPr>
        <w:t>El archivo contendrá la siguiente Información.</w:t>
      </w:r>
    </w:p>
    <w:p w14:paraId="3AC8938A" w14:textId="77777777" w:rsidR="002E243A" w:rsidRDefault="002E243A" w:rsidP="002E243A">
      <w:pPr>
        <w:rPr>
          <w:noProof/>
        </w:rPr>
      </w:pPr>
    </w:p>
    <w:p w14:paraId="3BD0F9D6" w14:textId="77777777" w:rsidR="002E243A" w:rsidRDefault="002E243A" w:rsidP="002E243A">
      <w:pPr>
        <w:rPr>
          <w:noProof/>
        </w:rPr>
      </w:pPr>
    </w:p>
    <w:p w14:paraId="5B0D6560" w14:textId="77777777" w:rsidR="002E243A" w:rsidRDefault="002E243A" w:rsidP="002E243A">
      <w:r>
        <w:rPr>
          <w:noProof/>
          <w:lang w:val="en-US" w:eastAsia="en-US"/>
        </w:rPr>
        <w:drawing>
          <wp:inline distT="0" distB="0" distL="0" distR="0" wp14:anchorId="0F828509" wp14:editId="1D36708E">
            <wp:extent cx="5612130" cy="2240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240280"/>
                    </a:xfrm>
                    <a:prstGeom prst="rect">
                      <a:avLst/>
                    </a:prstGeom>
                  </pic:spPr>
                </pic:pic>
              </a:graphicData>
            </a:graphic>
          </wp:inline>
        </w:drawing>
      </w:r>
    </w:p>
    <w:p w14:paraId="2BF6FD87" w14:textId="77777777" w:rsidR="002E243A" w:rsidRDefault="002E243A" w:rsidP="002E243A"/>
    <w:p w14:paraId="3D68DBDD" w14:textId="77777777" w:rsidR="002E243A" w:rsidRDefault="002E243A" w:rsidP="002E243A"/>
    <w:p w14:paraId="7AC7937C" w14:textId="77777777" w:rsidR="002E243A" w:rsidRDefault="002E243A" w:rsidP="002E243A"/>
    <w:p w14:paraId="5571F2F5" w14:textId="77777777" w:rsidR="002E243A" w:rsidRDefault="002E243A" w:rsidP="002E243A">
      <w:r>
        <w:t>Donde se resalta el registro negativo.</w:t>
      </w:r>
    </w:p>
    <w:p w14:paraId="5ABF2B10" w14:textId="77777777" w:rsidR="004C07E2" w:rsidRDefault="004C07E2" w:rsidP="003B3AC8">
      <w:pPr>
        <w:ind w:left="576"/>
      </w:pPr>
    </w:p>
    <w:p w14:paraId="6E1501D5" w14:textId="41B59138" w:rsidR="003E65BF" w:rsidRDefault="003E65BF" w:rsidP="003E65BF">
      <w:pPr>
        <w:pStyle w:val="ListParagraph"/>
        <w:spacing w:line="276" w:lineRule="auto"/>
        <w:ind w:left="360"/>
        <w:contextualSpacing w:val="0"/>
        <w:rPr>
          <w:b/>
        </w:rPr>
      </w:pPr>
      <w:r w:rsidRPr="005C38CD">
        <w:rPr>
          <w:b/>
          <w:highlight w:val="green"/>
        </w:rPr>
        <w:t>Anexo 2</w:t>
      </w:r>
      <w:r>
        <w:rPr>
          <w:b/>
          <w:highlight w:val="green"/>
        </w:rPr>
        <w:t>6</w:t>
      </w:r>
      <w:r w:rsidRPr="005C38CD">
        <w:rPr>
          <w:b/>
          <w:highlight w:val="green"/>
        </w:rPr>
        <w:t xml:space="preserve">: </w:t>
      </w:r>
      <w:r>
        <w:rPr>
          <w:b/>
          <w:highlight w:val="green"/>
        </w:rPr>
        <w:t>Buzón de los prestadores de Servicio.</w:t>
      </w:r>
    </w:p>
    <w:p w14:paraId="02634DBD" w14:textId="77777777" w:rsidR="003E65BF" w:rsidRDefault="003E65BF" w:rsidP="003E65BF">
      <w:pPr>
        <w:rPr>
          <w:lang w:val="es-PE"/>
        </w:rPr>
      </w:pPr>
    </w:p>
    <w:p w14:paraId="0DA29A21" w14:textId="77777777" w:rsidR="002E243A" w:rsidRDefault="002E243A" w:rsidP="002E243A">
      <w:pPr>
        <w:ind w:left="576"/>
      </w:pPr>
      <w:r>
        <w:t xml:space="preserve">Se informa </w:t>
      </w:r>
      <w:r w:rsidRPr="0066526B">
        <w:t>de manera resumida el stock por cada presentación y establecimiento declarado por el Usuario en su Inventario Inicial y por cada rectificación que haga a sus DJ de Inventario Inicial.</w:t>
      </w:r>
    </w:p>
    <w:p w14:paraId="31FF91D8" w14:textId="77777777" w:rsidR="002E243A" w:rsidRDefault="002E243A" w:rsidP="002E243A">
      <w:pPr>
        <w:ind w:left="576"/>
      </w:pPr>
    </w:p>
    <w:p w14:paraId="348AEB9A" w14:textId="77777777" w:rsidR="002E243A" w:rsidRPr="0066526B" w:rsidRDefault="002E243A" w:rsidP="002E243A">
      <w:pPr>
        <w:ind w:left="576"/>
      </w:pPr>
    </w:p>
    <w:p w14:paraId="507D4E82" w14:textId="77777777" w:rsidR="002E243A" w:rsidRDefault="002E243A" w:rsidP="002E243A">
      <w:pPr>
        <w:ind w:left="576"/>
      </w:pPr>
      <w:r>
        <w:t>Mensaje:</w:t>
      </w:r>
    </w:p>
    <w:p w14:paraId="7239A9B7" w14:textId="77777777" w:rsidR="002E243A" w:rsidRDefault="002E243A" w:rsidP="002E243A">
      <w:pPr>
        <w:spacing w:line="276" w:lineRule="auto"/>
        <w:rPr>
          <w:sz w:val="18"/>
          <w:szCs w:val="18"/>
          <w:lang w:val="es-PE"/>
        </w:rPr>
      </w:pPr>
    </w:p>
    <w:p w14:paraId="2930BF2D" w14:textId="77777777" w:rsidR="002E243A" w:rsidRPr="00837500" w:rsidRDefault="002E243A" w:rsidP="002E243A">
      <w:pPr>
        <w:ind w:left="576"/>
      </w:pPr>
      <w:r w:rsidRPr="00837500">
        <w:t>Asunto: Resumen del estado del Inventario Inicial</w:t>
      </w:r>
    </w:p>
    <w:p w14:paraId="4E22F830" w14:textId="77777777" w:rsidR="002E243A" w:rsidRPr="00837500" w:rsidRDefault="002E243A" w:rsidP="002E243A">
      <w:pPr>
        <w:ind w:left="576"/>
      </w:pPr>
      <w:r w:rsidRPr="00837500">
        <w:t xml:space="preserve">Texto: </w:t>
      </w:r>
    </w:p>
    <w:p w14:paraId="2E983749" w14:textId="77777777" w:rsidR="002E243A" w:rsidRPr="00837500" w:rsidRDefault="002E243A" w:rsidP="002E243A">
      <w:pPr>
        <w:ind w:left="576"/>
      </w:pPr>
      <w:r w:rsidRPr="00837500">
        <w:t>Archivo resumen de inventario inicial</w:t>
      </w:r>
    </w:p>
    <w:p w14:paraId="208DA9F0" w14:textId="77777777" w:rsidR="002E243A" w:rsidRPr="00837500" w:rsidRDefault="002E243A" w:rsidP="002E243A">
      <w:pPr>
        <w:ind w:left="576"/>
      </w:pPr>
      <w:r w:rsidRPr="00837500">
        <w:t>Código de confirmación: 99999999</w:t>
      </w:r>
    </w:p>
    <w:p w14:paraId="75BD1B6D" w14:textId="77777777" w:rsidR="002E243A" w:rsidRPr="00837500" w:rsidRDefault="002E243A" w:rsidP="002E243A">
      <w:pPr>
        <w:ind w:left="576"/>
      </w:pPr>
      <w:r w:rsidRPr="00837500">
        <w:t>Fecha de Envío: dd/mm/aaaa</w:t>
      </w:r>
    </w:p>
    <w:p w14:paraId="72D20A1F" w14:textId="77777777" w:rsidR="002E243A" w:rsidRPr="00837500" w:rsidRDefault="002E243A" w:rsidP="002E243A">
      <w:pPr>
        <w:ind w:left="576"/>
      </w:pPr>
    </w:p>
    <w:p w14:paraId="7EDB4C42" w14:textId="77777777" w:rsidR="002E243A" w:rsidRPr="00837500" w:rsidRDefault="002E243A" w:rsidP="002E243A">
      <w:pPr>
        <w:ind w:left="576"/>
      </w:pPr>
      <w:r w:rsidRPr="00837500">
        <w:t>Adjunta: El archivo resumen del estado del Inventario Inicial</w:t>
      </w:r>
    </w:p>
    <w:p w14:paraId="3E0969B3" w14:textId="77777777" w:rsidR="002E243A" w:rsidRDefault="002E243A" w:rsidP="002E243A">
      <w:pPr>
        <w:spacing w:line="276" w:lineRule="auto"/>
        <w:rPr>
          <w:sz w:val="18"/>
          <w:szCs w:val="18"/>
        </w:rPr>
      </w:pPr>
    </w:p>
    <w:p w14:paraId="0A28DD42" w14:textId="77777777" w:rsidR="002E243A" w:rsidRPr="00837500" w:rsidRDefault="002E243A" w:rsidP="002E243A">
      <w:pPr>
        <w:spacing w:line="276" w:lineRule="auto"/>
        <w:rPr>
          <w:sz w:val="18"/>
          <w:szCs w:val="18"/>
          <w:u w:val="single"/>
        </w:rPr>
      </w:pPr>
      <w:r>
        <w:rPr>
          <w:sz w:val="18"/>
          <w:szCs w:val="18"/>
        </w:rPr>
        <w:t xml:space="preserve">     </w:t>
      </w:r>
      <w:r w:rsidRPr="00837500">
        <w:rPr>
          <w:u w:val="single"/>
        </w:rPr>
        <w:t>Rechazar inventario inicial</w:t>
      </w:r>
    </w:p>
    <w:p w14:paraId="5CBCEFA9" w14:textId="77777777" w:rsidR="002E243A" w:rsidRDefault="002E243A" w:rsidP="002E243A">
      <w:pPr>
        <w:spacing w:line="276" w:lineRule="auto"/>
        <w:rPr>
          <w:sz w:val="18"/>
          <w:szCs w:val="18"/>
        </w:rPr>
      </w:pPr>
    </w:p>
    <w:p w14:paraId="5743198F" w14:textId="77777777" w:rsidR="002E243A" w:rsidRDefault="002E243A" w:rsidP="002E243A">
      <w:pPr>
        <w:spacing w:line="276" w:lineRule="auto"/>
        <w:rPr>
          <w:sz w:val="18"/>
          <w:szCs w:val="18"/>
        </w:rPr>
      </w:pPr>
    </w:p>
    <w:p w14:paraId="443863C2" w14:textId="77777777" w:rsidR="002E243A" w:rsidRDefault="002E243A" w:rsidP="002E243A">
      <w:pPr>
        <w:spacing w:line="276" w:lineRule="auto"/>
        <w:rPr>
          <w:sz w:val="18"/>
          <w:szCs w:val="18"/>
        </w:rPr>
      </w:pPr>
    </w:p>
    <w:p w14:paraId="4257D707" w14:textId="77777777" w:rsidR="002E243A" w:rsidRDefault="002E243A" w:rsidP="002E243A">
      <w:pPr>
        <w:spacing w:line="276" w:lineRule="auto"/>
        <w:rPr>
          <w:sz w:val="18"/>
          <w:szCs w:val="18"/>
        </w:rPr>
      </w:pPr>
      <w:r>
        <w:rPr>
          <w:sz w:val="18"/>
          <w:szCs w:val="18"/>
        </w:rPr>
        <w:t xml:space="preserve">  </w:t>
      </w:r>
      <w:r w:rsidRPr="00837500">
        <w:t>El archivo contendrá la siguiente Información.</w:t>
      </w:r>
    </w:p>
    <w:p w14:paraId="3EE1014F" w14:textId="77777777" w:rsidR="002E243A" w:rsidRDefault="002E243A" w:rsidP="002E243A">
      <w:pPr>
        <w:spacing w:line="276" w:lineRule="auto"/>
        <w:rPr>
          <w:sz w:val="18"/>
          <w:szCs w:val="18"/>
        </w:rPr>
      </w:pPr>
    </w:p>
    <w:p w14:paraId="58FBFE67" w14:textId="77777777" w:rsidR="002E243A" w:rsidRDefault="002E243A" w:rsidP="002E243A">
      <w:pPr>
        <w:spacing w:line="276" w:lineRule="auto"/>
        <w:rPr>
          <w:sz w:val="18"/>
          <w:szCs w:val="18"/>
        </w:rPr>
      </w:pPr>
      <w:r>
        <w:rPr>
          <w:noProof/>
          <w:lang w:val="en-US" w:eastAsia="en-US"/>
        </w:rPr>
        <w:lastRenderedPageBreak/>
        <w:drawing>
          <wp:inline distT="0" distB="0" distL="0" distR="0" wp14:anchorId="688B1C83" wp14:editId="3BD1CA32">
            <wp:extent cx="5612130" cy="2721610"/>
            <wp:effectExtent l="19050" t="19050" r="2667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721610"/>
                    </a:xfrm>
                    <a:prstGeom prst="rect">
                      <a:avLst/>
                    </a:prstGeom>
                    <a:ln>
                      <a:solidFill>
                        <a:schemeClr val="accent1"/>
                      </a:solidFill>
                    </a:ln>
                  </pic:spPr>
                </pic:pic>
              </a:graphicData>
            </a:graphic>
          </wp:inline>
        </w:drawing>
      </w:r>
    </w:p>
    <w:p w14:paraId="565B92ED" w14:textId="77777777" w:rsidR="002E243A" w:rsidRDefault="002E243A" w:rsidP="002E243A"/>
    <w:p w14:paraId="12208251" w14:textId="77777777" w:rsidR="002E243A" w:rsidRPr="00837500" w:rsidRDefault="002E243A" w:rsidP="002E243A">
      <w:pPr>
        <w:spacing w:line="276" w:lineRule="auto"/>
        <w:rPr>
          <w:sz w:val="18"/>
          <w:szCs w:val="18"/>
          <w:u w:val="single"/>
        </w:rPr>
      </w:pPr>
      <w:r w:rsidRPr="00837500">
        <w:t xml:space="preserve">El prestador de servicios </w:t>
      </w:r>
      <w:r>
        <w:t>al dar clic en el enlace</w:t>
      </w:r>
      <w:r>
        <w:rPr>
          <w:sz w:val="18"/>
          <w:szCs w:val="18"/>
        </w:rPr>
        <w:t xml:space="preserve">     </w:t>
      </w:r>
      <w:r w:rsidRPr="00837500">
        <w:rPr>
          <w:u w:val="single"/>
        </w:rPr>
        <w:t>Rechazar inventario inicial</w:t>
      </w:r>
    </w:p>
    <w:p w14:paraId="04340657" w14:textId="77777777" w:rsidR="002E243A" w:rsidRDefault="002E243A" w:rsidP="002E243A">
      <w:r>
        <w:t xml:space="preserve">Se debe </w:t>
      </w:r>
      <w:r w:rsidRPr="00837500">
        <w:t>deriva</w:t>
      </w:r>
      <w:r>
        <w:t>r mensaje al correo institucional (lista del anexo 18).</w:t>
      </w:r>
    </w:p>
    <w:p w14:paraId="5AE3F1D3" w14:textId="77777777" w:rsidR="002E243A" w:rsidRDefault="002E243A" w:rsidP="002E243A"/>
    <w:p w14:paraId="75C10AA9" w14:textId="77777777" w:rsidR="002E243A" w:rsidRDefault="002E243A" w:rsidP="002E243A"/>
    <w:p w14:paraId="09C2DB87" w14:textId="77777777" w:rsidR="002E243A" w:rsidRDefault="002E243A" w:rsidP="002E243A"/>
    <w:p w14:paraId="136C6D56" w14:textId="77777777" w:rsidR="002E243A" w:rsidRDefault="002E243A" w:rsidP="002E243A"/>
    <w:p w14:paraId="41AB44EC" w14:textId="77777777" w:rsidR="002E243A" w:rsidRDefault="002E243A" w:rsidP="002E243A"/>
    <w:p w14:paraId="627FF2EA" w14:textId="77777777" w:rsidR="002E243A" w:rsidRPr="00716EA6" w:rsidRDefault="002E243A" w:rsidP="002E243A">
      <w:pPr>
        <w:pStyle w:val="Heading2"/>
        <w:numPr>
          <w:ilvl w:val="0"/>
          <w:numId w:val="0"/>
        </w:numPr>
        <w:ind w:left="426"/>
        <w:rPr>
          <w:rFonts w:eastAsia="Times New Roman" w:cs="Times New Roman"/>
          <w:b w:val="0"/>
          <w:bCs w:val="0"/>
          <w:kern w:val="0"/>
          <w:sz w:val="22"/>
          <w:szCs w:val="24"/>
        </w:rPr>
      </w:pPr>
      <w:r w:rsidRPr="00716EA6">
        <w:rPr>
          <w:rFonts w:eastAsia="Times New Roman" w:cs="Times New Roman"/>
          <w:b w:val="0"/>
          <w:bCs w:val="0"/>
          <w:kern w:val="0"/>
          <w:sz w:val="22"/>
          <w:szCs w:val="24"/>
        </w:rPr>
        <w:t xml:space="preserve">Anexo 18: Lista de comunicación de GORBF y GFBF </w:t>
      </w:r>
    </w:p>
    <w:p w14:paraId="6196EB66" w14:textId="77777777" w:rsidR="002E243A" w:rsidRDefault="002E243A" w:rsidP="002E243A"/>
    <w:tbl>
      <w:tblPr>
        <w:tblW w:w="6696" w:type="dxa"/>
        <w:tblInd w:w="529" w:type="dxa"/>
        <w:tblCellMar>
          <w:left w:w="70" w:type="dxa"/>
          <w:right w:w="70" w:type="dxa"/>
        </w:tblCellMar>
        <w:tblLook w:val="04A0" w:firstRow="1" w:lastRow="0" w:firstColumn="1" w:lastColumn="0" w:noHBand="0" w:noVBand="1"/>
      </w:tblPr>
      <w:tblGrid>
        <w:gridCol w:w="1309"/>
        <w:gridCol w:w="2977"/>
        <w:gridCol w:w="2410"/>
      </w:tblGrid>
      <w:tr w:rsidR="002E243A" w:rsidRPr="00FE4A36" w14:paraId="26DE5CAB" w14:textId="77777777" w:rsidTr="005F50D2">
        <w:trPr>
          <w:trHeight w:val="300"/>
        </w:trPr>
        <w:tc>
          <w:tcPr>
            <w:tcW w:w="130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5D19393" w14:textId="77777777" w:rsidR="002E243A" w:rsidRPr="00FE4A36" w:rsidRDefault="002E243A" w:rsidP="005F50D2">
            <w:pPr>
              <w:jc w:val="center"/>
              <w:rPr>
                <w:rFonts w:cs="Arial"/>
                <w:b/>
                <w:color w:val="000000"/>
                <w:sz w:val="20"/>
                <w:szCs w:val="20"/>
              </w:rPr>
            </w:pPr>
            <w:r w:rsidRPr="00FE4A36">
              <w:rPr>
                <w:rFonts w:cs="Arial"/>
                <w:b/>
                <w:color w:val="000000"/>
                <w:sz w:val="20"/>
                <w:szCs w:val="20"/>
              </w:rPr>
              <w:t>Gerencia</w:t>
            </w:r>
          </w:p>
        </w:tc>
        <w:tc>
          <w:tcPr>
            <w:tcW w:w="2977"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04176159" w14:textId="77777777" w:rsidR="002E243A" w:rsidRPr="00FE4A36" w:rsidRDefault="002E243A" w:rsidP="005F50D2">
            <w:pPr>
              <w:jc w:val="center"/>
              <w:rPr>
                <w:rFonts w:cs="Arial"/>
                <w:b/>
                <w:color w:val="000000"/>
                <w:sz w:val="20"/>
                <w:szCs w:val="20"/>
              </w:rPr>
            </w:pPr>
            <w:r w:rsidRPr="00FE4A36">
              <w:rPr>
                <w:rFonts w:cs="Arial"/>
                <w:b/>
                <w:color w:val="000000"/>
                <w:sz w:val="20"/>
                <w:szCs w:val="20"/>
              </w:rPr>
              <w:t>Personal IQBF</w:t>
            </w:r>
          </w:p>
        </w:tc>
        <w:tc>
          <w:tcPr>
            <w:tcW w:w="241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FFE3906" w14:textId="77777777" w:rsidR="002E243A" w:rsidRPr="00FE4A36" w:rsidRDefault="002E243A" w:rsidP="005F50D2">
            <w:pPr>
              <w:jc w:val="center"/>
              <w:rPr>
                <w:rFonts w:cs="Arial"/>
                <w:b/>
                <w:color w:val="000000"/>
                <w:sz w:val="20"/>
                <w:szCs w:val="20"/>
              </w:rPr>
            </w:pPr>
            <w:r w:rsidRPr="00FE4A36">
              <w:rPr>
                <w:rFonts w:cs="Arial"/>
                <w:b/>
                <w:color w:val="000000"/>
                <w:sz w:val="20"/>
                <w:szCs w:val="20"/>
              </w:rPr>
              <w:t>Cuenta de Correo</w:t>
            </w:r>
          </w:p>
        </w:tc>
      </w:tr>
      <w:tr w:rsidR="002E243A" w:rsidRPr="00FE4A36" w14:paraId="0DF56FEF" w14:textId="77777777" w:rsidTr="005F50D2">
        <w:trPr>
          <w:trHeight w:val="300"/>
        </w:trPr>
        <w:tc>
          <w:tcPr>
            <w:tcW w:w="1309" w:type="dxa"/>
            <w:tcBorders>
              <w:top w:val="nil"/>
              <w:left w:val="single" w:sz="4" w:space="0" w:color="auto"/>
              <w:bottom w:val="single" w:sz="4" w:space="0" w:color="auto"/>
              <w:right w:val="single" w:sz="4" w:space="0" w:color="auto"/>
            </w:tcBorders>
          </w:tcPr>
          <w:p w14:paraId="3B95DC85" w14:textId="77777777" w:rsidR="002E243A" w:rsidRPr="00FE4A36" w:rsidRDefault="002E243A" w:rsidP="005F50D2">
            <w:pPr>
              <w:jc w:val="left"/>
              <w:rPr>
                <w:rFonts w:cs="Arial"/>
                <w:color w:val="000000"/>
                <w:sz w:val="16"/>
                <w:szCs w:val="16"/>
              </w:rPr>
            </w:pPr>
            <w:r w:rsidRPr="00FE4A36">
              <w:rPr>
                <w:rFonts w:cs="Arial"/>
                <w:color w:val="000000"/>
                <w:sz w:val="16"/>
                <w:szCs w:val="16"/>
              </w:rPr>
              <w:t>GFBF</w:t>
            </w:r>
          </w:p>
        </w:tc>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7F39B055" w14:textId="77777777" w:rsidR="002E243A" w:rsidRPr="00FE4A36" w:rsidRDefault="002E243A" w:rsidP="005F50D2">
            <w:pPr>
              <w:jc w:val="left"/>
              <w:rPr>
                <w:rFonts w:cs="Arial"/>
                <w:color w:val="000000"/>
                <w:sz w:val="16"/>
                <w:szCs w:val="16"/>
              </w:rPr>
            </w:pPr>
            <w:r w:rsidRPr="00FE4A36">
              <w:rPr>
                <w:rFonts w:cs="Arial"/>
                <w:color w:val="000000"/>
                <w:sz w:val="16"/>
                <w:szCs w:val="16"/>
              </w:rPr>
              <w:t xml:space="preserve">Supervisión de Programación </w:t>
            </w:r>
          </w:p>
        </w:tc>
        <w:tc>
          <w:tcPr>
            <w:tcW w:w="2410" w:type="dxa"/>
            <w:tcBorders>
              <w:top w:val="nil"/>
              <w:left w:val="nil"/>
              <w:bottom w:val="single" w:sz="4" w:space="0" w:color="auto"/>
              <w:right w:val="single" w:sz="4" w:space="0" w:color="auto"/>
            </w:tcBorders>
            <w:shd w:val="clear" w:color="auto" w:fill="auto"/>
            <w:noWrap/>
            <w:vAlign w:val="bottom"/>
            <w:hideMark/>
          </w:tcPr>
          <w:p w14:paraId="632E9ACC" w14:textId="77777777" w:rsidR="002E243A" w:rsidRPr="00FE4A36" w:rsidRDefault="002E243A" w:rsidP="005F50D2">
            <w:pPr>
              <w:jc w:val="left"/>
              <w:rPr>
                <w:rFonts w:cs="Arial"/>
                <w:color w:val="000000"/>
                <w:sz w:val="16"/>
                <w:szCs w:val="16"/>
              </w:rPr>
            </w:pPr>
            <w:r w:rsidRPr="00FE4A36">
              <w:rPr>
                <w:rFonts w:cs="Arial"/>
                <w:color w:val="000000"/>
                <w:sz w:val="16"/>
                <w:szCs w:val="16"/>
              </w:rPr>
              <w:t>otapia1@sunat.gob.pe</w:t>
            </w:r>
          </w:p>
        </w:tc>
      </w:tr>
      <w:tr w:rsidR="002E243A" w:rsidRPr="00FE4A36" w14:paraId="751CAFA4" w14:textId="77777777" w:rsidTr="005F50D2">
        <w:trPr>
          <w:trHeight w:val="300"/>
        </w:trPr>
        <w:tc>
          <w:tcPr>
            <w:tcW w:w="1309" w:type="dxa"/>
            <w:tcBorders>
              <w:top w:val="nil"/>
              <w:left w:val="single" w:sz="4" w:space="0" w:color="auto"/>
              <w:bottom w:val="single" w:sz="4" w:space="0" w:color="auto"/>
              <w:right w:val="single" w:sz="4" w:space="0" w:color="auto"/>
            </w:tcBorders>
          </w:tcPr>
          <w:p w14:paraId="1BD3E5EA" w14:textId="77777777" w:rsidR="002E243A" w:rsidRPr="00FE4A36" w:rsidRDefault="002E243A" w:rsidP="005F50D2">
            <w:pPr>
              <w:jc w:val="left"/>
              <w:rPr>
                <w:rFonts w:cs="Arial"/>
                <w:color w:val="000000"/>
                <w:sz w:val="16"/>
                <w:szCs w:val="16"/>
              </w:rPr>
            </w:pPr>
            <w:r w:rsidRPr="00FE4A36">
              <w:rPr>
                <w:rFonts w:cs="Arial"/>
                <w:color w:val="000000"/>
                <w:sz w:val="16"/>
                <w:szCs w:val="16"/>
              </w:rPr>
              <w:t>GORBF</w:t>
            </w:r>
          </w:p>
        </w:tc>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2B27FD6D" w14:textId="77777777" w:rsidR="002E243A" w:rsidRPr="00FE4A36" w:rsidRDefault="002E243A" w:rsidP="005F50D2">
            <w:pPr>
              <w:jc w:val="left"/>
              <w:rPr>
                <w:rFonts w:cs="Arial"/>
                <w:color w:val="000000"/>
                <w:sz w:val="16"/>
                <w:szCs w:val="16"/>
              </w:rPr>
            </w:pPr>
            <w:r w:rsidRPr="00FE4A36">
              <w:rPr>
                <w:rFonts w:cs="Arial"/>
                <w:color w:val="000000"/>
                <w:sz w:val="16"/>
                <w:szCs w:val="16"/>
              </w:rPr>
              <w:t xml:space="preserve">Supervisión 3 </w:t>
            </w:r>
          </w:p>
        </w:tc>
        <w:tc>
          <w:tcPr>
            <w:tcW w:w="2410" w:type="dxa"/>
            <w:tcBorders>
              <w:top w:val="nil"/>
              <w:left w:val="nil"/>
              <w:bottom w:val="single" w:sz="4" w:space="0" w:color="auto"/>
              <w:right w:val="single" w:sz="4" w:space="0" w:color="auto"/>
            </w:tcBorders>
            <w:shd w:val="clear" w:color="auto" w:fill="auto"/>
            <w:noWrap/>
            <w:vAlign w:val="bottom"/>
            <w:hideMark/>
          </w:tcPr>
          <w:p w14:paraId="38321A03" w14:textId="77777777" w:rsidR="002E243A" w:rsidRPr="00FE4A36" w:rsidRDefault="002E243A" w:rsidP="005F50D2">
            <w:pPr>
              <w:jc w:val="left"/>
              <w:rPr>
                <w:rFonts w:cs="Arial"/>
                <w:color w:val="000000"/>
                <w:sz w:val="16"/>
                <w:szCs w:val="16"/>
              </w:rPr>
            </w:pPr>
            <w:r w:rsidRPr="00FE4A36">
              <w:rPr>
                <w:rFonts w:cs="Arial"/>
                <w:color w:val="000000"/>
                <w:sz w:val="16"/>
                <w:szCs w:val="16"/>
              </w:rPr>
              <w:t>mporturas@sunat.gob.pe</w:t>
            </w:r>
          </w:p>
        </w:tc>
      </w:tr>
    </w:tbl>
    <w:p w14:paraId="37CE457D" w14:textId="77777777" w:rsidR="004C07E2" w:rsidRDefault="004C07E2" w:rsidP="003B3AC8">
      <w:pPr>
        <w:ind w:left="576"/>
      </w:pPr>
    </w:p>
    <w:p w14:paraId="3881CEB8" w14:textId="3E25E45F" w:rsidR="004C07E2" w:rsidRPr="00B84409" w:rsidRDefault="004C07E2" w:rsidP="004C07E2">
      <w:pPr>
        <w:pStyle w:val="ListParagraph"/>
        <w:spacing w:before="120" w:after="120" w:line="276" w:lineRule="auto"/>
        <w:ind w:left="0"/>
        <w:rPr>
          <w:rFonts w:cs="Arial"/>
          <w:sz w:val="18"/>
          <w:szCs w:val="18"/>
        </w:rPr>
      </w:pPr>
      <w:r>
        <w:rPr>
          <w:rFonts w:cs="Arial"/>
          <w:bCs/>
          <w:sz w:val="18"/>
          <w:szCs w:val="18"/>
          <w:lang w:eastAsia="es-PE"/>
        </w:rPr>
        <w:t xml:space="preserve">         </w:t>
      </w:r>
    </w:p>
    <w:p w14:paraId="7F4C9875" w14:textId="77777777" w:rsidR="004C07E2" w:rsidRDefault="004C07E2" w:rsidP="003B3AC8">
      <w:pPr>
        <w:ind w:left="576"/>
      </w:pPr>
    </w:p>
    <w:p w14:paraId="247BA54D" w14:textId="0A46DF30" w:rsidR="002E243A" w:rsidRPr="002E243A" w:rsidRDefault="002E243A" w:rsidP="002E243A">
      <w:pPr>
        <w:pStyle w:val="ListParagraph"/>
        <w:spacing w:line="276" w:lineRule="auto"/>
        <w:ind w:left="360"/>
        <w:contextualSpacing w:val="0"/>
        <w:rPr>
          <w:rFonts w:cs="Arial"/>
          <w:b/>
          <w:sz w:val="18"/>
          <w:szCs w:val="18"/>
        </w:rPr>
      </w:pPr>
      <w:r w:rsidRPr="005C38CD">
        <w:rPr>
          <w:b/>
          <w:highlight w:val="green"/>
        </w:rPr>
        <w:t>Anexo 2</w:t>
      </w:r>
      <w:r>
        <w:rPr>
          <w:b/>
          <w:highlight w:val="green"/>
        </w:rPr>
        <w:t>7</w:t>
      </w:r>
      <w:r w:rsidRPr="005C38CD">
        <w:rPr>
          <w:b/>
          <w:highlight w:val="green"/>
        </w:rPr>
        <w:t xml:space="preserve">: </w:t>
      </w:r>
      <w:r>
        <w:rPr>
          <w:b/>
          <w:highlight w:val="green"/>
        </w:rPr>
        <w:t xml:space="preserve">Mensaje de alerta por </w:t>
      </w:r>
      <w:r w:rsidRPr="002E243A">
        <w:rPr>
          <w:b/>
          <w:highlight w:val="green"/>
        </w:rPr>
        <w:t>Diferencias a nivel de BF y la cantidad autorizada disponible entre lo presentado y lo que tenía antes de caducar</w:t>
      </w:r>
    </w:p>
    <w:p w14:paraId="3A6DE1C9" w14:textId="77777777" w:rsidR="002E243A" w:rsidRDefault="002E243A" w:rsidP="003B3AC8">
      <w:pPr>
        <w:ind w:left="576"/>
      </w:pPr>
    </w:p>
    <w:p w14:paraId="0BB9AB7E" w14:textId="77777777" w:rsidR="002E243A" w:rsidRDefault="002E243A" w:rsidP="003B3AC8">
      <w:pPr>
        <w:ind w:left="576"/>
      </w:pPr>
    </w:p>
    <w:p w14:paraId="02F30A15" w14:textId="77777777" w:rsidR="002E243A" w:rsidRDefault="002E243A" w:rsidP="00B836BC">
      <w:pPr>
        <w:pStyle w:val="ListParagraph"/>
        <w:numPr>
          <w:ilvl w:val="0"/>
          <w:numId w:val="47"/>
        </w:numPr>
      </w:pPr>
      <w:r>
        <w:t xml:space="preserve">Envía </w:t>
      </w:r>
      <w:r w:rsidRPr="00406260">
        <w:t>mensaje al correo institucional</w:t>
      </w:r>
      <w:r>
        <w:t xml:space="preserve"> por diferencias en el stock (</w:t>
      </w:r>
      <w:r w:rsidRPr="009757B5">
        <w:t>Rectificaciones de la DJ de Inventario Inicial)</w:t>
      </w:r>
    </w:p>
    <w:p w14:paraId="40D66CB8" w14:textId="77777777" w:rsidR="002E243A" w:rsidRDefault="002E243A" w:rsidP="002E243A"/>
    <w:p w14:paraId="7D15A54F" w14:textId="77777777" w:rsidR="002E243A" w:rsidRDefault="002E243A" w:rsidP="002E243A">
      <w:r w:rsidRPr="00716EA6">
        <w:t>En caso de tratarse de un Usuario al que su vigencia de inscripción caduque (pase a estado “Baja”) y solicita nueva inscripción, al presentar su Inventario Inicial se le alerta si existen diferencias a nivel de BF y la cantidad autorizada disponible entre lo presentado y lo que tenía antes de caducar (con respecto a la baja de su inscripción inmediata anterior) para que confirme la presentación del Inventario Inicial. En caso confirme con diferencias enviar un resumen de esta información a los Usuarios de la lista de correos del Anexo 18 informando del hecho.</w:t>
      </w:r>
    </w:p>
    <w:p w14:paraId="4273D012" w14:textId="77777777" w:rsidR="002E243A" w:rsidRDefault="002E243A" w:rsidP="002E243A"/>
    <w:p w14:paraId="70020C7E" w14:textId="77777777" w:rsidR="002E243A" w:rsidRDefault="002E243A" w:rsidP="002E243A"/>
    <w:p w14:paraId="19A62254" w14:textId="77777777" w:rsidR="002E243A" w:rsidRDefault="002E243A" w:rsidP="002E243A">
      <w:r>
        <w:t>Se envía correa a la lista del anexo 18.</w:t>
      </w:r>
    </w:p>
    <w:p w14:paraId="157FC15E" w14:textId="77777777" w:rsidR="002E243A" w:rsidRDefault="002E243A" w:rsidP="002E243A"/>
    <w:p w14:paraId="6129E63F" w14:textId="77777777" w:rsidR="002E243A" w:rsidRPr="00716EA6" w:rsidRDefault="002E243A" w:rsidP="002E243A">
      <w:pPr>
        <w:pStyle w:val="Heading2"/>
        <w:numPr>
          <w:ilvl w:val="0"/>
          <w:numId w:val="0"/>
        </w:numPr>
        <w:ind w:left="426"/>
        <w:rPr>
          <w:rFonts w:eastAsia="Times New Roman" w:cs="Times New Roman"/>
          <w:b w:val="0"/>
          <w:bCs w:val="0"/>
          <w:kern w:val="0"/>
          <w:sz w:val="22"/>
          <w:szCs w:val="24"/>
        </w:rPr>
      </w:pPr>
      <w:r w:rsidRPr="00716EA6">
        <w:rPr>
          <w:rFonts w:eastAsia="Times New Roman" w:cs="Times New Roman"/>
          <w:b w:val="0"/>
          <w:bCs w:val="0"/>
          <w:kern w:val="0"/>
          <w:sz w:val="22"/>
          <w:szCs w:val="24"/>
        </w:rPr>
        <w:t xml:space="preserve">Anexo 18: Lista de comunicación de GORBF y GFBF </w:t>
      </w:r>
    </w:p>
    <w:p w14:paraId="1F72FA72" w14:textId="77777777" w:rsidR="002E243A" w:rsidRPr="00FE4A36" w:rsidRDefault="002E243A" w:rsidP="002E243A">
      <w:pPr>
        <w:pStyle w:val="Heading2"/>
        <w:numPr>
          <w:ilvl w:val="0"/>
          <w:numId w:val="0"/>
        </w:numPr>
        <w:ind w:left="426"/>
        <w:rPr>
          <w:sz w:val="20"/>
          <w:szCs w:val="20"/>
        </w:rPr>
      </w:pPr>
    </w:p>
    <w:p w14:paraId="18FEAF0C" w14:textId="77777777" w:rsidR="002E243A" w:rsidRPr="00FE4A36" w:rsidRDefault="002E243A" w:rsidP="002E243A">
      <w:pPr>
        <w:pStyle w:val="Heading2"/>
        <w:numPr>
          <w:ilvl w:val="0"/>
          <w:numId w:val="0"/>
        </w:numPr>
        <w:ind w:left="426"/>
        <w:rPr>
          <w:sz w:val="20"/>
          <w:szCs w:val="20"/>
        </w:rPr>
      </w:pPr>
    </w:p>
    <w:tbl>
      <w:tblPr>
        <w:tblW w:w="6696" w:type="dxa"/>
        <w:tblInd w:w="529" w:type="dxa"/>
        <w:tblCellMar>
          <w:left w:w="70" w:type="dxa"/>
          <w:right w:w="70" w:type="dxa"/>
        </w:tblCellMar>
        <w:tblLook w:val="04A0" w:firstRow="1" w:lastRow="0" w:firstColumn="1" w:lastColumn="0" w:noHBand="0" w:noVBand="1"/>
      </w:tblPr>
      <w:tblGrid>
        <w:gridCol w:w="1309"/>
        <w:gridCol w:w="2977"/>
        <w:gridCol w:w="2410"/>
      </w:tblGrid>
      <w:tr w:rsidR="002E243A" w:rsidRPr="00FE4A36" w14:paraId="1E0A8CD8" w14:textId="77777777" w:rsidTr="005F50D2">
        <w:trPr>
          <w:trHeight w:val="300"/>
        </w:trPr>
        <w:tc>
          <w:tcPr>
            <w:tcW w:w="130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D8E2BB5" w14:textId="77777777" w:rsidR="002E243A" w:rsidRPr="00FE4A36" w:rsidRDefault="002E243A" w:rsidP="005F50D2">
            <w:pPr>
              <w:jc w:val="center"/>
              <w:rPr>
                <w:rFonts w:cs="Arial"/>
                <w:b/>
                <w:color w:val="000000"/>
                <w:sz w:val="20"/>
                <w:szCs w:val="20"/>
              </w:rPr>
            </w:pPr>
            <w:r w:rsidRPr="00FE4A36">
              <w:rPr>
                <w:rFonts w:cs="Arial"/>
                <w:b/>
                <w:color w:val="000000"/>
                <w:sz w:val="20"/>
                <w:szCs w:val="20"/>
              </w:rPr>
              <w:t>Gerencia</w:t>
            </w:r>
          </w:p>
        </w:tc>
        <w:tc>
          <w:tcPr>
            <w:tcW w:w="2977"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14:paraId="522FC27A" w14:textId="77777777" w:rsidR="002E243A" w:rsidRPr="00FE4A36" w:rsidRDefault="002E243A" w:rsidP="005F50D2">
            <w:pPr>
              <w:jc w:val="center"/>
              <w:rPr>
                <w:rFonts w:cs="Arial"/>
                <w:b/>
                <w:color w:val="000000"/>
                <w:sz w:val="20"/>
                <w:szCs w:val="20"/>
              </w:rPr>
            </w:pPr>
            <w:r w:rsidRPr="00FE4A36">
              <w:rPr>
                <w:rFonts w:cs="Arial"/>
                <w:b/>
                <w:color w:val="000000"/>
                <w:sz w:val="20"/>
                <w:szCs w:val="20"/>
              </w:rPr>
              <w:t>Personal IQBF</w:t>
            </w:r>
          </w:p>
        </w:tc>
        <w:tc>
          <w:tcPr>
            <w:tcW w:w="241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D44A8C0" w14:textId="77777777" w:rsidR="002E243A" w:rsidRPr="00FE4A36" w:rsidRDefault="002E243A" w:rsidP="005F50D2">
            <w:pPr>
              <w:jc w:val="center"/>
              <w:rPr>
                <w:rFonts w:cs="Arial"/>
                <w:b/>
                <w:color w:val="000000"/>
                <w:sz w:val="20"/>
                <w:szCs w:val="20"/>
              </w:rPr>
            </w:pPr>
            <w:r w:rsidRPr="00FE4A36">
              <w:rPr>
                <w:rFonts w:cs="Arial"/>
                <w:b/>
                <w:color w:val="000000"/>
                <w:sz w:val="20"/>
                <w:szCs w:val="20"/>
              </w:rPr>
              <w:t>Cuenta de Correo</w:t>
            </w:r>
          </w:p>
        </w:tc>
      </w:tr>
      <w:tr w:rsidR="002E243A" w:rsidRPr="00FE4A36" w14:paraId="18888B52" w14:textId="77777777" w:rsidTr="005F50D2">
        <w:trPr>
          <w:trHeight w:val="300"/>
        </w:trPr>
        <w:tc>
          <w:tcPr>
            <w:tcW w:w="1309" w:type="dxa"/>
            <w:tcBorders>
              <w:top w:val="nil"/>
              <w:left w:val="single" w:sz="4" w:space="0" w:color="auto"/>
              <w:bottom w:val="single" w:sz="4" w:space="0" w:color="auto"/>
              <w:right w:val="single" w:sz="4" w:space="0" w:color="auto"/>
            </w:tcBorders>
          </w:tcPr>
          <w:p w14:paraId="15C9EBB3" w14:textId="77777777" w:rsidR="002E243A" w:rsidRPr="00FE4A36" w:rsidRDefault="002E243A" w:rsidP="005F50D2">
            <w:pPr>
              <w:jc w:val="left"/>
              <w:rPr>
                <w:rFonts w:cs="Arial"/>
                <w:color w:val="000000"/>
                <w:sz w:val="16"/>
                <w:szCs w:val="16"/>
              </w:rPr>
            </w:pPr>
            <w:r w:rsidRPr="00FE4A36">
              <w:rPr>
                <w:rFonts w:cs="Arial"/>
                <w:color w:val="000000"/>
                <w:sz w:val="16"/>
                <w:szCs w:val="16"/>
              </w:rPr>
              <w:t>GFBF</w:t>
            </w:r>
          </w:p>
        </w:tc>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7E63F276" w14:textId="77777777" w:rsidR="002E243A" w:rsidRPr="00FE4A36" w:rsidRDefault="002E243A" w:rsidP="005F50D2">
            <w:pPr>
              <w:jc w:val="left"/>
              <w:rPr>
                <w:rFonts w:cs="Arial"/>
                <w:color w:val="000000"/>
                <w:sz w:val="16"/>
                <w:szCs w:val="16"/>
              </w:rPr>
            </w:pPr>
            <w:r w:rsidRPr="00FE4A36">
              <w:rPr>
                <w:rFonts w:cs="Arial"/>
                <w:color w:val="000000"/>
                <w:sz w:val="16"/>
                <w:szCs w:val="16"/>
              </w:rPr>
              <w:t xml:space="preserve">Supervisión de Programación </w:t>
            </w:r>
          </w:p>
        </w:tc>
        <w:tc>
          <w:tcPr>
            <w:tcW w:w="2410" w:type="dxa"/>
            <w:tcBorders>
              <w:top w:val="nil"/>
              <w:left w:val="nil"/>
              <w:bottom w:val="single" w:sz="4" w:space="0" w:color="auto"/>
              <w:right w:val="single" w:sz="4" w:space="0" w:color="auto"/>
            </w:tcBorders>
            <w:shd w:val="clear" w:color="auto" w:fill="auto"/>
            <w:noWrap/>
            <w:vAlign w:val="bottom"/>
            <w:hideMark/>
          </w:tcPr>
          <w:p w14:paraId="5B59A129" w14:textId="77777777" w:rsidR="002E243A" w:rsidRPr="00FE4A36" w:rsidRDefault="002E243A" w:rsidP="005F50D2">
            <w:pPr>
              <w:jc w:val="left"/>
              <w:rPr>
                <w:rFonts w:cs="Arial"/>
                <w:color w:val="000000"/>
                <w:sz w:val="16"/>
                <w:szCs w:val="16"/>
              </w:rPr>
            </w:pPr>
            <w:r w:rsidRPr="00FE4A36">
              <w:rPr>
                <w:rFonts w:cs="Arial"/>
                <w:color w:val="000000"/>
                <w:sz w:val="16"/>
                <w:szCs w:val="16"/>
              </w:rPr>
              <w:t>otapia1@sunat.gob.pe</w:t>
            </w:r>
          </w:p>
        </w:tc>
      </w:tr>
      <w:tr w:rsidR="002E243A" w:rsidRPr="00FE4A36" w14:paraId="69B8F3EE" w14:textId="77777777" w:rsidTr="005F50D2">
        <w:trPr>
          <w:trHeight w:val="300"/>
        </w:trPr>
        <w:tc>
          <w:tcPr>
            <w:tcW w:w="1309" w:type="dxa"/>
            <w:tcBorders>
              <w:top w:val="nil"/>
              <w:left w:val="single" w:sz="4" w:space="0" w:color="auto"/>
              <w:bottom w:val="single" w:sz="4" w:space="0" w:color="auto"/>
              <w:right w:val="single" w:sz="4" w:space="0" w:color="auto"/>
            </w:tcBorders>
          </w:tcPr>
          <w:p w14:paraId="49559212" w14:textId="77777777" w:rsidR="002E243A" w:rsidRPr="00FE4A36" w:rsidRDefault="002E243A" w:rsidP="005F50D2">
            <w:pPr>
              <w:jc w:val="left"/>
              <w:rPr>
                <w:rFonts w:cs="Arial"/>
                <w:color w:val="000000"/>
                <w:sz w:val="16"/>
                <w:szCs w:val="16"/>
              </w:rPr>
            </w:pPr>
            <w:r w:rsidRPr="00FE4A36">
              <w:rPr>
                <w:rFonts w:cs="Arial"/>
                <w:color w:val="000000"/>
                <w:sz w:val="16"/>
                <w:szCs w:val="16"/>
              </w:rPr>
              <w:t>GORBF</w:t>
            </w:r>
          </w:p>
        </w:tc>
        <w:tc>
          <w:tcPr>
            <w:tcW w:w="2977" w:type="dxa"/>
            <w:tcBorders>
              <w:top w:val="nil"/>
              <w:left w:val="single" w:sz="4" w:space="0" w:color="auto"/>
              <w:bottom w:val="single" w:sz="4" w:space="0" w:color="auto"/>
              <w:right w:val="single" w:sz="4" w:space="0" w:color="auto"/>
            </w:tcBorders>
            <w:shd w:val="clear" w:color="auto" w:fill="auto"/>
            <w:noWrap/>
            <w:vAlign w:val="bottom"/>
            <w:hideMark/>
          </w:tcPr>
          <w:p w14:paraId="72D188BD" w14:textId="77777777" w:rsidR="002E243A" w:rsidRPr="00FE4A36" w:rsidRDefault="002E243A" w:rsidP="005F50D2">
            <w:pPr>
              <w:jc w:val="left"/>
              <w:rPr>
                <w:rFonts w:cs="Arial"/>
                <w:color w:val="000000"/>
                <w:sz w:val="16"/>
                <w:szCs w:val="16"/>
              </w:rPr>
            </w:pPr>
            <w:r w:rsidRPr="00FE4A36">
              <w:rPr>
                <w:rFonts w:cs="Arial"/>
                <w:color w:val="000000"/>
                <w:sz w:val="16"/>
                <w:szCs w:val="16"/>
              </w:rPr>
              <w:t xml:space="preserve">Supervisión 3 </w:t>
            </w:r>
          </w:p>
        </w:tc>
        <w:tc>
          <w:tcPr>
            <w:tcW w:w="2410" w:type="dxa"/>
            <w:tcBorders>
              <w:top w:val="nil"/>
              <w:left w:val="nil"/>
              <w:bottom w:val="single" w:sz="4" w:space="0" w:color="auto"/>
              <w:right w:val="single" w:sz="4" w:space="0" w:color="auto"/>
            </w:tcBorders>
            <w:shd w:val="clear" w:color="auto" w:fill="auto"/>
            <w:noWrap/>
            <w:vAlign w:val="bottom"/>
            <w:hideMark/>
          </w:tcPr>
          <w:p w14:paraId="6B77B072" w14:textId="77777777" w:rsidR="002E243A" w:rsidRPr="00FE4A36" w:rsidRDefault="002E243A" w:rsidP="005F50D2">
            <w:pPr>
              <w:jc w:val="left"/>
              <w:rPr>
                <w:rFonts w:cs="Arial"/>
                <w:color w:val="000000"/>
                <w:sz w:val="16"/>
                <w:szCs w:val="16"/>
              </w:rPr>
            </w:pPr>
            <w:r w:rsidRPr="00FE4A36">
              <w:rPr>
                <w:rFonts w:cs="Arial"/>
                <w:color w:val="000000"/>
                <w:sz w:val="16"/>
                <w:szCs w:val="16"/>
              </w:rPr>
              <w:t>mporturas@sunat.gob.pe</w:t>
            </w:r>
          </w:p>
        </w:tc>
      </w:tr>
    </w:tbl>
    <w:p w14:paraId="7772EEAA" w14:textId="77777777" w:rsidR="002E243A" w:rsidRDefault="002E243A" w:rsidP="002E243A"/>
    <w:p w14:paraId="0F3ADD9B" w14:textId="77777777" w:rsidR="002E243A" w:rsidRDefault="002E243A" w:rsidP="002E243A"/>
    <w:p w14:paraId="605441DF" w14:textId="77777777" w:rsidR="002E243A" w:rsidRDefault="002E243A" w:rsidP="002E243A">
      <w:r>
        <w:t>Asunto: Diferencias</w:t>
      </w:r>
      <w:r w:rsidRPr="00716EA6">
        <w:t xml:space="preserve"> a nivel de BF y la cantidad autorizada disponible entre lo presentado y lo que tenía antes de caducar</w:t>
      </w:r>
      <w:r>
        <w:t>.</w:t>
      </w:r>
    </w:p>
    <w:p w14:paraId="1B6FFB8E" w14:textId="77777777" w:rsidR="002E243A" w:rsidRDefault="002E243A" w:rsidP="002E243A"/>
    <w:p w14:paraId="32122D82" w14:textId="77777777" w:rsidR="002E243A" w:rsidRDefault="002E243A" w:rsidP="002E243A">
      <w:r>
        <w:t>Texto:</w:t>
      </w:r>
    </w:p>
    <w:p w14:paraId="7E68B388" w14:textId="77777777" w:rsidR="002E243A" w:rsidRDefault="002E243A" w:rsidP="002E243A"/>
    <w:p w14:paraId="11BC6A69" w14:textId="77777777" w:rsidR="002E243A" w:rsidRDefault="002E243A" w:rsidP="002E243A">
      <w:r>
        <w:t>Ruc:XXXXXXXXXXXXXXXXXXXXXXXXXXXXXXX</w:t>
      </w:r>
      <w:r>
        <w:br/>
        <w:t>Razón Social: XXXXXXXXXXXXXXXXXXXXXXXXXXXXXXXXXXXX</w:t>
      </w:r>
    </w:p>
    <w:p w14:paraId="044AF752" w14:textId="77777777" w:rsidR="002E243A" w:rsidRDefault="002E243A" w:rsidP="002E243A"/>
    <w:p w14:paraId="4AFEA89B" w14:textId="77777777" w:rsidR="002E243A" w:rsidRDefault="002E243A" w:rsidP="002E243A">
      <w:r>
        <w:t xml:space="preserve">Presenta diferencias de stock a nivel de Bien Fiscalizable entre </w:t>
      </w:r>
      <w:r w:rsidRPr="00716EA6">
        <w:t>la cantidad autorizada disponible entre lo presentado y lo que tenía antes de caducar</w:t>
      </w:r>
      <w:r>
        <w:t>.</w:t>
      </w:r>
    </w:p>
    <w:p w14:paraId="26971568" w14:textId="77777777" w:rsidR="002E243A" w:rsidRDefault="002E243A" w:rsidP="002E243A"/>
    <w:p w14:paraId="0D1CFB1F" w14:textId="77777777" w:rsidR="002E243A" w:rsidRDefault="002E243A" w:rsidP="002E243A"/>
    <w:p w14:paraId="2BDA7A8D" w14:textId="77777777" w:rsidR="002E243A" w:rsidRDefault="002E243A" w:rsidP="002E243A">
      <w:r>
        <w:t>Atte.</w:t>
      </w:r>
    </w:p>
    <w:p w14:paraId="779C4617" w14:textId="77777777" w:rsidR="002E243A" w:rsidRDefault="002E243A" w:rsidP="002E243A"/>
    <w:p w14:paraId="4139DC83" w14:textId="77777777" w:rsidR="002E243A" w:rsidRDefault="002E243A" w:rsidP="002E243A">
      <w:r>
        <w:t>Sistema ROP-Inventario Inicial</w:t>
      </w:r>
    </w:p>
    <w:p w14:paraId="63CD66AD" w14:textId="77777777" w:rsidR="002E243A" w:rsidRDefault="002E243A" w:rsidP="002E243A"/>
    <w:p w14:paraId="59E8F9ED" w14:textId="77777777" w:rsidR="002E243A" w:rsidRDefault="002E243A" w:rsidP="002E243A">
      <w:r>
        <w:t>PD. Se adjunta archivo con la información ingresada.</w:t>
      </w:r>
    </w:p>
    <w:p w14:paraId="59C8D555" w14:textId="77777777" w:rsidR="002E243A" w:rsidRDefault="002E243A" w:rsidP="002E243A"/>
    <w:p w14:paraId="08AD0EBA" w14:textId="77777777" w:rsidR="002E243A" w:rsidRDefault="002E243A" w:rsidP="002E243A"/>
    <w:p w14:paraId="721A97CF" w14:textId="77777777" w:rsidR="002E243A" w:rsidRDefault="002E243A" w:rsidP="002E243A"/>
    <w:p w14:paraId="013EE0C8" w14:textId="77777777" w:rsidR="002E243A" w:rsidRDefault="002E243A" w:rsidP="002E243A">
      <w:r>
        <w:t>Archivo adjunto con el mensaje es de la forma.</w:t>
      </w:r>
    </w:p>
    <w:p w14:paraId="64420071" w14:textId="77777777" w:rsidR="002E243A" w:rsidRDefault="002E243A" w:rsidP="002E243A"/>
    <w:p w14:paraId="5317DA33" w14:textId="77777777" w:rsidR="002E243A" w:rsidRDefault="002E243A" w:rsidP="002E243A">
      <w:r>
        <w:rPr>
          <w:noProof/>
          <w:lang w:val="en-US" w:eastAsia="en-US"/>
        </w:rPr>
        <w:drawing>
          <wp:inline distT="0" distB="0" distL="0" distR="0" wp14:anchorId="551AB217" wp14:editId="7C2EF4D8">
            <wp:extent cx="5612130" cy="110363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25663"/>
                    <a:stretch/>
                  </pic:blipFill>
                  <pic:spPr bwMode="auto">
                    <a:xfrm>
                      <a:off x="0" y="0"/>
                      <a:ext cx="5612130" cy="1103630"/>
                    </a:xfrm>
                    <a:prstGeom prst="rect">
                      <a:avLst/>
                    </a:prstGeom>
                    <a:ln>
                      <a:noFill/>
                    </a:ln>
                    <a:extLst>
                      <a:ext uri="{53640926-AAD7-44D8-BBD7-CCE9431645EC}">
                        <a14:shadowObscured xmlns:a14="http://schemas.microsoft.com/office/drawing/2010/main"/>
                      </a:ext>
                    </a:extLst>
                  </pic:spPr>
                </pic:pic>
              </a:graphicData>
            </a:graphic>
          </wp:inline>
        </w:drawing>
      </w:r>
    </w:p>
    <w:p w14:paraId="6CF4B5E5" w14:textId="77777777" w:rsidR="002E243A" w:rsidRPr="001F76C8" w:rsidRDefault="002E243A" w:rsidP="003B3AC8">
      <w:pPr>
        <w:ind w:left="576"/>
      </w:pPr>
    </w:p>
    <w:sectPr w:rsidR="002E243A" w:rsidRPr="001F76C8" w:rsidSect="007B3F68">
      <w:headerReference w:type="even" r:id="rId33"/>
      <w:pgSz w:w="11907" w:h="16840" w:code="9"/>
      <w:pgMar w:top="1559" w:right="1106"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1B284" w14:textId="77777777" w:rsidR="00DD7EA3" w:rsidRDefault="00DD7EA3" w:rsidP="00E9712A">
      <w:r>
        <w:separator/>
      </w:r>
    </w:p>
  </w:endnote>
  <w:endnote w:type="continuationSeparator" w:id="0">
    <w:p w14:paraId="4ECA2125" w14:textId="77777777" w:rsidR="00DD7EA3" w:rsidRDefault="00DD7EA3" w:rsidP="00E9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8E2C1" w14:textId="77777777" w:rsidR="00D740F3" w:rsidRDefault="00D740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4FE38D" w14:textId="77777777" w:rsidR="00D740F3" w:rsidRDefault="00D740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26234" w14:textId="77777777" w:rsidR="00D740F3" w:rsidRDefault="00D740F3">
    <w:pPr>
      <w:pStyle w:val="Footer"/>
      <w:tabs>
        <w:tab w:val="clear" w:pos="4419"/>
        <w:tab w:val="clear" w:pos="8838"/>
      </w:tabs>
      <w:ind w:right="45"/>
      <w:rPr>
        <w:rStyle w:val="PageNumber"/>
      </w:rPr>
    </w:pPr>
    <w:r>
      <w:rPr>
        <w:noProof/>
        <w:lang w:val="en-US" w:eastAsia="en-US"/>
      </w:rPr>
      <mc:AlternateContent>
        <mc:Choice Requires="wps">
          <w:drawing>
            <wp:anchor distT="0" distB="0" distL="114300" distR="114300" simplePos="0" relativeHeight="251658240" behindDoc="0" locked="0" layoutInCell="1" allowOverlap="1" wp14:anchorId="199E9E23" wp14:editId="75256453">
              <wp:simplePos x="0" y="0"/>
              <wp:positionH relativeFrom="column">
                <wp:posOffset>0</wp:posOffset>
              </wp:positionH>
              <wp:positionV relativeFrom="paragraph">
                <wp:posOffset>93345</wp:posOffset>
              </wp:positionV>
              <wp:extent cx="5760085" cy="0"/>
              <wp:effectExtent l="5080" t="13970" r="698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C0D1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5pt" to="453.5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i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"/>
          </w:pict>
        </mc:Fallback>
      </mc:AlternateContent>
    </w:r>
  </w:p>
  <w:p w14:paraId="011E451A" w14:textId="77777777" w:rsidR="00D740F3" w:rsidRDefault="00D740F3">
    <w:pPr>
      <w:pStyle w:val="Footer"/>
      <w:tabs>
        <w:tab w:val="clear" w:pos="4419"/>
        <w:tab w:val="clear" w:pos="8838"/>
        <w:tab w:val="left" w:pos="8820"/>
      </w:tabs>
      <w:ind w:right="45"/>
      <w:jc w:val="both"/>
      <w:rPr>
        <w:sz w:val="18"/>
      </w:rPr>
    </w:pPr>
    <w:r>
      <w:rPr>
        <w:rStyle w:val="PageNumber"/>
        <w:rFonts w:ascii="Arial Narrow" w:hAnsi="Arial Narrow"/>
        <w:sz w:val="18"/>
      </w:rPr>
      <w:t>Soluciona  versión 1.0</w:t>
    </w:r>
    <w:r>
      <w:rPr>
        <w:rStyle w:val="PageNumber"/>
        <w:sz w:val="18"/>
      </w:rPr>
      <w:tab/>
    </w:r>
    <w:r>
      <w:rPr>
        <w:rStyle w:val="PageNumber"/>
        <w:rFonts w:ascii="Arial Narrow" w:hAnsi="Arial Narrow"/>
      </w:rPr>
      <w:fldChar w:fldCharType="begin"/>
    </w:r>
    <w:r>
      <w:rPr>
        <w:rStyle w:val="PageNumber"/>
        <w:rFonts w:ascii="Arial Narrow" w:hAnsi="Arial Narrow"/>
      </w:rPr>
      <w:instrText xml:space="preserve"> PAGE </w:instrText>
    </w:r>
    <w:r>
      <w:rPr>
        <w:rStyle w:val="PageNumber"/>
        <w:rFonts w:ascii="Arial Narrow" w:hAnsi="Arial Narrow"/>
      </w:rPr>
      <w:fldChar w:fldCharType="separate"/>
    </w:r>
    <w:r w:rsidR="00BA7951">
      <w:rPr>
        <w:rStyle w:val="PageNumber"/>
        <w:rFonts w:ascii="Arial Narrow" w:hAnsi="Arial Narrow"/>
        <w:noProof/>
      </w:rPr>
      <w:t>34</w:t>
    </w:r>
    <w:r>
      <w:rPr>
        <w:rStyle w:val="PageNumber"/>
        <w:rFonts w:ascii="Arial Narrow" w:hAnsi="Arial Narrow"/>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617CF" w14:textId="77777777" w:rsidR="00DD7EA3" w:rsidRDefault="00DD7EA3" w:rsidP="00E9712A">
      <w:r>
        <w:separator/>
      </w:r>
    </w:p>
  </w:footnote>
  <w:footnote w:type="continuationSeparator" w:id="0">
    <w:p w14:paraId="25D7B1F0" w14:textId="77777777" w:rsidR="00DD7EA3" w:rsidRDefault="00DD7EA3" w:rsidP="00E97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FA2A4" w14:textId="77777777" w:rsidR="00D740F3" w:rsidRDefault="00D740F3">
    <w:pPr>
      <w:pStyle w:val="Header"/>
      <w:tabs>
        <w:tab w:val="right" w:pos="9000"/>
      </w:tabs>
    </w:pPr>
    <w:r>
      <w:rPr>
        <w:b/>
        <w:bCs/>
        <w:noProof/>
        <w:sz w:val="20"/>
        <w:szCs w:val="20"/>
        <w:lang w:val="en-US" w:eastAsia="en-US"/>
      </w:rPr>
      <mc:AlternateContent>
        <mc:Choice Requires="wps">
          <w:drawing>
            <wp:anchor distT="0" distB="0" distL="114300" distR="114300" simplePos="0" relativeHeight="251657216" behindDoc="0" locked="0" layoutInCell="1" allowOverlap="1" wp14:anchorId="29D812C6" wp14:editId="6154FC6F">
              <wp:simplePos x="0" y="0"/>
              <wp:positionH relativeFrom="column">
                <wp:posOffset>0</wp:posOffset>
              </wp:positionH>
              <wp:positionV relativeFrom="paragraph">
                <wp:posOffset>287020</wp:posOffset>
              </wp:positionV>
              <wp:extent cx="5760085" cy="0"/>
              <wp:effectExtent l="5080" t="12065" r="698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2FCA2"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6pt" to="453.5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ByEwIAACg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"/>
          </w:pict>
        </mc:Fallback>
      </mc:AlternateContent>
    </w:r>
    <w:r>
      <w:rPr>
        <w:b/>
        <w:bCs/>
        <w:noProof/>
        <w:sz w:val="20"/>
        <w:szCs w:val="20"/>
        <w:lang w:val="en-US" w:eastAsia="en-US"/>
      </w:rPr>
      <w:drawing>
        <wp:inline distT="0" distB="0" distL="0" distR="0" wp14:anchorId="14652B9B" wp14:editId="0846A7C3">
          <wp:extent cx="685800" cy="180975"/>
          <wp:effectExtent l="19050" t="0" r="0" b="0"/>
          <wp:docPr id="3" name="Imagen 3"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AT"/>
                  <pic:cNvPicPr>
                    <a:picLocks noChangeAspect="1" noChangeArrowheads="1"/>
                  </pic:cNvPicPr>
                </pic:nvPicPr>
                <pic:blipFill>
                  <a:blip r:embed="rId1"/>
                  <a:srcRect/>
                  <a:stretch>
                    <a:fillRect/>
                  </a:stretch>
                </pic:blipFill>
                <pic:spPr bwMode="auto">
                  <a:xfrm>
                    <a:off x="0" y="0"/>
                    <a:ext cx="685800" cy="180975"/>
                  </a:xfrm>
                  <a:prstGeom prst="rect">
                    <a:avLst/>
                  </a:prstGeom>
                  <a:noFill/>
                  <a:ln w="9525">
                    <a:noFill/>
                    <a:miter lim="800000"/>
                    <a:headEnd/>
                    <a:tailEnd/>
                  </a:ln>
                </pic:spPr>
              </pic:pic>
            </a:graphicData>
          </a:graphic>
        </wp:inline>
      </w:drawing>
    </w:r>
    <w:r>
      <w:rPr>
        <w:rStyle w:val="PageNumber"/>
        <w:sz w:val="16"/>
      </w:rPr>
      <w:t xml:space="preserve"> </w:t>
    </w:r>
    <w:r>
      <w:rPr>
        <w:rStyle w:val="PageNumber"/>
        <w:sz w:val="16"/>
      </w:rPr>
      <w:tab/>
      <w:t>&lt; COLOCAR EL NOMBRE DEL SISTEMA: Subsistema&gt;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0568" w14:textId="77777777" w:rsidR="00D740F3" w:rsidRDefault="00D740F3">
    <w:pPr>
      <w:pStyle w:val="Header"/>
      <w:ind w:right="360"/>
      <w:rPr>
        <w:sz w:val="16"/>
        <w:lang w:val="es-ES_tradnl"/>
      </w:rPr>
    </w:pPr>
  </w:p>
  <w:p w14:paraId="0D3E39FD" w14:textId="77777777" w:rsidR="00D740F3" w:rsidRDefault="00D740F3">
    <w:pPr>
      <w:pStyle w:val="Header"/>
      <w:ind w:right="360"/>
      <w:rPr>
        <w:lang w:val="es-ES_tradnl"/>
      </w:rPr>
    </w:pPr>
  </w:p>
  <w:p w14:paraId="274369E1" w14:textId="77777777" w:rsidR="00D740F3" w:rsidRDefault="00D740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B0054" w14:textId="77777777" w:rsidR="00D740F3" w:rsidRDefault="00D740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3E62F00"/>
    <w:lvl w:ilvl="0">
      <w:start w:val="1"/>
      <w:numFmt w:val="decimal"/>
      <w:pStyle w:val="ListNumber"/>
      <w:lvlText w:val="%1."/>
      <w:lvlJc w:val="left"/>
      <w:pPr>
        <w:tabs>
          <w:tab w:val="num" w:pos="360"/>
        </w:tabs>
        <w:ind w:left="360" w:hanging="360"/>
      </w:pPr>
    </w:lvl>
  </w:abstractNum>
  <w:abstractNum w:abstractNumId="1">
    <w:nsid w:val="0038081B"/>
    <w:multiLevelType w:val="multilevel"/>
    <w:tmpl w:val="83283E62"/>
    <w:lvl w:ilvl="0">
      <w:start w:val="1"/>
      <w:numFmt w:val="decimal"/>
      <w:lvlText w:val="%1."/>
      <w:lvlJc w:val="left"/>
      <w:pPr>
        <w:ind w:left="360" w:hanging="360"/>
      </w:pPr>
      <w:rPr>
        <w:rFonts w:ascii="Arial" w:eastAsia="Times New Roman" w:hAnsi="Arial" w:cs="Arial"/>
        <w:b w:val="0"/>
      </w:rPr>
    </w:lvl>
    <w:lvl w:ilvl="1">
      <w:start w:val="9"/>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42363BB"/>
    <w:multiLevelType w:val="hybridMultilevel"/>
    <w:tmpl w:val="893AEC16"/>
    <w:lvl w:ilvl="0" w:tplc="8F42709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E46C1"/>
    <w:multiLevelType w:val="hybridMultilevel"/>
    <w:tmpl w:val="E93EAA8A"/>
    <w:lvl w:ilvl="0" w:tplc="8F42709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C7FCE"/>
    <w:multiLevelType w:val="hybridMultilevel"/>
    <w:tmpl w:val="8B640DF8"/>
    <w:lvl w:ilvl="0" w:tplc="E8A0CF04">
      <w:start w:val="1"/>
      <w:numFmt w:val="lowerLetter"/>
      <w:lvlText w:val="%1)"/>
      <w:lvlJc w:val="left"/>
      <w:pPr>
        <w:ind w:left="1068" w:hanging="360"/>
      </w:pPr>
      <w:rPr>
        <w:rFonts w:hint="default"/>
      </w:rPr>
    </w:lvl>
    <w:lvl w:ilvl="1" w:tplc="280A000D">
      <w:start w:val="1"/>
      <w:numFmt w:val="bullet"/>
      <w:lvlText w:val=""/>
      <w:lvlJc w:val="left"/>
      <w:pPr>
        <w:ind w:left="1440" w:hanging="360"/>
      </w:pPr>
      <w:rPr>
        <w:rFonts w:ascii="Wingdings" w:hAnsi="Wingding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B1442F8"/>
    <w:multiLevelType w:val="hybridMultilevel"/>
    <w:tmpl w:val="EC180F82"/>
    <w:lvl w:ilvl="0" w:tplc="51F2305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F729F"/>
    <w:multiLevelType w:val="hybridMultilevel"/>
    <w:tmpl w:val="2A2C4D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A1270F"/>
    <w:multiLevelType w:val="hybridMultilevel"/>
    <w:tmpl w:val="37FC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8105B9"/>
    <w:multiLevelType w:val="hybridMultilevel"/>
    <w:tmpl w:val="768C4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03275"/>
    <w:multiLevelType w:val="hybridMultilevel"/>
    <w:tmpl w:val="E36A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534B4"/>
    <w:multiLevelType w:val="hybridMultilevel"/>
    <w:tmpl w:val="58901B48"/>
    <w:lvl w:ilvl="0" w:tplc="280A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747696"/>
    <w:multiLevelType w:val="hybridMultilevel"/>
    <w:tmpl w:val="49DC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110B0B"/>
    <w:multiLevelType w:val="hybridMultilevel"/>
    <w:tmpl w:val="3460BB7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9C01EE4"/>
    <w:multiLevelType w:val="hybridMultilevel"/>
    <w:tmpl w:val="7A4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A863F7"/>
    <w:multiLevelType w:val="hybridMultilevel"/>
    <w:tmpl w:val="871C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B2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F7752D2"/>
    <w:multiLevelType w:val="hybridMultilevel"/>
    <w:tmpl w:val="0A2A2DFE"/>
    <w:lvl w:ilvl="0" w:tplc="280A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190A50"/>
    <w:multiLevelType w:val="multilevel"/>
    <w:tmpl w:val="26C25FE8"/>
    <w:lvl w:ilvl="0">
      <w:start w:val="1"/>
      <w:numFmt w:val="decimal"/>
      <w:lvlText w:val="%1."/>
      <w:lvlJc w:val="left"/>
      <w:pPr>
        <w:ind w:left="720" w:hanging="360"/>
      </w:pPr>
      <w:rPr>
        <w:rFonts w:ascii="Arial" w:eastAsia="Times New Roman" w:hAnsi="Arial" w:cs="Arial"/>
        <w:b w:val="0"/>
      </w:rPr>
    </w:lvl>
    <w:lvl w:ilvl="1">
      <w:start w:val="1"/>
      <w:numFmt w:val="decimal"/>
      <w:isLgl/>
      <w:lvlText w:val="%1.%2."/>
      <w:lvlJc w:val="left"/>
      <w:pPr>
        <w:ind w:left="855" w:hanging="49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nsid w:val="209071A2"/>
    <w:multiLevelType w:val="multilevel"/>
    <w:tmpl w:val="4CD2A262"/>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1E634EA"/>
    <w:multiLevelType w:val="hybridMultilevel"/>
    <w:tmpl w:val="0FCC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F23C9"/>
    <w:multiLevelType w:val="hybridMultilevel"/>
    <w:tmpl w:val="0DB67F7C"/>
    <w:lvl w:ilvl="0" w:tplc="8F42709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4A544F"/>
    <w:multiLevelType w:val="hybridMultilevel"/>
    <w:tmpl w:val="3E5C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9A62AC"/>
    <w:multiLevelType w:val="multilevel"/>
    <w:tmpl w:val="00FAB9C6"/>
    <w:lvl w:ilvl="0">
      <w:start w:val="6"/>
      <w:numFmt w:val="decimal"/>
      <w:lvlText w:val="%1."/>
      <w:lvlJc w:val="left"/>
      <w:pPr>
        <w:ind w:left="360" w:hanging="360"/>
      </w:pPr>
      <w:rPr>
        <w:rFonts w:ascii="Arial" w:eastAsia="Times New Roman" w:hAnsi="Arial" w:cs="Arial" w:hint="default"/>
        <w:b w:val="0"/>
      </w:rPr>
    </w:lvl>
    <w:lvl w:ilvl="1">
      <w:start w:val="1"/>
      <w:numFmt w:val="decimal"/>
      <w:isLgl/>
      <w:lvlText w:val="%1.%2"/>
      <w:lvlJc w:val="left"/>
      <w:pPr>
        <w:ind w:left="61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23">
    <w:nsid w:val="31D86F29"/>
    <w:multiLevelType w:val="hybridMultilevel"/>
    <w:tmpl w:val="6F6624EE"/>
    <w:lvl w:ilvl="0" w:tplc="280A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083327"/>
    <w:multiLevelType w:val="hybridMultilevel"/>
    <w:tmpl w:val="4546FBE6"/>
    <w:lvl w:ilvl="0" w:tplc="8F42709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E41E40"/>
    <w:multiLevelType w:val="hybridMultilevel"/>
    <w:tmpl w:val="8A92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3C67B6"/>
    <w:multiLevelType w:val="hybridMultilevel"/>
    <w:tmpl w:val="FE663BEC"/>
    <w:lvl w:ilvl="0" w:tplc="E8A0CF04">
      <w:start w:val="1"/>
      <w:numFmt w:val="lowerLetter"/>
      <w:lvlText w:val="%1)"/>
      <w:lvlJc w:val="left"/>
      <w:pPr>
        <w:ind w:left="1068" w:hanging="360"/>
      </w:pPr>
      <w:rPr>
        <w:rFonts w:hint="default"/>
      </w:rPr>
    </w:lvl>
    <w:lvl w:ilvl="1" w:tplc="280A000D">
      <w:start w:val="1"/>
      <w:numFmt w:val="bullet"/>
      <w:lvlText w:val=""/>
      <w:lvlJc w:val="left"/>
      <w:pPr>
        <w:ind w:left="1440" w:hanging="360"/>
      </w:pPr>
      <w:rPr>
        <w:rFonts w:ascii="Wingdings" w:hAnsi="Wingdings" w:hint="default"/>
      </w:rPr>
    </w:lvl>
    <w:lvl w:ilvl="2" w:tplc="A87069C8">
      <w:start w:val="1"/>
      <w:numFmt w:val="decimal"/>
      <w:lvlText w:val="%3."/>
      <w:lvlJc w:val="left"/>
      <w:pPr>
        <w:ind w:left="2340" w:hanging="360"/>
      </w:pPr>
      <w:rPr>
        <w:rFonts w:hint="default"/>
      </w:rPr>
    </w:lvl>
    <w:lvl w:ilvl="3" w:tplc="1EB45156">
      <w:start w:val="1"/>
      <w:numFmt w:val="decimal"/>
      <w:lvlText w:val="%4"/>
      <w:lvlJc w:val="left"/>
      <w:pPr>
        <w:ind w:left="2880" w:hanging="36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3FEC00AA"/>
    <w:multiLevelType w:val="hybridMultilevel"/>
    <w:tmpl w:val="48F06B44"/>
    <w:lvl w:ilvl="0" w:tplc="6D0CEC2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190C58"/>
    <w:multiLevelType w:val="hybridMultilevel"/>
    <w:tmpl w:val="9B8CDA72"/>
    <w:lvl w:ilvl="0" w:tplc="6CF206F4">
      <w:start w:val="1"/>
      <w:numFmt w:val="bullet"/>
      <w:lvlText w:val="-"/>
      <w:lvlJc w:val="left"/>
      <w:pPr>
        <w:ind w:left="720" w:hanging="360"/>
      </w:pPr>
      <w:rPr>
        <w:rFonts w:ascii="Vivaldi" w:hAnsi="Vival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2905077"/>
    <w:multiLevelType w:val="hybridMultilevel"/>
    <w:tmpl w:val="76645D12"/>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43002788"/>
    <w:multiLevelType w:val="hybridMultilevel"/>
    <w:tmpl w:val="D602A262"/>
    <w:lvl w:ilvl="0" w:tplc="237491A6">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48D249E"/>
    <w:multiLevelType w:val="hybridMultilevel"/>
    <w:tmpl w:val="9E965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006C80"/>
    <w:multiLevelType w:val="hybridMultilevel"/>
    <w:tmpl w:val="79E25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48684E"/>
    <w:multiLevelType w:val="hybridMultilevel"/>
    <w:tmpl w:val="7A08EA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F820528"/>
    <w:multiLevelType w:val="hybridMultilevel"/>
    <w:tmpl w:val="0CAC853A"/>
    <w:lvl w:ilvl="0" w:tplc="6D0CEC2C">
      <w:start w:val="2"/>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nsid w:val="4FA359EF"/>
    <w:multiLevelType w:val="hybridMultilevel"/>
    <w:tmpl w:val="F350D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14283E"/>
    <w:multiLevelType w:val="hybridMultilevel"/>
    <w:tmpl w:val="129EB66A"/>
    <w:lvl w:ilvl="0" w:tplc="6D0CEC2C">
      <w:start w:val="2"/>
      <w:numFmt w:val="bullet"/>
      <w:lvlText w:val="-"/>
      <w:lvlJc w:val="left"/>
      <w:pPr>
        <w:ind w:left="360" w:hanging="360"/>
      </w:pPr>
      <w:rPr>
        <w:rFonts w:ascii="Arial" w:eastAsia="Times New Roman" w:hAnsi="Arial" w:cs="Ari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41C1035"/>
    <w:multiLevelType w:val="hybridMultilevel"/>
    <w:tmpl w:val="0FCC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58413F"/>
    <w:multiLevelType w:val="hybridMultilevel"/>
    <w:tmpl w:val="44FA8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6F83A07"/>
    <w:multiLevelType w:val="hybridMultilevel"/>
    <w:tmpl w:val="C1C88E8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57924DFF"/>
    <w:multiLevelType w:val="hybridMultilevel"/>
    <w:tmpl w:val="8558EFF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1">
    <w:nsid w:val="5A801B29"/>
    <w:multiLevelType w:val="hybridMultilevel"/>
    <w:tmpl w:val="4FC00DC2"/>
    <w:lvl w:ilvl="0" w:tplc="6D0CEC2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584F88"/>
    <w:multiLevelType w:val="hybridMultilevel"/>
    <w:tmpl w:val="CABAD586"/>
    <w:lvl w:ilvl="0" w:tplc="280A000D">
      <w:start w:val="1"/>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5EFB7C02"/>
    <w:multiLevelType w:val="hybridMultilevel"/>
    <w:tmpl w:val="3AF8CE40"/>
    <w:lvl w:ilvl="0" w:tplc="280A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8E046A"/>
    <w:multiLevelType w:val="hybridMultilevel"/>
    <w:tmpl w:val="A4A8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8114AE"/>
    <w:multiLevelType w:val="hybridMultilevel"/>
    <w:tmpl w:val="828E1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336556"/>
    <w:multiLevelType w:val="multilevel"/>
    <w:tmpl w:val="A706335E"/>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47">
    <w:nsid w:val="77960BF4"/>
    <w:multiLevelType w:val="hybridMultilevel"/>
    <w:tmpl w:val="E6669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447E6C"/>
    <w:multiLevelType w:val="hybridMultilevel"/>
    <w:tmpl w:val="7E74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C373A8"/>
    <w:multiLevelType w:val="hybridMultilevel"/>
    <w:tmpl w:val="7B5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0A1E8A"/>
    <w:multiLevelType w:val="hybridMultilevel"/>
    <w:tmpl w:val="A1C81C6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46"/>
  </w:num>
  <w:num w:numId="3">
    <w:abstractNumId w:val="0"/>
  </w:num>
  <w:num w:numId="4">
    <w:abstractNumId w:val="39"/>
  </w:num>
  <w:num w:numId="5">
    <w:abstractNumId w:val="12"/>
  </w:num>
  <w:num w:numId="6">
    <w:abstractNumId w:val="31"/>
  </w:num>
  <w:num w:numId="7">
    <w:abstractNumId w:val="6"/>
  </w:num>
  <w:num w:numId="8">
    <w:abstractNumId w:val="26"/>
  </w:num>
  <w:num w:numId="9">
    <w:abstractNumId w:val="4"/>
  </w:num>
  <w:num w:numId="10">
    <w:abstractNumId w:val="38"/>
  </w:num>
  <w:num w:numId="11">
    <w:abstractNumId w:val="33"/>
  </w:num>
  <w:num w:numId="12">
    <w:abstractNumId w:val="29"/>
  </w:num>
  <w:num w:numId="13">
    <w:abstractNumId w:val="30"/>
  </w:num>
  <w:num w:numId="14">
    <w:abstractNumId w:val="15"/>
  </w:num>
  <w:num w:numId="15">
    <w:abstractNumId w:val="24"/>
  </w:num>
  <w:num w:numId="16">
    <w:abstractNumId w:val="13"/>
  </w:num>
  <w:num w:numId="17">
    <w:abstractNumId w:val="34"/>
  </w:num>
  <w:num w:numId="18">
    <w:abstractNumId w:val="44"/>
  </w:num>
  <w:num w:numId="19">
    <w:abstractNumId w:val="1"/>
  </w:num>
  <w:num w:numId="20">
    <w:abstractNumId w:val="17"/>
  </w:num>
  <w:num w:numId="21">
    <w:abstractNumId w:val="28"/>
  </w:num>
  <w:num w:numId="22">
    <w:abstractNumId w:val="36"/>
  </w:num>
  <w:num w:numId="23">
    <w:abstractNumId w:val="40"/>
  </w:num>
  <w:num w:numId="24">
    <w:abstractNumId w:val="20"/>
  </w:num>
  <w:num w:numId="25">
    <w:abstractNumId w:val="23"/>
  </w:num>
  <w:num w:numId="26">
    <w:abstractNumId w:val="8"/>
  </w:num>
  <w:num w:numId="27">
    <w:abstractNumId w:val="47"/>
  </w:num>
  <w:num w:numId="28">
    <w:abstractNumId w:val="16"/>
  </w:num>
  <w:num w:numId="29">
    <w:abstractNumId w:val="10"/>
  </w:num>
  <w:num w:numId="30">
    <w:abstractNumId w:val="49"/>
  </w:num>
  <w:num w:numId="31">
    <w:abstractNumId w:val="2"/>
  </w:num>
  <w:num w:numId="32">
    <w:abstractNumId w:val="5"/>
  </w:num>
  <w:num w:numId="33">
    <w:abstractNumId w:val="3"/>
  </w:num>
  <w:num w:numId="34">
    <w:abstractNumId w:val="42"/>
  </w:num>
  <w:num w:numId="35">
    <w:abstractNumId w:val="43"/>
  </w:num>
  <w:num w:numId="36">
    <w:abstractNumId w:val="14"/>
  </w:num>
  <w:num w:numId="37">
    <w:abstractNumId w:val="25"/>
  </w:num>
  <w:num w:numId="38">
    <w:abstractNumId w:val="9"/>
  </w:num>
  <w:num w:numId="39">
    <w:abstractNumId w:val="21"/>
  </w:num>
  <w:num w:numId="40">
    <w:abstractNumId w:val="48"/>
  </w:num>
  <w:num w:numId="41">
    <w:abstractNumId w:val="27"/>
  </w:num>
  <w:num w:numId="42">
    <w:abstractNumId w:val="41"/>
  </w:num>
  <w:num w:numId="43">
    <w:abstractNumId w:val="50"/>
  </w:num>
  <w:num w:numId="44">
    <w:abstractNumId w:val="11"/>
  </w:num>
  <w:num w:numId="45">
    <w:abstractNumId w:val="7"/>
  </w:num>
  <w:num w:numId="46">
    <w:abstractNumId w:val="19"/>
  </w:num>
  <w:num w:numId="47">
    <w:abstractNumId w:val="37"/>
  </w:num>
  <w:num w:numId="48">
    <w:abstractNumId w:val="45"/>
  </w:num>
  <w:num w:numId="49">
    <w:abstractNumId w:val="35"/>
  </w:num>
  <w:num w:numId="50">
    <w:abstractNumId w:val="32"/>
  </w:num>
  <w:num w:numId="51">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08"/>
  <w:hyphenationZone w:val="425"/>
  <w:noPunctuationKerning/>
  <w:characterSpacingControl w:val="doNotCompress"/>
  <w:hdrShapeDefaults>
    <o:shapedefaults v:ext="edit" spidmax="2049">
      <o:colormru v:ext="edit" colors="#75d1ff,#89d8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27"/>
    <w:rsid w:val="0000377E"/>
    <w:rsid w:val="000049AE"/>
    <w:rsid w:val="00004AA3"/>
    <w:rsid w:val="000062AD"/>
    <w:rsid w:val="00006F03"/>
    <w:rsid w:val="00007430"/>
    <w:rsid w:val="00010E87"/>
    <w:rsid w:val="00011571"/>
    <w:rsid w:val="00011DE0"/>
    <w:rsid w:val="00012748"/>
    <w:rsid w:val="0001348E"/>
    <w:rsid w:val="00014DFF"/>
    <w:rsid w:val="0001545F"/>
    <w:rsid w:val="00016791"/>
    <w:rsid w:val="000206E4"/>
    <w:rsid w:val="00020C13"/>
    <w:rsid w:val="00024065"/>
    <w:rsid w:val="0002592D"/>
    <w:rsid w:val="00025E8C"/>
    <w:rsid w:val="00025F75"/>
    <w:rsid w:val="00026A86"/>
    <w:rsid w:val="00033C8B"/>
    <w:rsid w:val="00036EF9"/>
    <w:rsid w:val="00037017"/>
    <w:rsid w:val="00037AD9"/>
    <w:rsid w:val="00040C5E"/>
    <w:rsid w:val="000417E3"/>
    <w:rsid w:val="00041BD5"/>
    <w:rsid w:val="00042055"/>
    <w:rsid w:val="0004213E"/>
    <w:rsid w:val="00042E23"/>
    <w:rsid w:val="00050109"/>
    <w:rsid w:val="000508C5"/>
    <w:rsid w:val="00052585"/>
    <w:rsid w:val="00054126"/>
    <w:rsid w:val="000549CD"/>
    <w:rsid w:val="0005571D"/>
    <w:rsid w:val="00056363"/>
    <w:rsid w:val="00060ADB"/>
    <w:rsid w:val="00060D11"/>
    <w:rsid w:val="00067413"/>
    <w:rsid w:val="00070AD8"/>
    <w:rsid w:val="00073656"/>
    <w:rsid w:val="0007633B"/>
    <w:rsid w:val="00077587"/>
    <w:rsid w:val="000779A2"/>
    <w:rsid w:val="00080B25"/>
    <w:rsid w:val="000818B4"/>
    <w:rsid w:val="00084AC5"/>
    <w:rsid w:val="0008599C"/>
    <w:rsid w:val="000869E9"/>
    <w:rsid w:val="00086C5F"/>
    <w:rsid w:val="0009000B"/>
    <w:rsid w:val="0009054A"/>
    <w:rsid w:val="0009101B"/>
    <w:rsid w:val="00093176"/>
    <w:rsid w:val="000937D1"/>
    <w:rsid w:val="000950A5"/>
    <w:rsid w:val="0009601F"/>
    <w:rsid w:val="00097D11"/>
    <w:rsid w:val="00097D8B"/>
    <w:rsid w:val="000A0AE1"/>
    <w:rsid w:val="000A2658"/>
    <w:rsid w:val="000A2A4C"/>
    <w:rsid w:val="000A2EB2"/>
    <w:rsid w:val="000A4A67"/>
    <w:rsid w:val="000A5D87"/>
    <w:rsid w:val="000A7898"/>
    <w:rsid w:val="000A7926"/>
    <w:rsid w:val="000B0771"/>
    <w:rsid w:val="000B0A0C"/>
    <w:rsid w:val="000B1326"/>
    <w:rsid w:val="000B20E1"/>
    <w:rsid w:val="000B2FFB"/>
    <w:rsid w:val="000B3E39"/>
    <w:rsid w:val="000B3EEF"/>
    <w:rsid w:val="000C187E"/>
    <w:rsid w:val="000C2335"/>
    <w:rsid w:val="000C234D"/>
    <w:rsid w:val="000C27BE"/>
    <w:rsid w:val="000C3656"/>
    <w:rsid w:val="000C4ED1"/>
    <w:rsid w:val="000C5146"/>
    <w:rsid w:val="000C5F5C"/>
    <w:rsid w:val="000C7994"/>
    <w:rsid w:val="000D05F1"/>
    <w:rsid w:val="000D0961"/>
    <w:rsid w:val="000D10BB"/>
    <w:rsid w:val="000D1F62"/>
    <w:rsid w:val="000D5F11"/>
    <w:rsid w:val="000D759D"/>
    <w:rsid w:val="000E0B76"/>
    <w:rsid w:val="000E28A8"/>
    <w:rsid w:val="000E407D"/>
    <w:rsid w:val="000E657A"/>
    <w:rsid w:val="000E6CF8"/>
    <w:rsid w:val="000E748F"/>
    <w:rsid w:val="000E7E78"/>
    <w:rsid w:val="000F032F"/>
    <w:rsid w:val="000F21D3"/>
    <w:rsid w:val="000F3CF9"/>
    <w:rsid w:val="000F4CEC"/>
    <w:rsid w:val="000F5DBD"/>
    <w:rsid w:val="0010068E"/>
    <w:rsid w:val="00101746"/>
    <w:rsid w:val="00101A6A"/>
    <w:rsid w:val="00102356"/>
    <w:rsid w:val="00103C94"/>
    <w:rsid w:val="001054FB"/>
    <w:rsid w:val="00111A67"/>
    <w:rsid w:val="00117468"/>
    <w:rsid w:val="00124738"/>
    <w:rsid w:val="00126FC6"/>
    <w:rsid w:val="00131ABC"/>
    <w:rsid w:val="001347F6"/>
    <w:rsid w:val="00134A09"/>
    <w:rsid w:val="0013775E"/>
    <w:rsid w:val="0013778D"/>
    <w:rsid w:val="00140331"/>
    <w:rsid w:val="001459B8"/>
    <w:rsid w:val="00146C2E"/>
    <w:rsid w:val="00146C30"/>
    <w:rsid w:val="001474D7"/>
    <w:rsid w:val="00147DEF"/>
    <w:rsid w:val="00150C38"/>
    <w:rsid w:val="00150DF6"/>
    <w:rsid w:val="00151BEF"/>
    <w:rsid w:val="00157F4E"/>
    <w:rsid w:val="00160E90"/>
    <w:rsid w:val="00161B77"/>
    <w:rsid w:val="00162ABF"/>
    <w:rsid w:val="0016308E"/>
    <w:rsid w:val="001640D9"/>
    <w:rsid w:val="00167024"/>
    <w:rsid w:val="001679CD"/>
    <w:rsid w:val="00171553"/>
    <w:rsid w:val="00172FE3"/>
    <w:rsid w:val="001732CE"/>
    <w:rsid w:val="0017547D"/>
    <w:rsid w:val="00175B0B"/>
    <w:rsid w:val="001773F4"/>
    <w:rsid w:val="00181ACB"/>
    <w:rsid w:val="00181DCA"/>
    <w:rsid w:val="00182F8A"/>
    <w:rsid w:val="0018467E"/>
    <w:rsid w:val="00184B19"/>
    <w:rsid w:val="00185357"/>
    <w:rsid w:val="001866BA"/>
    <w:rsid w:val="00186A24"/>
    <w:rsid w:val="0019009F"/>
    <w:rsid w:val="001903F7"/>
    <w:rsid w:val="001937FC"/>
    <w:rsid w:val="0019436E"/>
    <w:rsid w:val="00194449"/>
    <w:rsid w:val="001A120D"/>
    <w:rsid w:val="001A1A7B"/>
    <w:rsid w:val="001A2F10"/>
    <w:rsid w:val="001A40A5"/>
    <w:rsid w:val="001A535E"/>
    <w:rsid w:val="001B0440"/>
    <w:rsid w:val="001B04E1"/>
    <w:rsid w:val="001B0DAD"/>
    <w:rsid w:val="001B19D1"/>
    <w:rsid w:val="001C0FFF"/>
    <w:rsid w:val="001C138C"/>
    <w:rsid w:val="001C2127"/>
    <w:rsid w:val="001C39D8"/>
    <w:rsid w:val="001C4B12"/>
    <w:rsid w:val="001C52D1"/>
    <w:rsid w:val="001C7A49"/>
    <w:rsid w:val="001C7E24"/>
    <w:rsid w:val="001D01C7"/>
    <w:rsid w:val="001D03C9"/>
    <w:rsid w:val="001D0F49"/>
    <w:rsid w:val="001D1461"/>
    <w:rsid w:val="001D3FF0"/>
    <w:rsid w:val="001D6257"/>
    <w:rsid w:val="001D6E01"/>
    <w:rsid w:val="001D782C"/>
    <w:rsid w:val="001E5BD4"/>
    <w:rsid w:val="001E5CDD"/>
    <w:rsid w:val="001E5E06"/>
    <w:rsid w:val="001E6DD6"/>
    <w:rsid w:val="001F05BC"/>
    <w:rsid w:val="001F061B"/>
    <w:rsid w:val="001F25ED"/>
    <w:rsid w:val="001F51C9"/>
    <w:rsid w:val="001F6734"/>
    <w:rsid w:val="001F6E4F"/>
    <w:rsid w:val="001F7255"/>
    <w:rsid w:val="001F76C8"/>
    <w:rsid w:val="002009A4"/>
    <w:rsid w:val="00200F76"/>
    <w:rsid w:val="0020151F"/>
    <w:rsid w:val="002019D9"/>
    <w:rsid w:val="002035F8"/>
    <w:rsid w:val="00206764"/>
    <w:rsid w:val="00206F54"/>
    <w:rsid w:val="00207257"/>
    <w:rsid w:val="002078F7"/>
    <w:rsid w:val="00211827"/>
    <w:rsid w:val="00212CD2"/>
    <w:rsid w:val="002133D9"/>
    <w:rsid w:val="002136C0"/>
    <w:rsid w:val="002166DF"/>
    <w:rsid w:val="00217092"/>
    <w:rsid w:val="00217467"/>
    <w:rsid w:val="00220B66"/>
    <w:rsid w:val="00223A14"/>
    <w:rsid w:val="00223E70"/>
    <w:rsid w:val="0022486B"/>
    <w:rsid w:val="0022516D"/>
    <w:rsid w:val="00227431"/>
    <w:rsid w:val="00227BDD"/>
    <w:rsid w:val="002327DD"/>
    <w:rsid w:val="002339D1"/>
    <w:rsid w:val="00236C86"/>
    <w:rsid w:val="00237582"/>
    <w:rsid w:val="0023780A"/>
    <w:rsid w:val="00237E67"/>
    <w:rsid w:val="002418CD"/>
    <w:rsid w:val="00241B03"/>
    <w:rsid w:val="00243AED"/>
    <w:rsid w:val="00244093"/>
    <w:rsid w:val="00245C4A"/>
    <w:rsid w:val="00247839"/>
    <w:rsid w:val="00251D42"/>
    <w:rsid w:val="00253D9B"/>
    <w:rsid w:val="002559F9"/>
    <w:rsid w:val="00255E0A"/>
    <w:rsid w:val="00255E83"/>
    <w:rsid w:val="00256517"/>
    <w:rsid w:val="00256765"/>
    <w:rsid w:val="00256D1A"/>
    <w:rsid w:val="002578DA"/>
    <w:rsid w:val="00261138"/>
    <w:rsid w:val="00261DE6"/>
    <w:rsid w:val="002675E1"/>
    <w:rsid w:val="002703BC"/>
    <w:rsid w:val="002706FB"/>
    <w:rsid w:val="002712D4"/>
    <w:rsid w:val="00271CDC"/>
    <w:rsid w:val="00271E65"/>
    <w:rsid w:val="00272413"/>
    <w:rsid w:val="00273088"/>
    <w:rsid w:val="0027437A"/>
    <w:rsid w:val="002807BA"/>
    <w:rsid w:val="00281A5E"/>
    <w:rsid w:val="00281BCF"/>
    <w:rsid w:val="0028215F"/>
    <w:rsid w:val="002821FC"/>
    <w:rsid w:val="002824D1"/>
    <w:rsid w:val="00282A0A"/>
    <w:rsid w:val="00283D61"/>
    <w:rsid w:val="00284629"/>
    <w:rsid w:val="00284D0B"/>
    <w:rsid w:val="00286413"/>
    <w:rsid w:val="002870F3"/>
    <w:rsid w:val="00290914"/>
    <w:rsid w:val="00291C74"/>
    <w:rsid w:val="00295DA4"/>
    <w:rsid w:val="00296AB7"/>
    <w:rsid w:val="002A06E3"/>
    <w:rsid w:val="002A0A1B"/>
    <w:rsid w:val="002A30B3"/>
    <w:rsid w:val="002A3468"/>
    <w:rsid w:val="002A3BF9"/>
    <w:rsid w:val="002A3DB7"/>
    <w:rsid w:val="002A5E5F"/>
    <w:rsid w:val="002A6FA5"/>
    <w:rsid w:val="002A79A8"/>
    <w:rsid w:val="002B4300"/>
    <w:rsid w:val="002B4599"/>
    <w:rsid w:val="002B5115"/>
    <w:rsid w:val="002B58BC"/>
    <w:rsid w:val="002B629D"/>
    <w:rsid w:val="002C0174"/>
    <w:rsid w:val="002C266B"/>
    <w:rsid w:val="002C30F6"/>
    <w:rsid w:val="002C3F46"/>
    <w:rsid w:val="002C4DE2"/>
    <w:rsid w:val="002C587F"/>
    <w:rsid w:val="002C5A57"/>
    <w:rsid w:val="002C5AF9"/>
    <w:rsid w:val="002C6091"/>
    <w:rsid w:val="002C6CAC"/>
    <w:rsid w:val="002C77EB"/>
    <w:rsid w:val="002C7F5B"/>
    <w:rsid w:val="002D084D"/>
    <w:rsid w:val="002D09C9"/>
    <w:rsid w:val="002D29FC"/>
    <w:rsid w:val="002D3036"/>
    <w:rsid w:val="002D758E"/>
    <w:rsid w:val="002D77CF"/>
    <w:rsid w:val="002E243A"/>
    <w:rsid w:val="002E4FCD"/>
    <w:rsid w:val="002F0DD3"/>
    <w:rsid w:val="002F18F1"/>
    <w:rsid w:val="002F4DB2"/>
    <w:rsid w:val="002F5BF9"/>
    <w:rsid w:val="002F7596"/>
    <w:rsid w:val="00301921"/>
    <w:rsid w:val="00305B24"/>
    <w:rsid w:val="00306850"/>
    <w:rsid w:val="0030785B"/>
    <w:rsid w:val="003111C8"/>
    <w:rsid w:val="0031154B"/>
    <w:rsid w:val="00312303"/>
    <w:rsid w:val="003129D1"/>
    <w:rsid w:val="00312EAA"/>
    <w:rsid w:val="00315099"/>
    <w:rsid w:val="00315C2D"/>
    <w:rsid w:val="0031621E"/>
    <w:rsid w:val="00321279"/>
    <w:rsid w:val="00321FE1"/>
    <w:rsid w:val="003229F6"/>
    <w:rsid w:val="00324C5A"/>
    <w:rsid w:val="00324CA5"/>
    <w:rsid w:val="00324FA5"/>
    <w:rsid w:val="003303AB"/>
    <w:rsid w:val="00337C8B"/>
    <w:rsid w:val="00340F76"/>
    <w:rsid w:val="00341C36"/>
    <w:rsid w:val="00342851"/>
    <w:rsid w:val="003429C2"/>
    <w:rsid w:val="00344E3A"/>
    <w:rsid w:val="00351ABB"/>
    <w:rsid w:val="00354784"/>
    <w:rsid w:val="003560A2"/>
    <w:rsid w:val="00356FC6"/>
    <w:rsid w:val="00361060"/>
    <w:rsid w:val="00362479"/>
    <w:rsid w:val="003629BD"/>
    <w:rsid w:val="003633BB"/>
    <w:rsid w:val="00366F1C"/>
    <w:rsid w:val="00367329"/>
    <w:rsid w:val="00367786"/>
    <w:rsid w:val="00372295"/>
    <w:rsid w:val="003736AD"/>
    <w:rsid w:val="00374516"/>
    <w:rsid w:val="003754E7"/>
    <w:rsid w:val="00376BEF"/>
    <w:rsid w:val="003809F7"/>
    <w:rsid w:val="00380E56"/>
    <w:rsid w:val="00381DEA"/>
    <w:rsid w:val="00382AD3"/>
    <w:rsid w:val="00385A5E"/>
    <w:rsid w:val="00386F93"/>
    <w:rsid w:val="00387B94"/>
    <w:rsid w:val="00391D19"/>
    <w:rsid w:val="00393FCB"/>
    <w:rsid w:val="00394DFB"/>
    <w:rsid w:val="00395095"/>
    <w:rsid w:val="00397ABE"/>
    <w:rsid w:val="003A5E1A"/>
    <w:rsid w:val="003B1720"/>
    <w:rsid w:val="003B3AC8"/>
    <w:rsid w:val="003B5BFC"/>
    <w:rsid w:val="003C2BB3"/>
    <w:rsid w:val="003C2BE2"/>
    <w:rsid w:val="003C38ED"/>
    <w:rsid w:val="003C6750"/>
    <w:rsid w:val="003C67A6"/>
    <w:rsid w:val="003C7180"/>
    <w:rsid w:val="003D01A1"/>
    <w:rsid w:val="003D3CB9"/>
    <w:rsid w:val="003D413B"/>
    <w:rsid w:val="003D75CB"/>
    <w:rsid w:val="003E1D6E"/>
    <w:rsid w:val="003E6345"/>
    <w:rsid w:val="003E65BF"/>
    <w:rsid w:val="003F0AE5"/>
    <w:rsid w:val="003F25F3"/>
    <w:rsid w:val="003F3DE6"/>
    <w:rsid w:val="003F6A55"/>
    <w:rsid w:val="003F7D7A"/>
    <w:rsid w:val="00400A90"/>
    <w:rsid w:val="00400D86"/>
    <w:rsid w:val="004026AF"/>
    <w:rsid w:val="00403261"/>
    <w:rsid w:val="00403966"/>
    <w:rsid w:val="004061F8"/>
    <w:rsid w:val="00407F78"/>
    <w:rsid w:val="00411196"/>
    <w:rsid w:val="004128AF"/>
    <w:rsid w:val="00412CB5"/>
    <w:rsid w:val="00413080"/>
    <w:rsid w:val="0041422E"/>
    <w:rsid w:val="00414D77"/>
    <w:rsid w:val="004171CC"/>
    <w:rsid w:val="004176D6"/>
    <w:rsid w:val="0042245C"/>
    <w:rsid w:val="004233FE"/>
    <w:rsid w:val="00425186"/>
    <w:rsid w:val="004252FD"/>
    <w:rsid w:val="0042581D"/>
    <w:rsid w:val="004300E5"/>
    <w:rsid w:val="004302D7"/>
    <w:rsid w:val="004316EC"/>
    <w:rsid w:val="00431F51"/>
    <w:rsid w:val="00433F89"/>
    <w:rsid w:val="004355DF"/>
    <w:rsid w:val="004359BB"/>
    <w:rsid w:val="00442359"/>
    <w:rsid w:val="00442F71"/>
    <w:rsid w:val="0044413F"/>
    <w:rsid w:val="00445903"/>
    <w:rsid w:val="00445989"/>
    <w:rsid w:val="004513E5"/>
    <w:rsid w:val="00452D6E"/>
    <w:rsid w:val="00454E49"/>
    <w:rsid w:val="00455855"/>
    <w:rsid w:val="00456612"/>
    <w:rsid w:val="00456E59"/>
    <w:rsid w:val="00457877"/>
    <w:rsid w:val="0047108C"/>
    <w:rsid w:val="0047483B"/>
    <w:rsid w:val="00474943"/>
    <w:rsid w:val="004750BD"/>
    <w:rsid w:val="00476390"/>
    <w:rsid w:val="00476CDA"/>
    <w:rsid w:val="004772D0"/>
    <w:rsid w:val="004774C1"/>
    <w:rsid w:val="00477AB5"/>
    <w:rsid w:val="004807AF"/>
    <w:rsid w:val="00480E12"/>
    <w:rsid w:val="004819A2"/>
    <w:rsid w:val="00482F84"/>
    <w:rsid w:val="0048348D"/>
    <w:rsid w:val="00484E88"/>
    <w:rsid w:val="00486BAE"/>
    <w:rsid w:val="00492B29"/>
    <w:rsid w:val="00493D02"/>
    <w:rsid w:val="00494098"/>
    <w:rsid w:val="0049423F"/>
    <w:rsid w:val="00496B7A"/>
    <w:rsid w:val="00497258"/>
    <w:rsid w:val="004A0C67"/>
    <w:rsid w:val="004A163D"/>
    <w:rsid w:val="004A3CC7"/>
    <w:rsid w:val="004A3E65"/>
    <w:rsid w:val="004A4A58"/>
    <w:rsid w:val="004A4CC3"/>
    <w:rsid w:val="004A4F24"/>
    <w:rsid w:val="004A504F"/>
    <w:rsid w:val="004B487A"/>
    <w:rsid w:val="004B4912"/>
    <w:rsid w:val="004B4C89"/>
    <w:rsid w:val="004B62D5"/>
    <w:rsid w:val="004C0687"/>
    <w:rsid w:val="004C07E2"/>
    <w:rsid w:val="004C2B9D"/>
    <w:rsid w:val="004C2DB8"/>
    <w:rsid w:val="004C434C"/>
    <w:rsid w:val="004C4AE3"/>
    <w:rsid w:val="004C55C0"/>
    <w:rsid w:val="004C5F2A"/>
    <w:rsid w:val="004C78DB"/>
    <w:rsid w:val="004D0F7B"/>
    <w:rsid w:val="004D10EE"/>
    <w:rsid w:val="004D2343"/>
    <w:rsid w:val="004D2D9D"/>
    <w:rsid w:val="004D5A30"/>
    <w:rsid w:val="004D6D1B"/>
    <w:rsid w:val="004E05E9"/>
    <w:rsid w:val="004E0FC2"/>
    <w:rsid w:val="004E29F8"/>
    <w:rsid w:val="004E2CA7"/>
    <w:rsid w:val="004E77C5"/>
    <w:rsid w:val="004F6B0F"/>
    <w:rsid w:val="004F6C31"/>
    <w:rsid w:val="00502B9A"/>
    <w:rsid w:val="005039B3"/>
    <w:rsid w:val="00504A91"/>
    <w:rsid w:val="005106AB"/>
    <w:rsid w:val="00511412"/>
    <w:rsid w:val="00511821"/>
    <w:rsid w:val="00512A5E"/>
    <w:rsid w:val="00513CFB"/>
    <w:rsid w:val="005144E4"/>
    <w:rsid w:val="00514DAA"/>
    <w:rsid w:val="005152A7"/>
    <w:rsid w:val="00515D56"/>
    <w:rsid w:val="0051751E"/>
    <w:rsid w:val="00517F8A"/>
    <w:rsid w:val="00520841"/>
    <w:rsid w:val="00521BF6"/>
    <w:rsid w:val="0052448A"/>
    <w:rsid w:val="00526188"/>
    <w:rsid w:val="005264AB"/>
    <w:rsid w:val="005268C8"/>
    <w:rsid w:val="00527275"/>
    <w:rsid w:val="00530580"/>
    <w:rsid w:val="00531FDC"/>
    <w:rsid w:val="00536B2E"/>
    <w:rsid w:val="00536E4E"/>
    <w:rsid w:val="005403C3"/>
    <w:rsid w:val="00540772"/>
    <w:rsid w:val="005414FE"/>
    <w:rsid w:val="00542D5F"/>
    <w:rsid w:val="00543326"/>
    <w:rsid w:val="00544BC7"/>
    <w:rsid w:val="00546DA0"/>
    <w:rsid w:val="00550517"/>
    <w:rsid w:val="00550925"/>
    <w:rsid w:val="0055748A"/>
    <w:rsid w:val="005605C4"/>
    <w:rsid w:val="0056298C"/>
    <w:rsid w:val="00564439"/>
    <w:rsid w:val="00570F6D"/>
    <w:rsid w:val="00573A99"/>
    <w:rsid w:val="0057773B"/>
    <w:rsid w:val="00577A77"/>
    <w:rsid w:val="00577BA4"/>
    <w:rsid w:val="00580A40"/>
    <w:rsid w:val="00583BE7"/>
    <w:rsid w:val="00583F70"/>
    <w:rsid w:val="00585CEF"/>
    <w:rsid w:val="00586D1F"/>
    <w:rsid w:val="005906EC"/>
    <w:rsid w:val="00591728"/>
    <w:rsid w:val="00591814"/>
    <w:rsid w:val="00591CF5"/>
    <w:rsid w:val="00592C6B"/>
    <w:rsid w:val="005A210E"/>
    <w:rsid w:val="005A213E"/>
    <w:rsid w:val="005A22EF"/>
    <w:rsid w:val="005A64CB"/>
    <w:rsid w:val="005B4741"/>
    <w:rsid w:val="005C38CD"/>
    <w:rsid w:val="005C4297"/>
    <w:rsid w:val="005C4B7C"/>
    <w:rsid w:val="005C69E4"/>
    <w:rsid w:val="005C748C"/>
    <w:rsid w:val="005D0298"/>
    <w:rsid w:val="005D09BC"/>
    <w:rsid w:val="005D0D4C"/>
    <w:rsid w:val="005D0E94"/>
    <w:rsid w:val="005D3CFE"/>
    <w:rsid w:val="005D45D0"/>
    <w:rsid w:val="005D4890"/>
    <w:rsid w:val="005D61E1"/>
    <w:rsid w:val="005E1780"/>
    <w:rsid w:val="005E1D73"/>
    <w:rsid w:val="005E222D"/>
    <w:rsid w:val="005E57D0"/>
    <w:rsid w:val="005E6185"/>
    <w:rsid w:val="005E6477"/>
    <w:rsid w:val="005F1DAB"/>
    <w:rsid w:val="005F410E"/>
    <w:rsid w:val="005F4DE1"/>
    <w:rsid w:val="005F50D2"/>
    <w:rsid w:val="005F58E0"/>
    <w:rsid w:val="005F6DC9"/>
    <w:rsid w:val="00600BC3"/>
    <w:rsid w:val="006041C9"/>
    <w:rsid w:val="00605F4B"/>
    <w:rsid w:val="00607968"/>
    <w:rsid w:val="00611C75"/>
    <w:rsid w:val="006120F7"/>
    <w:rsid w:val="0061303F"/>
    <w:rsid w:val="00614163"/>
    <w:rsid w:val="006151AE"/>
    <w:rsid w:val="00616520"/>
    <w:rsid w:val="00616CA3"/>
    <w:rsid w:val="006207C3"/>
    <w:rsid w:val="006238D4"/>
    <w:rsid w:val="00627AFB"/>
    <w:rsid w:val="00627CCF"/>
    <w:rsid w:val="00631DC9"/>
    <w:rsid w:val="00633C18"/>
    <w:rsid w:val="00635450"/>
    <w:rsid w:val="00635A89"/>
    <w:rsid w:val="00641BFF"/>
    <w:rsid w:val="00642116"/>
    <w:rsid w:val="00643B8F"/>
    <w:rsid w:val="0064526D"/>
    <w:rsid w:val="006452CA"/>
    <w:rsid w:val="00646340"/>
    <w:rsid w:val="0064750D"/>
    <w:rsid w:val="00651E73"/>
    <w:rsid w:val="00655459"/>
    <w:rsid w:val="00655563"/>
    <w:rsid w:val="00655A0E"/>
    <w:rsid w:val="00655FED"/>
    <w:rsid w:val="00660969"/>
    <w:rsid w:val="006618D7"/>
    <w:rsid w:val="00661D60"/>
    <w:rsid w:val="0066200E"/>
    <w:rsid w:val="00663267"/>
    <w:rsid w:val="006638B7"/>
    <w:rsid w:val="0066526B"/>
    <w:rsid w:val="006670A3"/>
    <w:rsid w:val="00667C3C"/>
    <w:rsid w:val="00670C4C"/>
    <w:rsid w:val="00673AD2"/>
    <w:rsid w:val="0067559A"/>
    <w:rsid w:val="00675862"/>
    <w:rsid w:val="00675869"/>
    <w:rsid w:val="00675C8B"/>
    <w:rsid w:val="00675CC3"/>
    <w:rsid w:val="00680E7A"/>
    <w:rsid w:val="0068114F"/>
    <w:rsid w:val="00683407"/>
    <w:rsid w:val="00684C7B"/>
    <w:rsid w:val="00684CA7"/>
    <w:rsid w:val="006850A8"/>
    <w:rsid w:val="006858E7"/>
    <w:rsid w:val="00687883"/>
    <w:rsid w:val="00687AFC"/>
    <w:rsid w:val="00691EAD"/>
    <w:rsid w:val="00692164"/>
    <w:rsid w:val="006948FD"/>
    <w:rsid w:val="0069698E"/>
    <w:rsid w:val="00697CCC"/>
    <w:rsid w:val="006A1753"/>
    <w:rsid w:val="006A1C46"/>
    <w:rsid w:val="006A3076"/>
    <w:rsid w:val="006A4ADF"/>
    <w:rsid w:val="006B28CF"/>
    <w:rsid w:val="006B3DBA"/>
    <w:rsid w:val="006B419B"/>
    <w:rsid w:val="006B568B"/>
    <w:rsid w:val="006B5F3D"/>
    <w:rsid w:val="006C0E43"/>
    <w:rsid w:val="006C1FFA"/>
    <w:rsid w:val="006C61D8"/>
    <w:rsid w:val="006D15FE"/>
    <w:rsid w:val="006D33F2"/>
    <w:rsid w:val="006D754B"/>
    <w:rsid w:val="006E18A0"/>
    <w:rsid w:val="006E66F0"/>
    <w:rsid w:val="006F229B"/>
    <w:rsid w:val="006F2C95"/>
    <w:rsid w:val="006F4C03"/>
    <w:rsid w:val="006F5905"/>
    <w:rsid w:val="006F7231"/>
    <w:rsid w:val="00701A8B"/>
    <w:rsid w:val="00702CF1"/>
    <w:rsid w:val="00703B7B"/>
    <w:rsid w:val="007056E4"/>
    <w:rsid w:val="00707750"/>
    <w:rsid w:val="00710FE4"/>
    <w:rsid w:val="007111CB"/>
    <w:rsid w:val="00714A57"/>
    <w:rsid w:val="00715D76"/>
    <w:rsid w:val="0071625A"/>
    <w:rsid w:val="0072260A"/>
    <w:rsid w:val="0072365C"/>
    <w:rsid w:val="0072391A"/>
    <w:rsid w:val="0072677C"/>
    <w:rsid w:val="0072718E"/>
    <w:rsid w:val="00727240"/>
    <w:rsid w:val="00727C74"/>
    <w:rsid w:val="00730DA9"/>
    <w:rsid w:val="00734461"/>
    <w:rsid w:val="0073791D"/>
    <w:rsid w:val="0074102F"/>
    <w:rsid w:val="0074359E"/>
    <w:rsid w:val="007436A8"/>
    <w:rsid w:val="00744E3C"/>
    <w:rsid w:val="007465B6"/>
    <w:rsid w:val="00746F17"/>
    <w:rsid w:val="00750344"/>
    <w:rsid w:val="0075098E"/>
    <w:rsid w:val="00751A1B"/>
    <w:rsid w:val="00757D56"/>
    <w:rsid w:val="00761B29"/>
    <w:rsid w:val="007629AD"/>
    <w:rsid w:val="00762D02"/>
    <w:rsid w:val="007644C3"/>
    <w:rsid w:val="00766D90"/>
    <w:rsid w:val="007706FB"/>
    <w:rsid w:val="0077677A"/>
    <w:rsid w:val="00780908"/>
    <w:rsid w:val="00782C5B"/>
    <w:rsid w:val="007832FD"/>
    <w:rsid w:val="00783566"/>
    <w:rsid w:val="0078482C"/>
    <w:rsid w:val="00786ACC"/>
    <w:rsid w:val="007907A3"/>
    <w:rsid w:val="00793CC6"/>
    <w:rsid w:val="007942D0"/>
    <w:rsid w:val="00794916"/>
    <w:rsid w:val="007A0D26"/>
    <w:rsid w:val="007A2999"/>
    <w:rsid w:val="007A5E98"/>
    <w:rsid w:val="007B094E"/>
    <w:rsid w:val="007B1B9C"/>
    <w:rsid w:val="007B3F68"/>
    <w:rsid w:val="007B566A"/>
    <w:rsid w:val="007B5AF7"/>
    <w:rsid w:val="007B6904"/>
    <w:rsid w:val="007B72B8"/>
    <w:rsid w:val="007B7811"/>
    <w:rsid w:val="007C4E48"/>
    <w:rsid w:val="007C57B5"/>
    <w:rsid w:val="007C5ACD"/>
    <w:rsid w:val="007C5EAE"/>
    <w:rsid w:val="007C7DAD"/>
    <w:rsid w:val="007D078F"/>
    <w:rsid w:val="007D1502"/>
    <w:rsid w:val="007D3571"/>
    <w:rsid w:val="007D6F3E"/>
    <w:rsid w:val="007D75F0"/>
    <w:rsid w:val="007D7F01"/>
    <w:rsid w:val="007E1D17"/>
    <w:rsid w:val="007E5E23"/>
    <w:rsid w:val="007F1918"/>
    <w:rsid w:val="007F1ECD"/>
    <w:rsid w:val="007F4258"/>
    <w:rsid w:val="007F4B0E"/>
    <w:rsid w:val="007F533C"/>
    <w:rsid w:val="007F6C0D"/>
    <w:rsid w:val="007F7055"/>
    <w:rsid w:val="007F74A7"/>
    <w:rsid w:val="0080037B"/>
    <w:rsid w:val="0080349D"/>
    <w:rsid w:val="00803FD8"/>
    <w:rsid w:val="00805543"/>
    <w:rsid w:val="00805954"/>
    <w:rsid w:val="0081026A"/>
    <w:rsid w:val="008175DA"/>
    <w:rsid w:val="00820CCD"/>
    <w:rsid w:val="008218B4"/>
    <w:rsid w:val="00822FC4"/>
    <w:rsid w:val="008252EE"/>
    <w:rsid w:val="008252F3"/>
    <w:rsid w:val="0082664D"/>
    <w:rsid w:val="008268F6"/>
    <w:rsid w:val="008270B5"/>
    <w:rsid w:val="00830A02"/>
    <w:rsid w:val="00832ACF"/>
    <w:rsid w:val="008336E7"/>
    <w:rsid w:val="00835B92"/>
    <w:rsid w:val="00836234"/>
    <w:rsid w:val="00836E3B"/>
    <w:rsid w:val="00840AC3"/>
    <w:rsid w:val="00841572"/>
    <w:rsid w:val="00842EB5"/>
    <w:rsid w:val="008437F4"/>
    <w:rsid w:val="008447AA"/>
    <w:rsid w:val="00844C2B"/>
    <w:rsid w:val="00854011"/>
    <w:rsid w:val="00854B32"/>
    <w:rsid w:val="00854C7B"/>
    <w:rsid w:val="00854E32"/>
    <w:rsid w:val="00854EDA"/>
    <w:rsid w:val="00855443"/>
    <w:rsid w:val="008556D0"/>
    <w:rsid w:val="0085734D"/>
    <w:rsid w:val="00861789"/>
    <w:rsid w:val="00861CB4"/>
    <w:rsid w:val="00862261"/>
    <w:rsid w:val="00862C61"/>
    <w:rsid w:val="00864686"/>
    <w:rsid w:val="00865CAF"/>
    <w:rsid w:val="00866B7C"/>
    <w:rsid w:val="00866FF4"/>
    <w:rsid w:val="008673D3"/>
    <w:rsid w:val="00867BA8"/>
    <w:rsid w:val="00870022"/>
    <w:rsid w:val="008731CA"/>
    <w:rsid w:val="00875283"/>
    <w:rsid w:val="00877F1C"/>
    <w:rsid w:val="00883A21"/>
    <w:rsid w:val="00885A51"/>
    <w:rsid w:val="00893BC0"/>
    <w:rsid w:val="00894FD7"/>
    <w:rsid w:val="00896473"/>
    <w:rsid w:val="0089676C"/>
    <w:rsid w:val="008A0542"/>
    <w:rsid w:val="008A0F71"/>
    <w:rsid w:val="008A2ECF"/>
    <w:rsid w:val="008A36A9"/>
    <w:rsid w:val="008A4114"/>
    <w:rsid w:val="008A620C"/>
    <w:rsid w:val="008A6BC8"/>
    <w:rsid w:val="008B1429"/>
    <w:rsid w:val="008B1F4E"/>
    <w:rsid w:val="008B1FFC"/>
    <w:rsid w:val="008B2DD0"/>
    <w:rsid w:val="008B3486"/>
    <w:rsid w:val="008B4023"/>
    <w:rsid w:val="008B6112"/>
    <w:rsid w:val="008B6AAF"/>
    <w:rsid w:val="008C072B"/>
    <w:rsid w:val="008C1E6C"/>
    <w:rsid w:val="008C23CA"/>
    <w:rsid w:val="008C4941"/>
    <w:rsid w:val="008C6798"/>
    <w:rsid w:val="008C6ACF"/>
    <w:rsid w:val="008C6B27"/>
    <w:rsid w:val="008D2386"/>
    <w:rsid w:val="008D5BF6"/>
    <w:rsid w:val="008D5D3A"/>
    <w:rsid w:val="008D6EC8"/>
    <w:rsid w:val="008E148D"/>
    <w:rsid w:val="008E2484"/>
    <w:rsid w:val="008E3B3D"/>
    <w:rsid w:val="008E739C"/>
    <w:rsid w:val="008F16BC"/>
    <w:rsid w:val="008F1F95"/>
    <w:rsid w:val="008F2912"/>
    <w:rsid w:val="008F2FAB"/>
    <w:rsid w:val="008F41EF"/>
    <w:rsid w:val="008F5CF4"/>
    <w:rsid w:val="008F6CBB"/>
    <w:rsid w:val="008F7A45"/>
    <w:rsid w:val="00902CAF"/>
    <w:rsid w:val="009040A6"/>
    <w:rsid w:val="00904A82"/>
    <w:rsid w:val="00904D28"/>
    <w:rsid w:val="009109C3"/>
    <w:rsid w:val="00910A78"/>
    <w:rsid w:val="009113E3"/>
    <w:rsid w:val="0091184D"/>
    <w:rsid w:val="009119D8"/>
    <w:rsid w:val="00914CE1"/>
    <w:rsid w:val="00914E24"/>
    <w:rsid w:val="00917B37"/>
    <w:rsid w:val="00920198"/>
    <w:rsid w:val="009203E5"/>
    <w:rsid w:val="00920664"/>
    <w:rsid w:val="009208E1"/>
    <w:rsid w:val="00922F7D"/>
    <w:rsid w:val="00923482"/>
    <w:rsid w:val="0092371C"/>
    <w:rsid w:val="00925445"/>
    <w:rsid w:val="009261BE"/>
    <w:rsid w:val="00926C94"/>
    <w:rsid w:val="009309D2"/>
    <w:rsid w:val="009357DE"/>
    <w:rsid w:val="00935B0E"/>
    <w:rsid w:val="00937C4C"/>
    <w:rsid w:val="0094499C"/>
    <w:rsid w:val="0094645E"/>
    <w:rsid w:val="00946CEC"/>
    <w:rsid w:val="00947170"/>
    <w:rsid w:val="00947378"/>
    <w:rsid w:val="00951898"/>
    <w:rsid w:val="009534D5"/>
    <w:rsid w:val="0095498C"/>
    <w:rsid w:val="00955A44"/>
    <w:rsid w:val="00955F47"/>
    <w:rsid w:val="00961598"/>
    <w:rsid w:val="00962633"/>
    <w:rsid w:val="00963015"/>
    <w:rsid w:val="00964C43"/>
    <w:rsid w:val="00966424"/>
    <w:rsid w:val="00966C96"/>
    <w:rsid w:val="009723FE"/>
    <w:rsid w:val="00973FB4"/>
    <w:rsid w:val="00974FB6"/>
    <w:rsid w:val="00975A5E"/>
    <w:rsid w:val="00980346"/>
    <w:rsid w:val="00980F87"/>
    <w:rsid w:val="00981A0D"/>
    <w:rsid w:val="009825BD"/>
    <w:rsid w:val="0098365D"/>
    <w:rsid w:val="00983F8B"/>
    <w:rsid w:val="00985BA3"/>
    <w:rsid w:val="0098716F"/>
    <w:rsid w:val="00987354"/>
    <w:rsid w:val="00992F2F"/>
    <w:rsid w:val="00995A0E"/>
    <w:rsid w:val="0099725B"/>
    <w:rsid w:val="009A0D8C"/>
    <w:rsid w:val="009A1B25"/>
    <w:rsid w:val="009A1F32"/>
    <w:rsid w:val="009A3912"/>
    <w:rsid w:val="009A4082"/>
    <w:rsid w:val="009A61E4"/>
    <w:rsid w:val="009B0913"/>
    <w:rsid w:val="009B2363"/>
    <w:rsid w:val="009B3317"/>
    <w:rsid w:val="009B48AD"/>
    <w:rsid w:val="009B659F"/>
    <w:rsid w:val="009C0BBE"/>
    <w:rsid w:val="009C2C3F"/>
    <w:rsid w:val="009C549C"/>
    <w:rsid w:val="009C6703"/>
    <w:rsid w:val="009C78A7"/>
    <w:rsid w:val="009C7BD4"/>
    <w:rsid w:val="009D085D"/>
    <w:rsid w:val="009D5755"/>
    <w:rsid w:val="009D6C9D"/>
    <w:rsid w:val="009D7DF1"/>
    <w:rsid w:val="009E0224"/>
    <w:rsid w:val="009E155B"/>
    <w:rsid w:val="009E1C9E"/>
    <w:rsid w:val="009E26D3"/>
    <w:rsid w:val="009E2A74"/>
    <w:rsid w:val="009E4517"/>
    <w:rsid w:val="009E5798"/>
    <w:rsid w:val="009F0D1C"/>
    <w:rsid w:val="009F1C14"/>
    <w:rsid w:val="009F1E7F"/>
    <w:rsid w:val="009F3F32"/>
    <w:rsid w:val="009F74CC"/>
    <w:rsid w:val="009F7E4D"/>
    <w:rsid w:val="00A01D04"/>
    <w:rsid w:val="00A02DB6"/>
    <w:rsid w:val="00A0413C"/>
    <w:rsid w:val="00A045C7"/>
    <w:rsid w:val="00A050FA"/>
    <w:rsid w:val="00A051A1"/>
    <w:rsid w:val="00A06888"/>
    <w:rsid w:val="00A072DB"/>
    <w:rsid w:val="00A14151"/>
    <w:rsid w:val="00A178C4"/>
    <w:rsid w:val="00A17C33"/>
    <w:rsid w:val="00A20840"/>
    <w:rsid w:val="00A21751"/>
    <w:rsid w:val="00A24221"/>
    <w:rsid w:val="00A2448D"/>
    <w:rsid w:val="00A2555D"/>
    <w:rsid w:val="00A261F6"/>
    <w:rsid w:val="00A307F1"/>
    <w:rsid w:val="00A30C41"/>
    <w:rsid w:val="00A31270"/>
    <w:rsid w:val="00A31BFC"/>
    <w:rsid w:val="00A33920"/>
    <w:rsid w:val="00A34157"/>
    <w:rsid w:val="00A40757"/>
    <w:rsid w:val="00A43C48"/>
    <w:rsid w:val="00A460D8"/>
    <w:rsid w:val="00A5095E"/>
    <w:rsid w:val="00A50D3B"/>
    <w:rsid w:val="00A51401"/>
    <w:rsid w:val="00A51CF8"/>
    <w:rsid w:val="00A54C07"/>
    <w:rsid w:val="00A54C77"/>
    <w:rsid w:val="00A54D4C"/>
    <w:rsid w:val="00A55A41"/>
    <w:rsid w:val="00A56B60"/>
    <w:rsid w:val="00A61D54"/>
    <w:rsid w:val="00A62717"/>
    <w:rsid w:val="00A627D2"/>
    <w:rsid w:val="00A63D6D"/>
    <w:rsid w:val="00A644AF"/>
    <w:rsid w:val="00A649FE"/>
    <w:rsid w:val="00A70464"/>
    <w:rsid w:val="00A7206F"/>
    <w:rsid w:val="00A735CE"/>
    <w:rsid w:val="00A73B39"/>
    <w:rsid w:val="00A7726F"/>
    <w:rsid w:val="00A80AAF"/>
    <w:rsid w:val="00A81A3E"/>
    <w:rsid w:val="00A81D5D"/>
    <w:rsid w:val="00A841DB"/>
    <w:rsid w:val="00A84D8F"/>
    <w:rsid w:val="00A86B63"/>
    <w:rsid w:val="00A901A5"/>
    <w:rsid w:val="00A905FD"/>
    <w:rsid w:val="00A9127F"/>
    <w:rsid w:val="00A9407B"/>
    <w:rsid w:val="00A968C0"/>
    <w:rsid w:val="00A971EE"/>
    <w:rsid w:val="00AA2151"/>
    <w:rsid w:val="00AA3D20"/>
    <w:rsid w:val="00AB23D8"/>
    <w:rsid w:val="00AB3469"/>
    <w:rsid w:val="00AB5FB2"/>
    <w:rsid w:val="00AB6745"/>
    <w:rsid w:val="00AC0DF7"/>
    <w:rsid w:val="00AC14C3"/>
    <w:rsid w:val="00AC2C2F"/>
    <w:rsid w:val="00AC37D5"/>
    <w:rsid w:val="00AC3DBE"/>
    <w:rsid w:val="00AD0212"/>
    <w:rsid w:val="00AD0CC2"/>
    <w:rsid w:val="00AD188E"/>
    <w:rsid w:val="00AD4366"/>
    <w:rsid w:val="00AD67E6"/>
    <w:rsid w:val="00AE116D"/>
    <w:rsid w:val="00AE13DD"/>
    <w:rsid w:val="00AE1985"/>
    <w:rsid w:val="00AE46B8"/>
    <w:rsid w:val="00AE488E"/>
    <w:rsid w:val="00AE52C9"/>
    <w:rsid w:val="00AE7184"/>
    <w:rsid w:val="00AF0218"/>
    <w:rsid w:val="00AF18D2"/>
    <w:rsid w:val="00AF194C"/>
    <w:rsid w:val="00AF1EC9"/>
    <w:rsid w:val="00AF22F8"/>
    <w:rsid w:val="00AF260F"/>
    <w:rsid w:val="00AF2FFB"/>
    <w:rsid w:val="00AF36A1"/>
    <w:rsid w:val="00AF422C"/>
    <w:rsid w:val="00AF53F4"/>
    <w:rsid w:val="00AF5CDA"/>
    <w:rsid w:val="00AF7B23"/>
    <w:rsid w:val="00AF7D46"/>
    <w:rsid w:val="00AF7D6E"/>
    <w:rsid w:val="00B01C88"/>
    <w:rsid w:val="00B0393E"/>
    <w:rsid w:val="00B10091"/>
    <w:rsid w:val="00B10C88"/>
    <w:rsid w:val="00B14BF4"/>
    <w:rsid w:val="00B154CD"/>
    <w:rsid w:val="00B1558E"/>
    <w:rsid w:val="00B16DF7"/>
    <w:rsid w:val="00B17CF9"/>
    <w:rsid w:val="00B21E32"/>
    <w:rsid w:val="00B22E7F"/>
    <w:rsid w:val="00B232AB"/>
    <w:rsid w:val="00B234EA"/>
    <w:rsid w:val="00B23F24"/>
    <w:rsid w:val="00B25365"/>
    <w:rsid w:val="00B262A0"/>
    <w:rsid w:val="00B3053E"/>
    <w:rsid w:val="00B31972"/>
    <w:rsid w:val="00B35E3C"/>
    <w:rsid w:val="00B365C8"/>
    <w:rsid w:val="00B41F09"/>
    <w:rsid w:val="00B44C15"/>
    <w:rsid w:val="00B469CB"/>
    <w:rsid w:val="00B518BF"/>
    <w:rsid w:val="00B524E9"/>
    <w:rsid w:val="00B52BFE"/>
    <w:rsid w:val="00B53116"/>
    <w:rsid w:val="00B53AB4"/>
    <w:rsid w:val="00B55909"/>
    <w:rsid w:val="00B56382"/>
    <w:rsid w:val="00B56B40"/>
    <w:rsid w:val="00B605B9"/>
    <w:rsid w:val="00B6089F"/>
    <w:rsid w:val="00B617F8"/>
    <w:rsid w:val="00B630C2"/>
    <w:rsid w:val="00B66147"/>
    <w:rsid w:val="00B73468"/>
    <w:rsid w:val="00B76AC6"/>
    <w:rsid w:val="00B825AC"/>
    <w:rsid w:val="00B82C6A"/>
    <w:rsid w:val="00B8320B"/>
    <w:rsid w:val="00B836BC"/>
    <w:rsid w:val="00B84434"/>
    <w:rsid w:val="00B84A3F"/>
    <w:rsid w:val="00B85CC7"/>
    <w:rsid w:val="00B95445"/>
    <w:rsid w:val="00B963C3"/>
    <w:rsid w:val="00B96E9D"/>
    <w:rsid w:val="00B9700F"/>
    <w:rsid w:val="00BA0E5E"/>
    <w:rsid w:val="00BA1296"/>
    <w:rsid w:val="00BA1BE6"/>
    <w:rsid w:val="00BA3D5D"/>
    <w:rsid w:val="00BA4B30"/>
    <w:rsid w:val="00BA6A87"/>
    <w:rsid w:val="00BA7951"/>
    <w:rsid w:val="00BB0495"/>
    <w:rsid w:val="00BB325C"/>
    <w:rsid w:val="00BC011F"/>
    <w:rsid w:val="00BC14E8"/>
    <w:rsid w:val="00BC1A5B"/>
    <w:rsid w:val="00BC28E2"/>
    <w:rsid w:val="00BD0104"/>
    <w:rsid w:val="00BD23BA"/>
    <w:rsid w:val="00BD412A"/>
    <w:rsid w:val="00BD6ACD"/>
    <w:rsid w:val="00BE0032"/>
    <w:rsid w:val="00BE03A7"/>
    <w:rsid w:val="00BE3FE7"/>
    <w:rsid w:val="00BE4248"/>
    <w:rsid w:val="00BE5DC1"/>
    <w:rsid w:val="00BE734A"/>
    <w:rsid w:val="00BE7FE7"/>
    <w:rsid w:val="00BF09B1"/>
    <w:rsid w:val="00BF436A"/>
    <w:rsid w:val="00BF61A4"/>
    <w:rsid w:val="00BF70E3"/>
    <w:rsid w:val="00BF710B"/>
    <w:rsid w:val="00C013FB"/>
    <w:rsid w:val="00C049C6"/>
    <w:rsid w:val="00C06D77"/>
    <w:rsid w:val="00C10307"/>
    <w:rsid w:val="00C144F4"/>
    <w:rsid w:val="00C170D5"/>
    <w:rsid w:val="00C227A5"/>
    <w:rsid w:val="00C2687D"/>
    <w:rsid w:val="00C27AF0"/>
    <w:rsid w:val="00C3020E"/>
    <w:rsid w:val="00C305D7"/>
    <w:rsid w:val="00C318FF"/>
    <w:rsid w:val="00C3387C"/>
    <w:rsid w:val="00C35A9D"/>
    <w:rsid w:val="00C3692F"/>
    <w:rsid w:val="00C40597"/>
    <w:rsid w:val="00C43EB3"/>
    <w:rsid w:val="00C441CE"/>
    <w:rsid w:val="00C451A3"/>
    <w:rsid w:val="00C454C6"/>
    <w:rsid w:val="00C46167"/>
    <w:rsid w:val="00C50357"/>
    <w:rsid w:val="00C50E30"/>
    <w:rsid w:val="00C53D79"/>
    <w:rsid w:val="00C545CB"/>
    <w:rsid w:val="00C54D4F"/>
    <w:rsid w:val="00C55661"/>
    <w:rsid w:val="00C565F7"/>
    <w:rsid w:val="00C60A00"/>
    <w:rsid w:val="00C63A06"/>
    <w:rsid w:val="00C65832"/>
    <w:rsid w:val="00C702AE"/>
    <w:rsid w:val="00C702D1"/>
    <w:rsid w:val="00C7195E"/>
    <w:rsid w:val="00C71BC9"/>
    <w:rsid w:val="00C72282"/>
    <w:rsid w:val="00C74E24"/>
    <w:rsid w:val="00C761A7"/>
    <w:rsid w:val="00C84A7E"/>
    <w:rsid w:val="00C86AB0"/>
    <w:rsid w:val="00C917C6"/>
    <w:rsid w:val="00C929B4"/>
    <w:rsid w:val="00C93016"/>
    <w:rsid w:val="00C93C29"/>
    <w:rsid w:val="00C952B3"/>
    <w:rsid w:val="00C954FA"/>
    <w:rsid w:val="00CA110B"/>
    <w:rsid w:val="00CA1D32"/>
    <w:rsid w:val="00CA2A09"/>
    <w:rsid w:val="00CA34FE"/>
    <w:rsid w:val="00CA391C"/>
    <w:rsid w:val="00CA4750"/>
    <w:rsid w:val="00CA4DC5"/>
    <w:rsid w:val="00CB0787"/>
    <w:rsid w:val="00CB07E9"/>
    <w:rsid w:val="00CB097A"/>
    <w:rsid w:val="00CB0F8D"/>
    <w:rsid w:val="00CB1B10"/>
    <w:rsid w:val="00CB39CD"/>
    <w:rsid w:val="00CB4C9F"/>
    <w:rsid w:val="00CB5295"/>
    <w:rsid w:val="00CB66F7"/>
    <w:rsid w:val="00CB76B1"/>
    <w:rsid w:val="00CB7948"/>
    <w:rsid w:val="00CC265A"/>
    <w:rsid w:val="00CC35E4"/>
    <w:rsid w:val="00CC526F"/>
    <w:rsid w:val="00CC6C96"/>
    <w:rsid w:val="00CD2369"/>
    <w:rsid w:val="00CD2B66"/>
    <w:rsid w:val="00CD5128"/>
    <w:rsid w:val="00CE03D7"/>
    <w:rsid w:val="00CE11C8"/>
    <w:rsid w:val="00CE22F2"/>
    <w:rsid w:val="00CE5E7F"/>
    <w:rsid w:val="00CF0279"/>
    <w:rsid w:val="00CF19C5"/>
    <w:rsid w:val="00CF26CF"/>
    <w:rsid w:val="00CF2B13"/>
    <w:rsid w:val="00CF36DE"/>
    <w:rsid w:val="00CF524C"/>
    <w:rsid w:val="00CF613C"/>
    <w:rsid w:val="00CF6DA5"/>
    <w:rsid w:val="00D02D85"/>
    <w:rsid w:val="00D060F0"/>
    <w:rsid w:val="00D06A39"/>
    <w:rsid w:val="00D07FCD"/>
    <w:rsid w:val="00D10B63"/>
    <w:rsid w:val="00D111D1"/>
    <w:rsid w:val="00D1166C"/>
    <w:rsid w:val="00D14C52"/>
    <w:rsid w:val="00D201F0"/>
    <w:rsid w:val="00D2074C"/>
    <w:rsid w:val="00D20E86"/>
    <w:rsid w:val="00D216AB"/>
    <w:rsid w:val="00D23C42"/>
    <w:rsid w:val="00D26C8C"/>
    <w:rsid w:val="00D27042"/>
    <w:rsid w:val="00D30284"/>
    <w:rsid w:val="00D34C76"/>
    <w:rsid w:val="00D353D7"/>
    <w:rsid w:val="00D360C9"/>
    <w:rsid w:val="00D36D3F"/>
    <w:rsid w:val="00D447EE"/>
    <w:rsid w:val="00D4499E"/>
    <w:rsid w:val="00D4716E"/>
    <w:rsid w:val="00D50DDD"/>
    <w:rsid w:val="00D52A15"/>
    <w:rsid w:val="00D5353A"/>
    <w:rsid w:val="00D559E8"/>
    <w:rsid w:val="00D563AA"/>
    <w:rsid w:val="00D605D8"/>
    <w:rsid w:val="00D60B39"/>
    <w:rsid w:val="00D640B9"/>
    <w:rsid w:val="00D67027"/>
    <w:rsid w:val="00D67642"/>
    <w:rsid w:val="00D67A35"/>
    <w:rsid w:val="00D720E7"/>
    <w:rsid w:val="00D72587"/>
    <w:rsid w:val="00D740F3"/>
    <w:rsid w:val="00D75389"/>
    <w:rsid w:val="00D75E94"/>
    <w:rsid w:val="00D7621F"/>
    <w:rsid w:val="00D81862"/>
    <w:rsid w:val="00D8656D"/>
    <w:rsid w:val="00D91AB2"/>
    <w:rsid w:val="00D927F7"/>
    <w:rsid w:val="00D93D6F"/>
    <w:rsid w:val="00D96D59"/>
    <w:rsid w:val="00DA2C89"/>
    <w:rsid w:val="00DA31E3"/>
    <w:rsid w:val="00DA4E2E"/>
    <w:rsid w:val="00DA5EE7"/>
    <w:rsid w:val="00DA6752"/>
    <w:rsid w:val="00DB14B7"/>
    <w:rsid w:val="00DB18C9"/>
    <w:rsid w:val="00DC1D93"/>
    <w:rsid w:val="00DC2BB2"/>
    <w:rsid w:val="00DC45E1"/>
    <w:rsid w:val="00DC7CEB"/>
    <w:rsid w:val="00DD00CF"/>
    <w:rsid w:val="00DD2087"/>
    <w:rsid w:val="00DD2175"/>
    <w:rsid w:val="00DD3CDD"/>
    <w:rsid w:val="00DD62CA"/>
    <w:rsid w:val="00DD6473"/>
    <w:rsid w:val="00DD77BF"/>
    <w:rsid w:val="00DD79F2"/>
    <w:rsid w:val="00DD7D33"/>
    <w:rsid w:val="00DD7EA3"/>
    <w:rsid w:val="00DE0022"/>
    <w:rsid w:val="00DE3A3F"/>
    <w:rsid w:val="00DE3C80"/>
    <w:rsid w:val="00DE4681"/>
    <w:rsid w:val="00DE604D"/>
    <w:rsid w:val="00DE74FF"/>
    <w:rsid w:val="00DE7C7D"/>
    <w:rsid w:val="00DF10A8"/>
    <w:rsid w:val="00DF2A86"/>
    <w:rsid w:val="00DF3D0E"/>
    <w:rsid w:val="00DF71D6"/>
    <w:rsid w:val="00DF7D6F"/>
    <w:rsid w:val="00E045CF"/>
    <w:rsid w:val="00E0653A"/>
    <w:rsid w:val="00E06AF5"/>
    <w:rsid w:val="00E06B34"/>
    <w:rsid w:val="00E07D8B"/>
    <w:rsid w:val="00E10D13"/>
    <w:rsid w:val="00E139BC"/>
    <w:rsid w:val="00E14423"/>
    <w:rsid w:val="00E15B84"/>
    <w:rsid w:val="00E16361"/>
    <w:rsid w:val="00E17EF4"/>
    <w:rsid w:val="00E20545"/>
    <w:rsid w:val="00E22E48"/>
    <w:rsid w:val="00E24871"/>
    <w:rsid w:val="00E25FCD"/>
    <w:rsid w:val="00E26131"/>
    <w:rsid w:val="00E26244"/>
    <w:rsid w:val="00E31666"/>
    <w:rsid w:val="00E3360C"/>
    <w:rsid w:val="00E33A45"/>
    <w:rsid w:val="00E34276"/>
    <w:rsid w:val="00E35A0F"/>
    <w:rsid w:val="00E36A8F"/>
    <w:rsid w:val="00E36F23"/>
    <w:rsid w:val="00E4126D"/>
    <w:rsid w:val="00E418E6"/>
    <w:rsid w:val="00E42D98"/>
    <w:rsid w:val="00E441BA"/>
    <w:rsid w:val="00E44A55"/>
    <w:rsid w:val="00E45A50"/>
    <w:rsid w:val="00E45C98"/>
    <w:rsid w:val="00E46B40"/>
    <w:rsid w:val="00E50EF6"/>
    <w:rsid w:val="00E5228A"/>
    <w:rsid w:val="00E548FD"/>
    <w:rsid w:val="00E554A8"/>
    <w:rsid w:val="00E606BD"/>
    <w:rsid w:val="00E61D79"/>
    <w:rsid w:val="00E62A6F"/>
    <w:rsid w:val="00E64390"/>
    <w:rsid w:val="00E65201"/>
    <w:rsid w:val="00E65836"/>
    <w:rsid w:val="00E66E4B"/>
    <w:rsid w:val="00E67FF8"/>
    <w:rsid w:val="00E704E1"/>
    <w:rsid w:val="00E725E2"/>
    <w:rsid w:val="00E72F2D"/>
    <w:rsid w:val="00E75C18"/>
    <w:rsid w:val="00E75F7C"/>
    <w:rsid w:val="00E76675"/>
    <w:rsid w:val="00E81ACD"/>
    <w:rsid w:val="00E81B1E"/>
    <w:rsid w:val="00E87847"/>
    <w:rsid w:val="00E901E8"/>
    <w:rsid w:val="00E9298B"/>
    <w:rsid w:val="00E93C81"/>
    <w:rsid w:val="00E9486D"/>
    <w:rsid w:val="00E94A8C"/>
    <w:rsid w:val="00E951FF"/>
    <w:rsid w:val="00E95DA2"/>
    <w:rsid w:val="00E96EFF"/>
    <w:rsid w:val="00E97015"/>
    <w:rsid w:val="00E9712A"/>
    <w:rsid w:val="00EA08E2"/>
    <w:rsid w:val="00EA0998"/>
    <w:rsid w:val="00EA1438"/>
    <w:rsid w:val="00EA24C8"/>
    <w:rsid w:val="00EA2DC8"/>
    <w:rsid w:val="00EA331D"/>
    <w:rsid w:val="00EA4E4D"/>
    <w:rsid w:val="00EA600E"/>
    <w:rsid w:val="00EA734A"/>
    <w:rsid w:val="00EB0CAC"/>
    <w:rsid w:val="00EB13AA"/>
    <w:rsid w:val="00EB1A0C"/>
    <w:rsid w:val="00EB5A39"/>
    <w:rsid w:val="00EB5F8F"/>
    <w:rsid w:val="00EB6576"/>
    <w:rsid w:val="00EB737E"/>
    <w:rsid w:val="00EC0E49"/>
    <w:rsid w:val="00EC38F1"/>
    <w:rsid w:val="00EC3B57"/>
    <w:rsid w:val="00EC3C1C"/>
    <w:rsid w:val="00EC3F84"/>
    <w:rsid w:val="00EC4628"/>
    <w:rsid w:val="00EC518B"/>
    <w:rsid w:val="00EC5C14"/>
    <w:rsid w:val="00EC66EC"/>
    <w:rsid w:val="00EC6935"/>
    <w:rsid w:val="00ED170C"/>
    <w:rsid w:val="00ED7908"/>
    <w:rsid w:val="00ED7A3B"/>
    <w:rsid w:val="00EE5533"/>
    <w:rsid w:val="00EF034D"/>
    <w:rsid w:val="00EF16A0"/>
    <w:rsid w:val="00EF3871"/>
    <w:rsid w:val="00EF4274"/>
    <w:rsid w:val="00EF58DE"/>
    <w:rsid w:val="00EF6D94"/>
    <w:rsid w:val="00F002E2"/>
    <w:rsid w:val="00F004FE"/>
    <w:rsid w:val="00F007A5"/>
    <w:rsid w:val="00F017C0"/>
    <w:rsid w:val="00F019FB"/>
    <w:rsid w:val="00F01CE9"/>
    <w:rsid w:val="00F02887"/>
    <w:rsid w:val="00F039C6"/>
    <w:rsid w:val="00F03D6F"/>
    <w:rsid w:val="00F05654"/>
    <w:rsid w:val="00F0621A"/>
    <w:rsid w:val="00F13350"/>
    <w:rsid w:val="00F1491E"/>
    <w:rsid w:val="00F14F17"/>
    <w:rsid w:val="00F1512E"/>
    <w:rsid w:val="00F16397"/>
    <w:rsid w:val="00F20A81"/>
    <w:rsid w:val="00F20D30"/>
    <w:rsid w:val="00F223ED"/>
    <w:rsid w:val="00F24CD2"/>
    <w:rsid w:val="00F26A42"/>
    <w:rsid w:val="00F31E39"/>
    <w:rsid w:val="00F3392C"/>
    <w:rsid w:val="00F34E5C"/>
    <w:rsid w:val="00F36430"/>
    <w:rsid w:val="00F36FA7"/>
    <w:rsid w:val="00F371CE"/>
    <w:rsid w:val="00F4050E"/>
    <w:rsid w:val="00F41CE0"/>
    <w:rsid w:val="00F440AB"/>
    <w:rsid w:val="00F4514E"/>
    <w:rsid w:val="00F455B6"/>
    <w:rsid w:val="00F50562"/>
    <w:rsid w:val="00F53959"/>
    <w:rsid w:val="00F56181"/>
    <w:rsid w:val="00F57769"/>
    <w:rsid w:val="00F57CD7"/>
    <w:rsid w:val="00F60AAC"/>
    <w:rsid w:val="00F63C5C"/>
    <w:rsid w:val="00F64D29"/>
    <w:rsid w:val="00F64E11"/>
    <w:rsid w:val="00F65813"/>
    <w:rsid w:val="00F66103"/>
    <w:rsid w:val="00F661CF"/>
    <w:rsid w:val="00F6646A"/>
    <w:rsid w:val="00F66DFD"/>
    <w:rsid w:val="00F675E2"/>
    <w:rsid w:val="00F679CE"/>
    <w:rsid w:val="00F67B01"/>
    <w:rsid w:val="00F72917"/>
    <w:rsid w:val="00F72FB0"/>
    <w:rsid w:val="00F74363"/>
    <w:rsid w:val="00F765CF"/>
    <w:rsid w:val="00F76E4D"/>
    <w:rsid w:val="00F76E87"/>
    <w:rsid w:val="00F831A1"/>
    <w:rsid w:val="00F867A6"/>
    <w:rsid w:val="00F90832"/>
    <w:rsid w:val="00F913DB"/>
    <w:rsid w:val="00F9326E"/>
    <w:rsid w:val="00F93A21"/>
    <w:rsid w:val="00F94399"/>
    <w:rsid w:val="00F946FF"/>
    <w:rsid w:val="00F949D6"/>
    <w:rsid w:val="00F9564E"/>
    <w:rsid w:val="00F972A8"/>
    <w:rsid w:val="00FA0ABD"/>
    <w:rsid w:val="00FA1366"/>
    <w:rsid w:val="00FA3998"/>
    <w:rsid w:val="00FA4051"/>
    <w:rsid w:val="00FA48FC"/>
    <w:rsid w:val="00FA4FA9"/>
    <w:rsid w:val="00FA553A"/>
    <w:rsid w:val="00FA7E0A"/>
    <w:rsid w:val="00FB02E0"/>
    <w:rsid w:val="00FB2C6A"/>
    <w:rsid w:val="00FB30C4"/>
    <w:rsid w:val="00FB52B1"/>
    <w:rsid w:val="00FB640F"/>
    <w:rsid w:val="00FB67CA"/>
    <w:rsid w:val="00FB7ABE"/>
    <w:rsid w:val="00FC022B"/>
    <w:rsid w:val="00FC1EF5"/>
    <w:rsid w:val="00FC4251"/>
    <w:rsid w:val="00FD213A"/>
    <w:rsid w:val="00FD34D6"/>
    <w:rsid w:val="00FD419F"/>
    <w:rsid w:val="00FD44A7"/>
    <w:rsid w:val="00FD4B4C"/>
    <w:rsid w:val="00FD4D88"/>
    <w:rsid w:val="00FD5B72"/>
    <w:rsid w:val="00FE0E19"/>
    <w:rsid w:val="00FE267D"/>
    <w:rsid w:val="00FE30BC"/>
    <w:rsid w:val="00FE5319"/>
    <w:rsid w:val="00FE689E"/>
    <w:rsid w:val="00FE7D23"/>
    <w:rsid w:val="00FF0E71"/>
    <w:rsid w:val="00FF1E2E"/>
    <w:rsid w:val="00FF2943"/>
    <w:rsid w:val="00FF2A09"/>
    <w:rsid w:val="00FF4B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d1ff,#89d8ff"/>
    </o:shapedefaults>
    <o:shapelayout v:ext="edit">
      <o:idmap v:ext="edit" data="1"/>
    </o:shapelayout>
  </w:shapeDefaults>
  <w:decimalSymbol w:val="."/>
  <w:listSeparator w:val=";"/>
  <w14:docId w14:val="1AB48588"/>
  <w15:docId w15:val="{BE8D3E4C-2333-47E4-A50D-DDA975F2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68"/>
    <w:pPr>
      <w:jc w:val="both"/>
    </w:pPr>
    <w:rPr>
      <w:rFonts w:ascii="Arial" w:hAnsi="Arial"/>
      <w:sz w:val="22"/>
      <w:szCs w:val="24"/>
      <w:lang w:val="es-ES" w:eastAsia="es-ES"/>
    </w:rPr>
  </w:style>
  <w:style w:type="paragraph" w:styleId="Heading1">
    <w:name w:val="heading 1"/>
    <w:basedOn w:val="Normal"/>
    <w:next w:val="Normal"/>
    <w:link w:val="Heading1Char"/>
    <w:autoRedefine/>
    <w:qFormat/>
    <w:rsid w:val="00955A44"/>
    <w:pPr>
      <w:keepNext/>
      <w:numPr>
        <w:numId w:val="13"/>
      </w:numPr>
      <w:outlineLvl w:val="0"/>
    </w:pPr>
    <w:rPr>
      <w:rFonts w:cs="Arial"/>
      <w:b/>
      <w:bCs/>
      <w:sz w:val="28"/>
      <w:szCs w:val="28"/>
      <w:lang w:val="es-PE"/>
    </w:rPr>
  </w:style>
  <w:style w:type="paragraph" w:styleId="Heading2">
    <w:name w:val="heading 2"/>
    <w:basedOn w:val="Normal"/>
    <w:link w:val="Heading2Char"/>
    <w:qFormat/>
    <w:rsid w:val="007B3F68"/>
    <w:pPr>
      <w:numPr>
        <w:ilvl w:val="1"/>
        <w:numId w:val="1"/>
      </w:numPr>
      <w:outlineLvl w:val="1"/>
    </w:pPr>
    <w:rPr>
      <w:rFonts w:eastAsia="Arial Unicode MS" w:cs="Arial"/>
      <w:b/>
      <w:bCs/>
      <w:kern w:val="22"/>
      <w:sz w:val="26"/>
      <w:szCs w:val="28"/>
    </w:rPr>
  </w:style>
  <w:style w:type="paragraph" w:styleId="Heading3">
    <w:name w:val="heading 3"/>
    <w:basedOn w:val="Normal"/>
    <w:link w:val="Heading3Char"/>
    <w:qFormat/>
    <w:rsid w:val="007B3F68"/>
    <w:pPr>
      <w:numPr>
        <w:ilvl w:val="2"/>
        <w:numId w:val="1"/>
      </w:numPr>
      <w:outlineLvl w:val="2"/>
    </w:pPr>
    <w:rPr>
      <w:rFonts w:eastAsia="Arial Unicode MS" w:cs="Arial"/>
      <w:b/>
      <w:bCs/>
    </w:rPr>
  </w:style>
  <w:style w:type="paragraph" w:styleId="Heading4">
    <w:name w:val="heading 4"/>
    <w:basedOn w:val="Normal"/>
    <w:next w:val="Normal"/>
    <w:link w:val="Heading4Char"/>
    <w:autoRedefine/>
    <w:qFormat/>
    <w:rsid w:val="001A535E"/>
    <w:pPr>
      <w:keepNext/>
      <w:numPr>
        <w:ilvl w:val="3"/>
        <w:numId w:val="1"/>
      </w:numPr>
      <w:outlineLvl w:val="3"/>
    </w:pPr>
    <w:rPr>
      <w:rFonts w:cs="Arial"/>
      <w:b/>
      <w:bCs/>
      <w:iCs/>
      <w:sz w:val="20"/>
      <w:szCs w:val="20"/>
    </w:rPr>
  </w:style>
  <w:style w:type="paragraph" w:styleId="Heading5">
    <w:name w:val="heading 5"/>
    <w:basedOn w:val="Normal"/>
    <w:next w:val="Normal"/>
    <w:link w:val="Heading5Char"/>
    <w:qFormat/>
    <w:rsid w:val="007B3F68"/>
    <w:pPr>
      <w:keepNext/>
      <w:jc w:val="center"/>
      <w:outlineLvl w:val="4"/>
    </w:pPr>
    <w:rPr>
      <w:rFonts w:cs="Arial"/>
      <w:b/>
      <w:bCs/>
      <w:szCs w:val="20"/>
    </w:rPr>
  </w:style>
  <w:style w:type="paragraph" w:styleId="Heading6">
    <w:name w:val="heading 6"/>
    <w:basedOn w:val="Normal"/>
    <w:next w:val="Normal"/>
    <w:link w:val="Heading6Char"/>
    <w:qFormat/>
    <w:rsid w:val="007B3F68"/>
    <w:pPr>
      <w:keepNext/>
      <w:jc w:val="center"/>
      <w:outlineLvl w:val="5"/>
    </w:pPr>
    <w:rPr>
      <w:rFonts w:cs="Arial"/>
      <w:b/>
      <w:bCs/>
      <w:szCs w:val="20"/>
    </w:rPr>
  </w:style>
  <w:style w:type="paragraph" w:styleId="Heading7">
    <w:name w:val="heading 7"/>
    <w:basedOn w:val="Normal"/>
    <w:next w:val="Normal"/>
    <w:link w:val="Heading7Char"/>
    <w:qFormat/>
    <w:rsid w:val="007B3F68"/>
    <w:pPr>
      <w:keepNext/>
      <w:ind w:left="720"/>
      <w:jc w:val="center"/>
      <w:outlineLvl w:val="6"/>
    </w:pPr>
    <w:rPr>
      <w:rFonts w:cs="Arial"/>
      <w:b/>
      <w:bCs/>
      <w:szCs w:val="20"/>
    </w:rPr>
  </w:style>
  <w:style w:type="paragraph" w:styleId="Heading8">
    <w:name w:val="heading 8"/>
    <w:basedOn w:val="Normal"/>
    <w:next w:val="Normal"/>
    <w:link w:val="Heading8Char"/>
    <w:qFormat/>
    <w:rsid w:val="007B3F68"/>
    <w:pPr>
      <w:keepNext/>
      <w:outlineLvl w:val="7"/>
    </w:pPr>
    <w:rPr>
      <w:rFonts w:cs="Arial"/>
      <w:b/>
      <w:bCs/>
      <w:sz w:val="20"/>
    </w:rPr>
  </w:style>
  <w:style w:type="paragraph" w:styleId="Heading9">
    <w:name w:val="heading 9"/>
    <w:basedOn w:val="Normal"/>
    <w:next w:val="Normal"/>
    <w:link w:val="Heading9Char"/>
    <w:qFormat/>
    <w:rsid w:val="007B3F68"/>
    <w:pPr>
      <w:spacing w:before="240" w:after="60"/>
      <w:outlineLvl w:val="8"/>
    </w:pPr>
    <w:rPr>
      <w:rFonts w:cs="Arial"/>
      <w:b/>
      <w:i/>
      <w:sz w:val="18"/>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5A44"/>
    <w:rPr>
      <w:rFonts w:ascii="Arial" w:hAnsi="Arial" w:cs="Arial"/>
      <w:b/>
      <w:bCs/>
      <w:sz w:val="28"/>
      <w:szCs w:val="28"/>
      <w:lang w:eastAsia="es-ES"/>
    </w:rPr>
  </w:style>
  <w:style w:type="character" w:customStyle="1" w:styleId="Heading2Char">
    <w:name w:val="Heading 2 Char"/>
    <w:link w:val="Heading2"/>
    <w:rsid w:val="00181ACB"/>
    <w:rPr>
      <w:rFonts w:ascii="Arial" w:eastAsia="Arial Unicode MS" w:hAnsi="Arial" w:cs="Arial"/>
      <w:b/>
      <w:bCs/>
      <w:kern w:val="22"/>
      <w:sz w:val="26"/>
      <w:szCs w:val="28"/>
      <w:lang w:val="es-ES" w:eastAsia="es-ES"/>
    </w:rPr>
  </w:style>
  <w:style w:type="character" w:customStyle="1" w:styleId="Heading3Char">
    <w:name w:val="Heading 3 Char"/>
    <w:basedOn w:val="DefaultParagraphFont"/>
    <w:link w:val="Heading3"/>
    <w:rsid w:val="00134A09"/>
    <w:rPr>
      <w:rFonts w:ascii="Arial" w:eastAsia="Arial Unicode MS" w:hAnsi="Arial" w:cs="Arial"/>
      <w:b/>
      <w:bCs/>
      <w:sz w:val="22"/>
      <w:szCs w:val="24"/>
      <w:lang w:val="es-ES" w:eastAsia="es-ES"/>
    </w:rPr>
  </w:style>
  <w:style w:type="character" w:customStyle="1" w:styleId="Heading4Char">
    <w:name w:val="Heading 4 Char"/>
    <w:link w:val="Heading4"/>
    <w:rsid w:val="00C2687D"/>
    <w:rPr>
      <w:rFonts w:ascii="Arial" w:hAnsi="Arial" w:cs="Arial"/>
      <w:b/>
      <w:bCs/>
      <w:iCs/>
      <w:lang w:val="es-ES" w:eastAsia="es-ES"/>
    </w:rPr>
  </w:style>
  <w:style w:type="character" w:customStyle="1" w:styleId="Heading5Char">
    <w:name w:val="Heading 5 Char"/>
    <w:link w:val="Heading5"/>
    <w:rsid w:val="00C2687D"/>
    <w:rPr>
      <w:rFonts w:ascii="Arial" w:hAnsi="Arial" w:cs="Arial"/>
      <w:b/>
      <w:bCs/>
      <w:sz w:val="22"/>
      <w:lang w:val="es-ES" w:eastAsia="es-ES"/>
    </w:rPr>
  </w:style>
  <w:style w:type="character" w:customStyle="1" w:styleId="Heading6Char">
    <w:name w:val="Heading 6 Char"/>
    <w:link w:val="Heading6"/>
    <w:rsid w:val="00C2687D"/>
    <w:rPr>
      <w:rFonts w:ascii="Arial" w:hAnsi="Arial" w:cs="Arial"/>
      <w:b/>
      <w:bCs/>
      <w:sz w:val="22"/>
      <w:lang w:val="es-ES" w:eastAsia="es-ES"/>
    </w:rPr>
  </w:style>
  <w:style w:type="character" w:customStyle="1" w:styleId="Heading7Char">
    <w:name w:val="Heading 7 Char"/>
    <w:link w:val="Heading7"/>
    <w:rsid w:val="00C2687D"/>
    <w:rPr>
      <w:rFonts w:ascii="Arial" w:hAnsi="Arial" w:cs="Arial"/>
      <w:b/>
      <w:bCs/>
      <w:sz w:val="22"/>
      <w:lang w:val="es-ES" w:eastAsia="es-ES"/>
    </w:rPr>
  </w:style>
  <w:style w:type="character" w:customStyle="1" w:styleId="Heading8Char">
    <w:name w:val="Heading 8 Char"/>
    <w:link w:val="Heading8"/>
    <w:rsid w:val="00C2687D"/>
    <w:rPr>
      <w:rFonts w:ascii="Arial" w:hAnsi="Arial" w:cs="Arial"/>
      <w:b/>
      <w:bCs/>
      <w:szCs w:val="24"/>
      <w:lang w:val="es-ES" w:eastAsia="es-ES"/>
    </w:rPr>
  </w:style>
  <w:style w:type="character" w:customStyle="1" w:styleId="Heading9Char">
    <w:name w:val="Heading 9 Char"/>
    <w:link w:val="Heading9"/>
    <w:rsid w:val="00C2687D"/>
    <w:rPr>
      <w:rFonts w:ascii="Arial" w:hAnsi="Arial" w:cs="Arial"/>
      <w:b/>
      <w:i/>
      <w:sz w:val="18"/>
      <w:lang w:val="fr-FR" w:eastAsia="es-ES"/>
    </w:rPr>
  </w:style>
  <w:style w:type="character" w:styleId="Hyperlink">
    <w:name w:val="Hyperlink"/>
    <w:uiPriority w:val="99"/>
    <w:rsid w:val="007B3F68"/>
    <w:rPr>
      <w:rFonts w:ascii="Arial" w:hAnsi="Arial"/>
      <w:dstrike w:val="0"/>
      <w:color w:val="000004"/>
      <w:sz w:val="20"/>
      <w:u w:val="single"/>
      <w:vertAlign w:val="baseline"/>
    </w:rPr>
  </w:style>
  <w:style w:type="paragraph" w:styleId="NormalWeb">
    <w:name w:val="Normal (Web)"/>
    <w:basedOn w:val="Normal"/>
    <w:rsid w:val="007B3F68"/>
    <w:pPr>
      <w:spacing w:before="100" w:beforeAutospacing="1" w:after="100" w:afterAutospacing="1"/>
    </w:pPr>
    <w:rPr>
      <w:rFonts w:eastAsia="Arial Unicode MS" w:cs="Arial"/>
      <w:sz w:val="20"/>
      <w:szCs w:val="20"/>
    </w:rPr>
  </w:style>
  <w:style w:type="character" w:styleId="FollowedHyperlink">
    <w:name w:val="FollowedHyperlink"/>
    <w:uiPriority w:val="99"/>
    <w:semiHidden/>
    <w:rsid w:val="007B3F68"/>
    <w:rPr>
      <w:color w:val="800080"/>
      <w:u w:val="single"/>
    </w:rPr>
  </w:style>
  <w:style w:type="paragraph" w:customStyle="1" w:styleId="titapartado1">
    <w:name w:val="titapartado1"/>
    <w:basedOn w:val="Normal"/>
    <w:rsid w:val="007B3F68"/>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rsid w:val="007B3F68"/>
    <w:rPr>
      <w:color w:val="FF3333"/>
      <w:shd w:val="clear" w:color="auto" w:fill="FFFF00"/>
    </w:rPr>
  </w:style>
  <w:style w:type="paragraph" w:customStyle="1" w:styleId="titapartado2">
    <w:name w:val="titapartado2"/>
    <w:basedOn w:val="Normal"/>
    <w:rsid w:val="007B3F68"/>
    <w:pPr>
      <w:spacing w:before="100" w:beforeAutospacing="1" w:after="100" w:afterAutospacing="1"/>
    </w:pPr>
    <w:rPr>
      <w:rFonts w:ascii="Arial Unicode MS" w:eastAsia="Arial Unicode MS" w:hAnsi="Arial Unicode MS" w:cs="Arial Unicode MS"/>
      <w:color w:val="003399"/>
      <w:sz w:val="28"/>
      <w:szCs w:val="28"/>
    </w:rPr>
  </w:style>
  <w:style w:type="paragraph" w:styleId="HTMLPreformatted">
    <w:name w:val="HTML Preformatted"/>
    <w:basedOn w:val="Normal"/>
    <w:link w:val="HTMLPreformattedChar"/>
    <w:semiHidden/>
    <w:rsid w:val="007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semiHidden/>
    <w:rsid w:val="00C2687D"/>
    <w:rPr>
      <w:rFonts w:ascii="Arial Unicode MS" w:eastAsia="Arial Unicode MS" w:hAnsi="Arial Unicode MS" w:cs="Arial Unicode MS"/>
      <w:lang w:val="es-ES" w:eastAsia="es-ES"/>
    </w:rPr>
  </w:style>
  <w:style w:type="character" w:styleId="Emphasis">
    <w:name w:val="Emphasis"/>
    <w:qFormat/>
    <w:rsid w:val="007B3F68"/>
    <w:rPr>
      <w:i/>
      <w:iCs/>
    </w:rPr>
  </w:style>
  <w:style w:type="character" w:styleId="Strong">
    <w:name w:val="Strong"/>
    <w:aliases w:val="Texto"/>
    <w:qFormat/>
    <w:rsid w:val="007B3F68"/>
    <w:rPr>
      <w:b/>
      <w:bCs/>
    </w:rPr>
  </w:style>
  <w:style w:type="paragraph" w:styleId="BodyTextIndent">
    <w:name w:val="Body Text Indent"/>
    <w:basedOn w:val="Normal"/>
    <w:link w:val="BodyTextIndentChar"/>
    <w:rsid w:val="007B3F68"/>
    <w:pPr>
      <w:ind w:left="720"/>
      <w:jc w:val="center"/>
    </w:pPr>
    <w:rPr>
      <w:rFonts w:cs="Arial"/>
      <w:b/>
      <w:bCs/>
      <w:szCs w:val="20"/>
    </w:rPr>
  </w:style>
  <w:style w:type="character" w:customStyle="1" w:styleId="BodyTextIndentChar">
    <w:name w:val="Body Text Indent Char"/>
    <w:basedOn w:val="DefaultParagraphFont"/>
    <w:link w:val="BodyTextIndent"/>
    <w:rsid w:val="00C2687D"/>
    <w:rPr>
      <w:rFonts w:ascii="Arial" w:hAnsi="Arial" w:cs="Arial"/>
      <w:b/>
      <w:bCs/>
      <w:sz w:val="22"/>
      <w:lang w:val="es-ES" w:eastAsia="es-ES"/>
    </w:rPr>
  </w:style>
  <w:style w:type="paragraph" w:styleId="Caption">
    <w:name w:val="caption"/>
    <w:basedOn w:val="Normal"/>
    <w:next w:val="Normal"/>
    <w:qFormat/>
    <w:rsid w:val="007B3F68"/>
    <w:pPr>
      <w:ind w:left="900" w:right="600"/>
      <w:jc w:val="center"/>
    </w:pPr>
    <w:rPr>
      <w:rFonts w:cs="Arial"/>
      <w:bCs/>
      <w:sz w:val="20"/>
      <w:szCs w:val="18"/>
    </w:rPr>
  </w:style>
  <w:style w:type="paragraph" w:styleId="BodyText">
    <w:name w:val="Body Text"/>
    <w:basedOn w:val="Normal"/>
    <w:link w:val="BodyTextChar"/>
    <w:rsid w:val="007B3F68"/>
    <w:pPr>
      <w:tabs>
        <w:tab w:val="left" w:pos="4253"/>
      </w:tabs>
    </w:pPr>
    <w:rPr>
      <w:rFonts w:cs="Arial"/>
      <w:b/>
      <w:lang w:val="es-ES_tradnl"/>
    </w:rPr>
  </w:style>
  <w:style w:type="character" w:customStyle="1" w:styleId="BodyTextChar">
    <w:name w:val="Body Text Char"/>
    <w:link w:val="BodyText"/>
    <w:rsid w:val="00C2687D"/>
    <w:rPr>
      <w:rFonts w:ascii="Arial" w:hAnsi="Arial" w:cs="Arial"/>
      <w:b/>
      <w:sz w:val="22"/>
      <w:szCs w:val="24"/>
      <w:lang w:val="es-ES_tradnl" w:eastAsia="es-ES"/>
    </w:rPr>
  </w:style>
  <w:style w:type="paragraph" w:styleId="Header">
    <w:name w:val="header"/>
    <w:basedOn w:val="Normal"/>
    <w:link w:val="HeaderChar"/>
    <w:rsid w:val="007B3F68"/>
    <w:rPr>
      <w:rFonts w:ascii="Arial Narrow" w:hAnsi="Arial Narrow" w:cs="Arial"/>
      <w:lang w:val="es-PE"/>
    </w:rPr>
  </w:style>
  <w:style w:type="character" w:customStyle="1" w:styleId="HeaderChar">
    <w:name w:val="Header Char"/>
    <w:link w:val="Header"/>
    <w:rsid w:val="00B262A0"/>
    <w:rPr>
      <w:rFonts w:ascii="Arial Narrow" w:hAnsi="Arial Narrow" w:cs="Arial"/>
      <w:sz w:val="22"/>
      <w:szCs w:val="24"/>
      <w:lang w:eastAsia="es-ES"/>
    </w:rPr>
  </w:style>
  <w:style w:type="paragraph" w:styleId="Footer">
    <w:name w:val="footer"/>
    <w:basedOn w:val="Normal"/>
    <w:link w:val="FooterChar"/>
    <w:uiPriority w:val="99"/>
    <w:rsid w:val="007B3F68"/>
    <w:pPr>
      <w:tabs>
        <w:tab w:val="center" w:pos="4419"/>
        <w:tab w:val="right" w:pos="8838"/>
      </w:tabs>
      <w:jc w:val="center"/>
    </w:pPr>
    <w:rPr>
      <w:rFonts w:cs="Arial"/>
      <w:sz w:val="20"/>
      <w:lang w:val="es-PE"/>
    </w:rPr>
  </w:style>
  <w:style w:type="character" w:customStyle="1" w:styleId="FooterChar">
    <w:name w:val="Footer Char"/>
    <w:link w:val="Footer"/>
    <w:uiPriority w:val="99"/>
    <w:rsid w:val="00134A09"/>
    <w:rPr>
      <w:rFonts w:ascii="Arial" w:hAnsi="Arial" w:cs="Arial"/>
      <w:szCs w:val="24"/>
      <w:lang w:eastAsia="es-ES"/>
    </w:rPr>
  </w:style>
  <w:style w:type="character" w:styleId="PageNumber">
    <w:name w:val="page number"/>
    <w:basedOn w:val="DefaultParagraphFont"/>
    <w:semiHidden/>
    <w:rsid w:val="007B3F68"/>
  </w:style>
  <w:style w:type="paragraph" w:customStyle="1" w:styleId="Textodenotaalfinal">
    <w:name w:val="Texto de nota al final"/>
    <w:basedOn w:val="Normal"/>
    <w:rsid w:val="007B3F68"/>
    <w:pPr>
      <w:widowControl w:val="0"/>
    </w:pPr>
    <w:rPr>
      <w:rFonts w:ascii="Courier New" w:hAnsi="Courier New" w:cs="Arial"/>
      <w:snapToGrid w:val="0"/>
      <w:szCs w:val="20"/>
    </w:rPr>
  </w:style>
  <w:style w:type="paragraph" w:customStyle="1" w:styleId="Num-DocParagraph">
    <w:name w:val="Num-Doc Paragraph"/>
    <w:basedOn w:val="BodyText"/>
    <w:rsid w:val="007B3F68"/>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7B3F68"/>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BodyText"/>
    <w:rsid w:val="007B3F68"/>
    <w:pPr>
      <w:keepNext/>
      <w:tabs>
        <w:tab w:val="left" w:pos="851"/>
        <w:tab w:val="left" w:pos="1191"/>
        <w:tab w:val="left" w:pos="1531"/>
      </w:tabs>
      <w:spacing w:after="240"/>
      <w:jc w:val="center"/>
    </w:pPr>
    <w:rPr>
      <w:rFonts w:ascii="Helvetica" w:hAnsi="Helvetica" w:cs="Arial"/>
      <w:szCs w:val="20"/>
      <w:lang w:val="en-GB"/>
    </w:rPr>
  </w:style>
  <w:style w:type="paragraph" w:styleId="Title">
    <w:name w:val="Title"/>
    <w:basedOn w:val="Normal"/>
    <w:link w:val="TitleChar"/>
    <w:autoRedefine/>
    <w:qFormat/>
    <w:rsid w:val="007F1ECD"/>
    <w:pPr>
      <w:widowControl w:val="0"/>
      <w:jc w:val="center"/>
    </w:pPr>
    <w:rPr>
      <w:rFonts w:ascii="Arial Black" w:hAnsi="Arial Black" w:cs="Arial"/>
      <w:b/>
      <w:bCs/>
      <w:snapToGrid w:val="0"/>
      <w:sz w:val="32"/>
      <w:szCs w:val="20"/>
    </w:rPr>
  </w:style>
  <w:style w:type="character" w:customStyle="1" w:styleId="TitleChar">
    <w:name w:val="Title Char"/>
    <w:link w:val="Title"/>
    <w:rsid w:val="00C2687D"/>
    <w:rPr>
      <w:rFonts w:ascii="Arial Black" w:hAnsi="Arial Black" w:cs="Arial"/>
      <w:b/>
      <w:bCs/>
      <w:snapToGrid w:val="0"/>
      <w:sz w:val="32"/>
      <w:lang w:val="es-ES" w:eastAsia="es-ES"/>
    </w:rPr>
  </w:style>
  <w:style w:type="paragraph" w:styleId="BodyText3">
    <w:name w:val="Body Text 3"/>
    <w:basedOn w:val="Normal"/>
    <w:link w:val="BodyText3Char"/>
    <w:semiHidden/>
    <w:rsid w:val="007B3F68"/>
    <w:pPr>
      <w:spacing w:line="360" w:lineRule="auto"/>
    </w:pPr>
    <w:rPr>
      <w:rFonts w:ascii="Bookman Old Style" w:hAnsi="Bookman Old Style" w:cs="Arial"/>
      <w:b/>
      <w:szCs w:val="20"/>
    </w:rPr>
  </w:style>
  <w:style w:type="character" w:customStyle="1" w:styleId="BodyText3Char">
    <w:name w:val="Body Text 3 Char"/>
    <w:link w:val="BodyText3"/>
    <w:semiHidden/>
    <w:rsid w:val="00C2687D"/>
    <w:rPr>
      <w:rFonts w:ascii="Bookman Old Style" w:hAnsi="Bookman Old Style" w:cs="Arial"/>
      <w:b/>
      <w:sz w:val="22"/>
      <w:lang w:val="es-ES" w:eastAsia="es-ES"/>
    </w:rPr>
  </w:style>
  <w:style w:type="paragraph" w:styleId="BodyText2">
    <w:name w:val="Body Text 2"/>
    <w:basedOn w:val="Normal"/>
    <w:link w:val="BodyText2Char"/>
    <w:rsid w:val="007B3F68"/>
    <w:pPr>
      <w:tabs>
        <w:tab w:val="left" w:pos="851"/>
        <w:tab w:val="left" w:pos="1191"/>
        <w:tab w:val="left" w:pos="1531"/>
      </w:tabs>
    </w:pPr>
    <w:rPr>
      <w:rFonts w:cs="Arial"/>
      <w:szCs w:val="20"/>
      <w:lang w:val="en-US"/>
    </w:rPr>
  </w:style>
  <w:style w:type="character" w:customStyle="1" w:styleId="BodyText2Char">
    <w:name w:val="Body Text 2 Char"/>
    <w:link w:val="BodyText2"/>
    <w:rsid w:val="00C2687D"/>
    <w:rPr>
      <w:rFonts w:ascii="Arial" w:hAnsi="Arial" w:cs="Arial"/>
      <w:sz w:val="22"/>
      <w:lang w:val="en-US" w:eastAsia="es-ES"/>
    </w:rPr>
  </w:style>
  <w:style w:type="paragraph" w:styleId="ListBullet">
    <w:name w:val="List Bullet"/>
    <w:basedOn w:val="Normal"/>
    <w:autoRedefine/>
    <w:semiHidden/>
    <w:rsid w:val="007B3F68"/>
    <w:pPr>
      <w:tabs>
        <w:tab w:val="left" w:pos="851"/>
        <w:tab w:val="left" w:pos="1191"/>
        <w:tab w:val="left" w:pos="1531"/>
      </w:tabs>
      <w:spacing w:after="240"/>
      <w:ind w:left="1191" w:hanging="340"/>
    </w:pPr>
    <w:rPr>
      <w:rFonts w:ascii="Times" w:hAnsi="Times" w:cs="Arial"/>
      <w:szCs w:val="20"/>
      <w:lang w:val="en-GB"/>
    </w:rPr>
  </w:style>
  <w:style w:type="paragraph" w:styleId="FootnoteText">
    <w:name w:val="footnote text"/>
    <w:aliases w:val="Footnote Text English,fn,single space,FOOTNOTES,footnote text,Car Car,Car1,Footnote Text Char Char Char,Footnote Text Char Char,Nota pie,FT,ft Char Char Char Char Char Char Char,Footnote Text Char1 Char,Footnote Text Char Char1 Char,ft"/>
    <w:basedOn w:val="Normal"/>
    <w:link w:val="FootnoteTextChar"/>
    <w:rsid w:val="007B3F68"/>
    <w:pPr>
      <w:tabs>
        <w:tab w:val="left" w:pos="851"/>
        <w:tab w:val="left" w:pos="1191"/>
        <w:tab w:val="left" w:pos="1531"/>
      </w:tabs>
      <w:spacing w:after="120"/>
      <w:ind w:left="851" w:hanging="851"/>
    </w:pPr>
    <w:rPr>
      <w:rFonts w:ascii="Times" w:hAnsi="Times" w:cs="Arial"/>
      <w:sz w:val="20"/>
      <w:szCs w:val="20"/>
      <w:lang w:val="en-GB"/>
    </w:rPr>
  </w:style>
  <w:style w:type="character" w:customStyle="1" w:styleId="FootnoteTextChar">
    <w:name w:val="Footnote Text Char"/>
    <w:aliases w:val="Footnote Text English Char,fn Char,single space Char,FOOTNOTES Char,footnote text Char,Car Car Char,Car1 Char,Footnote Text Char Char Char Char,Footnote Text Char Char Char1,Nota pie Char,FT Char,Footnote Text Char1 Char Char,ft Char"/>
    <w:link w:val="FootnoteText"/>
    <w:rsid w:val="00C2687D"/>
    <w:rPr>
      <w:rFonts w:ascii="Times" w:hAnsi="Times" w:cs="Arial"/>
      <w:lang w:val="en-GB" w:eastAsia="es-ES"/>
    </w:rPr>
  </w:style>
  <w:style w:type="paragraph" w:styleId="BodyTextIndent2">
    <w:name w:val="Body Text Indent 2"/>
    <w:basedOn w:val="Normal"/>
    <w:link w:val="BodyTextIndent2Char"/>
    <w:semiHidden/>
    <w:rsid w:val="007B3F68"/>
    <w:pPr>
      <w:ind w:firstLine="567"/>
    </w:pPr>
    <w:rPr>
      <w:rFonts w:cs="Arial"/>
      <w:szCs w:val="20"/>
      <w:lang w:val="fr-FR"/>
    </w:rPr>
  </w:style>
  <w:style w:type="character" w:customStyle="1" w:styleId="BodyTextIndent2Char">
    <w:name w:val="Body Text Indent 2 Char"/>
    <w:link w:val="BodyTextIndent2"/>
    <w:semiHidden/>
    <w:rsid w:val="00C2687D"/>
    <w:rPr>
      <w:rFonts w:ascii="Arial" w:hAnsi="Arial" w:cs="Arial"/>
      <w:sz w:val="22"/>
      <w:lang w:val="fr-FR" w:eastAsia="es-ES"/>
    </w:rPr>
  </w:style>
  <w:style w:type="paragraph" w:styleId="BodyTextIndent3">
    <w:name w:val="Body Text Indent 3"/>
    <w:basedOn w:val="Normal"/>
    <w:link w:val="BodyTextIndent3Char"/>
    <w:semiHidden/>
    <w:rsid w:val="007B3F68"/>
    <w:pPr>
      <w:ind w:left="1429" w:hanging="720"/>
    </w:pPr>
    <w:rPr>
      <w:rFonts w:cs="Arial"/>
      <w:lang w:val="es-ES_tradnl"/>
    </w:rPr>
  </w:style>
  <w:style w:type="character" w:customStyle="1" w:styleId="BodyTextIndent3Char">
    <w:name w:val="Body Text Indent 3 Char"/>
    <w:link w:val="BodyTextIndent3"/>
    <w:semiHidden/>
    <w:rsid w:val="00C2687D"/>
    <w:rPr>
      <w:rFonts w:ascii="Arial" w:hAnsi="Arial" w:cs="Arial"/>
      <w:sz w:val="22"/>
      <w:szCs w:val="24"/>
      <w:lang w:val="es-ES_tradnl" w:eastAsia="es-ES"/>
    </w:rPr>
  </w:style>
  <w:style w:type="paragraph" w:styleId="BlockText">
    <w:name w:val="Block Text"/>
    <w:basedOn w:val="Normal"/>
    <w:rsid w:val="007B3F68"/>
    <w:pPr>
      <w:ind w:left="851" w:right="848"/>
    </w:pPr>
    <w:rPr>
      <w:rFonts w:cs="Arial"/>
      <w:i/>
      <w:szCs w:val="20"/>
      <w:lang w:val="fr-FR"/>
    </w:rPr>
  </w:style>
  <w:style w:type="character" w:styleId="FootnoteReference">
    <w:name w:val="footnote reference"/>
    <w:uiPriority w:val="99"/>
    <w:rsid w:val="007B3F68"/>
    <w:rPr>
      <w:vertAlign w:val="superscript"/>
    </w:rPr>
  </w:style>
  <w:style w:type="paragraph" w:styleId="TOC1">
    <w:name w:val="toc 1"/>
    <w:basedOn w:val="Normal"/>
    <w:next w:val="Normal"/>
    <w:autoRedefine/>
    <w:uiPriority w:val="39"/>
    <w:qFormat/>
    <w:rsid w:val="001F76C8"/>
    <w:pPr>
      <w:tabs>
        <w:tab w:val="left" w:pos="360"/>
        <w:tab w:val="right" w:leader="dot" w:pos="8778"/>
      </w:tabs>
      <w:spacing w:before="120"/>
    </w:pPr>
    <w:rPr>
      <w:rFonts w:cs="Arial"/>
      <w:b/>
      <w:noProof/>
      <w:sz w:val="20"/>
      <w:szCs w:val="28"/>
      <w:lang w:val="es-PE"/>
    </w:rPr>
  </w:style>
  <w:style w:type="paragraph" w:styleId="TOC2">
    <w:name w:val="toc 2"/>
    <w:basedOn w:val="Normal"/>
    <w:next w:val="Normal"/>
    <w:autoRedefine/>
    <w:uiPriority w:val="39"/>
    <w:qFormat/>
    <w:rsid w:val="007B3F68"/>
    <w:pPr>
      <w:tabs>
        <w:tab w:val="left" w:pos="900"/>
        <w:tab w:val="left" w:pos="980"/>
        <w:tab w:val="right" w:leader="dot" w:pos="8778"/>
      </w:tabs>
      <w:spacing w:before="120"/>
      <w:ind w:left="360"/>
    </w:pPr>
    <w:rPr>
      <w:rFonts w:cs="Arial"/>
      <w:bCs/>
      <w:noProof/>
      <w:sz w:val="18"/>
      <w:szCs w:val="26"/>
    </w:rPr>
  </w:style>
  <w:style w:type="paragraph" w:styleId="TOC3">
    <w:name w:val="toc 3"/>
    <w:basedOn w:val="Normal"/>
    <w:next w:val="Normal"/>
    <w:autoRedefine/>
    <w:uiPriority w:val="39"/>
    <w:qFormat/>
    <w:rsid w:val="007B3F68"/>
    <w:pPr>
      <w:tabs>
        <w:tab w:val="right" w:leader="dot" w:pos="8778"/>
      </w:tabs>
      <w:ind w:left="980"/>
    </w:pPr>
    <w:rPr>
      <w:rFonts w:cs="Arial"/>
      <w:noProof/>
      <w:sz w:val="18"/>
    </w:rPr>
  </w:style>
  <w:style w:type="paragraph" w:styleId="TOC4">
    <w:name w:val="toc 4"/>
    <w:basedOn w:val="Normal"/>
    <w:next w:val="Normal"/>
    <w:autoRedefine/>
    <w:uiPriority w:val="39"/>
    <w:rsid w:val="007B3F68"/>
    <w:pPr>
      <w:ind w:left="720"/>
    </w:pPr>
    <w:rPr>
      <w:rFonts w:cs="Arial"/>
    </w:rPr>
  </w:style>
  <w:style w:type="paragraph" w:styleId="TOC5">
    <w:name w:val="toc 5"/>
    <w:basedOn w:val="Normal"/>
    <w:next w:val="Normal"/>
    <w:autoRedefine/>
    <w:uiPriority w:val="39"/>
    <w:rsid w:val="007B3F68"/>
    <w:pPr>
      <w:ind w:left="960"/>
    </w:pPr>
    <w:rPr>
      <w:rFonts w:cs="Arial"/>
    </w:rPr>
  </w:style>
  <w:style w:type="paragraph" w:styleId="TOC6">
    <w:name w:val="toc 6"/>
    <w:basedOn w:val="Normal"/>
    <w:next w:val="Normal"/>
    <w:autoRedefine/>
    <w:uiPriority w:val="39"/>
    <w:rsid w:val="007B3F68"/>
    <w:pPr>
      <w:ind w:left="1200"/>
    </w:pPr>
    <w:rPr>
      <w:rFonts w:cs="Arial"/>
    </w:rPr>
  </w:style>
  <w:style w:type="paragraph" w:styleId="TOC7">
    <w:name w:val="toc 7"/>
    <w:basedOn w:val="Normal"/>
    <w:next w:val="Normal"/>
    <w:autoRedefine/>
    <w:uiPriority w:val="39"/>
    <w:rsid w:val="007B3F68"/>
    <w:pPr>
      <w:ind w:left="1440"/>
    </w:pPr>
    <w:rPr>
      <w:rFonts w:cs="Arial"/>
    </w:rPr>
  </w:style>
  <w:style w:type="paragraph" w:styleId="TOC8">
    <w:name w:val="toc 8"/>
    <w:basedOn w:val="Normal"/>
    <w:next w:val="Normal"/>
    <w:autoRedefine/>
    <w:uiPriority w:val="39"/>
    <w:rsid w:val="007B3F68"/>
    <w:pPr>
      <w:ind w:left="1680"/>
    </w:pPr>
    <w:rPr>
      <w:rFonts w:cs="Arial"/>
    </w:rPr>
  </w:style>
  <w:style w:type="paragraph" w:styleId="TOC9">
    <w:name w:val="toc 9"/>
    <w:basedOn w:val="Normal"/>
    <w:next w:val="Normal"/>
    <w:autoRedefine/>
    <w:uiPriority w:val="39"/>
    <w:rsid w:val="007B3F68"/>
    <w:pPr>
      <w:ind w:left="1920"/>
    </w:pPr>
    <w:rPr>
      <w:rFonts w:cs="Arial"/>
    </w:rPr>
  </w:style>
  <w:style w:type="paragraph" w:styleId="BalloonText">
    <w:name w:val="Balloon Text"/>
    <w:basedOn w:val="Normal"/>
    <w:link w:val="BalloonTextChar"/>
    <w:rsid w:val="007B3F68"/>
    <w:rPr>
      <w:rFonts w:ascii="Tahoma" w:hAnsi="Tahoma" w:cs="Tahoma"/>
      <w:sz w:val="16"/>
      <w:szCs w:val="16"/>
      <w:lang w:val="es-PE" w:eastAsia="en-US"/>
    </w:rPr>
  </w:style>
  <w:style w:type="character" w:customStyle="1" w:styleId="BalloonTextChar">
    <w:name w:val="Balloon Text Char"/>
    <w:link w:val="BalloonText"/>
    <w:rsid w:val="00C2687D"/>
    <w:rPr>
      <w:rFonts w:ascii="Tahoma" w:hAnsi="Tahoma" w:cs="Tahoma"/>
      <w:sz w:val="16"/>
      <w:szCs w:val="16"/>
      <w:lang w:eastAsia="en-US"/>
    </w:rPr>
  </w:style>
  <w:style w:type="paragraph" w:customStyle="1" w:styleId="xl56">
    <w:name w:val="xl56"/>
    <w:basedOn w:val="Normal"/>
    <w:rsid w:val="007B3F68"/>
    <w:pPr>
      <w:pBdr>
        <w:bottom w:val="single" w:sz="4" w:space="0" w:color="auto"/>
      </w:pBdr>
      <w:spacing w:before="100" w:beforeAutospacing="1" w:after="100" w:afterAutospacing="1"/>
    </w:pPr>
    <w:rPr>
      <w:rFonts w:eastAsia="Arial Unicode MS" w:cs="Arial"/>
      <w:b/>
      <w:bCs/>
      <w:lang w:val="en-US" w:eastAsia="en-US"/>
    </w:rPr>
  </w:style>
  <w:style w:type="paragraph" w:styleId="CommentText">
    <w:name w:val="annotation text"/>
    <w:basedOn w:val="Normal"/>
    <w:link w:val="CommentTextChar"/>
    <w:rsid w:val="007B3F68"/>
    <w:pPr>
      <w:autoSpaceDE w:val="0"/>
      <w:autoSpaceDN w:val="0"/>
    </w:pPr>
    <w:rPr>
      <w:rFonts w:cs="Arial"/>
      <w:noProof/>
      <w:szCs w:val="20"/>
      <w:lang w:eastAsia="en-US"/>
    </w:rPr>
  </w:style>
  <w:style w:type="character" w:customStyle="1" w:styleId="CommentTextChar">
    <w:name w:val="Comment Text Char"/>
    <w:basedOn w:val="DefaultParagraphFont"/>
    <w:link w:val="CommentText"/>
    <w:rsid w:val="00C2687D"/>
    <w:rPr>
      <w:rFonts w:ascii="Arial" w:hAnsi="Arial" w:cs="Arial"/>
      <w:noProof/>
      <w:sz w:val="22"/>
      <w:lang w:val="es-ES" w:eastAsia="en-US"/>
    </w:rPr>
  </w:style>
  <w:style w:type="paragraph" w:customStyle="1" w:styleId="para05">
    <w:name w:val="para05"/>
    <w:basedOn w:val="Normal"/>
    <w:rsid w:val="007B3F68"/>
    <w:pPr>
      <w:autoSpaceDE w:val="0"/>
      <w:autoSpaceDN w:val="0"/>
      <w:spacing w:line="360" w:lineRule="auto"/>
      <w:ind w:left="284"/>
    </w:pPr>
    <w:rPr>
      <w:rFonts w:cs="Arial"/>
      <w:szCs w:val="20"/>
      <w:lang w:val="es-ES_tradnl" w:eastAsia="en-US"/>
    </w:rPr>
  </w:style>
  <w:style w:type="paragraph" w:customStyle="1" w:styleId="BodyText21">
    <w:name w:val="Body Text 21"/>
    <w:basedOn w:val="Normal"/>
    <w:rsid w:val="007B3F68"/>
    <w:pPr>
      <w:overflowPunct w:val="0"/>
      <w:autoSpaceDE w:val="0"/>
      <w:autoSpaceDN w:val="0"/>
      <w:adjustRightInd w:val="0"/>
      <w:textAlignment w:val="baseline"/>
    </w:pPr>
    <w:rPr>
      <w:rFonts w:cs="Arial"/>
      <w:szCs w:val="20"/>
    </w:rPr>
  </w:style>
  <w:style w:type="paragraph" w:customStyle="1" w:styleId="Default">
    <w:name w:val="Default"/>
    <w:rsid w:val="007B3F68"/>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7B3F68"/>
    <w:rPr>
      <w:sz w:val="24"/>
      <w:szCs w:val="24"/>
    </w:rPr>
  </w:style>
  <w:style w:type="paragraph" w:customStyle="1" w:styleId="Table-Text">
    <w:name w:val="Table - Text"/>
    <w:basedOn w:val="Normal"/>
    <w:rsid w:val="007B3F68"/>
    <w:pPr>
      <w:widowControl w:val="0"/>
      <w:autoSpaceDE w:val="0"/>
      <w:autoSpaceDN w:val="0"/>
      <w:adjustRightInd w:val="0"/>
      <w:spacing w:before="60" w:after="60"/>
    </w:pPr>
    <w:rPr>
      <w:rFonts w:cs="Arial"/>
      <w:sz w:val="20"/>
      <w:szCs w:val="20"/>
      <w:lang w:val="en-US"/>
    </w:rPr>
  </w:style>
  <w:style w:type="paragraph" w:customStyle="1" w:styleId="Heading31">
    <w:name w:val="Heading 31"/>
    <w:basedOn w:val="Default"/>
    <w:next w:val="Default"/>
    <w:rsid w:val="007B3F68"/>
    <w:rPr>
      <w:rFonts w:ascii="Arial,Bold" w:hAnsi="Arial,Bold"/>
      <w:sz w:val="24"/>
      <w:szCs w:val="24"/>
    </w:rPr>
  </w:style>
  <w:style w:type="paragraph" w:customStyle="1" w:styleId="Heading21">
    <w:name w:val="Heading 21"/>
    <w:basedOn w:val="Default"/>
    <w:next w:val="Default"/>
    <w:rsid w:val="007B3F68"/>
    <w:rPr>
      <w:rFonts w:ascii="Arial,Bold" w:hAnsi="Arial,Bold"/>
      <w:sz w:val="24"/>
      <w:szCs w:val="24"/>
    </w:rPr>
  </w:style>
  <w:style w:type="paragraph" w:customStyle="1" w:styleId="BodyBoldIndent">
    <w:name w:val="BodyBoldIndent"/>
    <w:basedOn w:val="Default"/>
    <w:next w:val="Default"/>
    <w:rsid w:val="007B3F68"/>
    <w:rPr>
      <w:sz w:val="24"/>
      <w:szCs w:val="24"/>
    </w:rPr>
  </w:style>
  <w:style w:type="paragraph" w:styleId="TableofFigures">
    <w:name w:val="table of figures"/>
    <w:basedOn w:val="Normal"/>
    <w:next w:val="Normal"/>
    <w:semiHidden/>
    <w:rsid w:val="007B3F68"/>
    <w:pPr>
      <w:ind w:left="480" w:hanging="480"/>
    </w:pPr>
    <w:rPr>
      <w:rFonts w:cs="Arial"/>
    </w:rPr>
  </w:style>
  <w:style w:type="paragraph" w:customStyle="1" w:styleId="a">
    <w:name w:val="."/>
    <w:basedOn w:val="TOC2"/>
    <w:rsid w:val="007B3F68"/>
  </w:style>
  <w:style w:type="paragraph" w:customStyle="1" w:styleId="TituloTabla">
    <w:name w:val="Titulo_Tabla"/>
    <w:basedOn w:val="Normal"/>
    <w:rsid w:val="007B3F68"/>
    <w:pPr>
      <w:jc w:val="left"/>
    </w:pPr>
    <w:rPr>
      <w:rFonts w:ascii="Arial Narrow" w:hAnsi="Arial Narrow"/>
      <w:sz w:val="20"/>
      <w:lang w:val="en-US" w:eastAsia="en-US"/>
    </w:rPr>
  </w:style>
  <w:style w:type="paragraph" w:customStyle="1" w:styleId="checklist1line">
    <w:name w:val="checklist 1line"/>
    <w:basedOn w:val="Normal"/>
    <w:rsid w:val="007B3F68"/>
    <w:pPr>
      <w:spacing w:before="120" w:after="120"/>
      <w:jc w:val="left"/>
    </w:pPr>
    <w:rPr>
      <w:rFonts w:ascii="Times" w:hAnsi="Times"/>
      <w:szCs w:val="20"/>
      <w:lang w:val="en-US" w:eastAsia="en-US"/>
    </w:rPr>
  </w:style>
  <w:style w:type="paragraph" w:customStyle="1" w:styleId="formspace">
    <w:name w:val="form space"/>
    <w:basedOn w:val="Normal"/>
    <w:rsid w:val="007B3F68"/>
    <w:pPr>
      <w:spacing w:before="60" w:after="60"/>
      <w:jc w:val="left"/>
    </w:pPr>
    <w:rPr>
      <w:rFonts w:ascii="Helvetica" w:hAnsi="Helvetica"/>
      <w:szCs w:val="20"/>
      <w:lang w:val="en-US" w:eastAsia="en-US"/>
    </w:rPr>
  </w:style>
  <w:style w:type="paragraph" w:customStyle="1" w:styleId="instruction">
    <w:name w:val="instruction"/>
    <w:basedOn w:val="Normal"/>
    <w:rsid w:val="007B3F68"/>
    <w:pPr>
      <w:spacing w:before="240" w:after="240"/>
      <w:ind w:left="-115"/>
    </w:pPr>
    <w:rPr>
      <w:rFonts w:ascii="Times" w:hAnsi="Times"/>
      <w:szCs w:val="20"/>
      <w:lang w:val="en-US" w:eastAsia="en-US"/>
    </w:rPr>
  </w:style>
  <w:style w:type="paragraph" w:customStyle="1" w:styleId="formcaption5pt">
    <w:name w:val="form caption 5pt"/>
    <w:basedOn w:val="Normal"/>
    <w:rsid w:val="007B3F68"/>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7B3F68"/>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7B3F68"/>
    <w:pPr>
      <w:spacing w:before="40" w:after="40"/>
      <w:ind w:left="0"/>
      <w:jc w:val="center"/>
    </w:pPr>
    <w:rPr>
      <w:b/>
      <w:sz w:val="18"/>
    </w:rPr>
  </w:style>
  <w:style w:type="paragraph" w:customStyle="1" w:styleId="communa">
    <w:name w:val="commun a"/>
    <w:basedOn w:val="Normal"/>
    <w:rsid w:val="007B3F68"/>
    <w:pPr>
      <w:jc w:val="left"/>
    </w:pPr>
    <w:rPr>
      <w:sz w:val="24"/>
      <w:szCs w:val="14"/>
      <w:lang w:val="en-US" w:eastAsia="en-US"/>
    </w:rPr>
  </w:style>
  <w:style w:type="paragraph" w:customStyle="1" w:styleId="texttit1">
    <w:name w:val="text_tit1"/>
    <w:rsid w:val="007B3F68"/>
    <w:pPr>
      <w:jc w:val="both"/>
    </w:pPr>
    <w:rPr>
      <w:rFonts w:ascii="Arial" w:hAnsi="Arial"/>
      <w:lang w:val="es-ES_tradnl" w:eastAsia="es-ES"/>
    </w:rPr>
  </w:style>
  <w:style w:type="table" w:styleId="TableGrid">
    <w:name w:val="Table Grid"/>
    <w:basedOn w:val="TableNormal"/>
    <w:uiPriority w:val="59"/>
    <w:rsid w:val="009972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
    <w:name w:val="List Number"/>
    <w:basedOn w:val="Normal"/>
    <w:semiHidden/>
    <w:rsid w:val="00FA7E0A"/>
    <w:pPr>
      <w:numPr>
        <w:numId w:val="3"/>
      </w:numPr>
    </w:pPr>
    <w:rPr>
      <w:lang w:val="es-ES_tradnl"/>
    </w:rPr>
  </w:style>
  <w:style w:type="paragraph" w:styleId="ListParagraph">
    <w:name w:val="List Paragraph"/>
    <w:basedOn w:val="Normal"/>
    <w:link w:val="ListParagraphChar"/>
    <w:uiPriority w:val="34"/>
    <w:qFormat/>
    <w:rsid w:val="001A120D"/>
    <w:pPr>
      <w:ind w:left="720"/>
      <w:contextualSpacing/>
    </w:pPr>
  </w:style>
  <w:style w:type="character" w:customStyle="1" w:styleId="ListParagraphChar">
    <w:name w:val="List Paragraph Char"/>
    <w:basedOn w:val="DefaultParagraphFont"/>
    <w:link w:val="ListParagraph"/>
    <w:uiPriority w:val="34"/>
    <w:rsid w:val="00B262A0"/>
    <w:rPr>
      <w:rFonts w:ascii="Arial" w:hAnsi="Arial"/>
      <w:sz w:val="22"/>
      <w:szCs w:val="24"/>
      <w:lang w:val="es-ES" w:eastAsia="es-ES"/>
    </w:rPr>
  </w:style>
  <w:style w:type="table" w:customStyle="1" w:styleId="Sombreadomedio1-nfasis11">
    <w:name w:val="Sombreado medio 1 - Énfasis 11"/>
    <w:basedOn w:val="TableNormal"/>
    <w:uiPriority w:val="63"/>
    <w:rsid w:val="00D447E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extoindependiente21">
    <w:name w:val="Texto independiente 21"/>
    <w:basedOn w:val="Normal"/>
    <w:rsid w:val="00C2687D"/>
    <w:pPr>
      <w:overflowPunct w:val="0"/>
      <w:autoSpaceDE w:val="0"/>
      <w:autoSpaceDN w:val="0"/>
      <w:adjustRightInd w:val="0"/>
      <w:textAlignment w:val="baseline"/>
    </w:pPr>
    <w:rPr>
      <w:rFonts w:cs="Arial"/>
      <w:szCs w:val="20"/>
      <w:lang w:val="es-PE"/>
    </w:rPr>
  </w:style>
  <w:style w:type="paragraph" w:customStyle="1" w:styleId="Ttulo31">
    <w:name w:val="Título 31"/>
    <w:basedOn w:val="Default"/>
    <w:next w:val="Default"/>
    <w:rsid w:val="00C2687D"/>
    <w:rPr>
      <w:rFonts w:ascii="Arial,Bold" w:hAnsi="Arial,Bold"/>
      <w:sz w:val="24"/>
      <w:szCs w:val="24"/>
    </w:rPr>
  </w:style>
  <w:style w:type="paragraph" w:customStyle="1" w:styleId="Ttulo21">
    <w:name w:val="Título 21"/>
    <w:basedOn w:val="Default"/>
    <w:next w:val="Default"/>
    <w:rsid w:val="00C2687D"/>
    <w:rPr>
      <w:rFonts w:ascii="Arial,Bold" w:hAnsi="Arial,Bold"/>
      <w:sz w:val="24"/>
      <w:szCs w:val="24"/>
    </w:rPr>
  </w:style>
  <w:style w:type="paragraph" w:styleId="Index1">
    <w:name w:val="index 1"/>
    <w:basedOn w:val="Normal"/>
    <w:next w:val="Normal"/>
    <w:autoRedefine/>
    <w:uiPriority w:val="99"/>
    <w:semiHidden/>
    <w:unhideWhenUsed/>
    <w:rsid w:val="00C2687D"/>
    <w:pPr>
      <w:ind w:left="220" w:hanging="220"/>
    </w:pPr>
    <w:rPr>
      <w:lang w:val="es-PE"/>
    </w:rPr>
  </w:style>
  <w:style w:type="paragraph" w:customStyle="1" w:styleId="Infodocumentosadjuntos">
    <w:name w:val="Info documentos adjuntos"/>
    <w:basedOn w:val="Normal"/>
    <w:rsid w:val="00C2687D"/>
    <w:rPr>
      <w:lang w:val="es-PE"/>
    </w:rPr>
  </w:style>
  <w:style w:type="paragraph" w:styleId="BodyTextFirstIndent2">
    <w:name w:val="Body Text First Indent 2"/>
    <w:basedOn w:val="BodyTextIndent"/>
    <w:link w:val="BodyTextFirstIndent2Char"/>
    <w:rsid w:val="00C2687D"/>
    <w:pPr>
      <w:spacing w:after="120"/>
      <w:ind w:left="283" w:firstLine="210"/>
      <w:jc w:val="both"/>
    </w:pPr>
    <w:rPr>
      <w:rFonts w:cs="Times New Roman"/>
      <w:b w:val="0"/>
      <w:bCs w:val="0"/>
      <w:szCs w:val="24"/>
    </w:rPr>
  </w:style>
  <w:style w:type="character" w:customStyle="1" w:styleId="BodyTextFirstIndent2Char">
    <w:name w:val="Body Text First Indent 2 Char"/>
    <w:basedOn w:val="BodyTextIndentChar"/>
    <w:link w:val="BodyTextFirstIndent2"/>
    <w:rsid w:val="00C2687D"/>
    <w:rPr>
      <w:rFonts w:ascii="Arial" w:hAnsi="Arial" w:cs="Arial"/>
      <w:b w:val="0"/>
      <w:bCs w:val="0"/>
      <w:sz w:val="22"/>
      <w:szCs w:val="24"/>
      <w:lang w:val="es-ES" w:eastAsia="es-ES"/>
    </w:rPr>
  </w:style>
  <w:style w:type="paragraph" w:styleId="TOCHeading">
    <w:name w:val="TOC Heading"/>
    <w:basedOn w:val="Heading1"/>
    <w:next w:val="Normal"/>
    <w:uiPriority w:val="39"/>
    <w:unhideWhenUsed/>
    <w:qFormat/>
    <w:rsid w:val="00C2687D"/>
    <w:pPr>
      <w:keepLines/>
      <w:spacing w:before="480" w:line="276" w:lineRule="auto"/>
      <w:jc w:val="left"/>
      <w:outlineLvl w:val="9"/>
    </w:pPr>
    <w:rPr>
      <w:rFonts w:ascii="Cambria" w:hAnsi="Cambria" w:cs="Times New Roman"/>
      <w:color w:val="365F91"/>
      <w:lang w:val="es-ES" w:eastAsia="en-US"/>
    </w:rPr>
  </w:style>
  <w:style w:type="paragraph" w:customStyle="1" w:styleId="Circularfijo">
    <w:name w:val="Circular_fijo"/>
    <w:rsid w:val="00C2687D"/>
    <w:pPr>
      <w:jc w:val="center"/>
    </w:pPr>
    <w:rPr>
      <w:rFonts w:ascii="Arial" w:eastAsia="MS Mincho" w:hAnsi="Arial"/>
      <w:bCs/>
      <w:sz w:val="16"/>
      <w:lang w:eastAsia="es-ES"/>
    </w:rPr>
  </w:style>
  <w:style w:type="character" w:customStyle="1" w:styleId="EndnoteTextChar">
    <w:name w:val="Endnote Text Char"/>
    <w:basedOn w:val="DefaultParagraphFont"/>
    <w:link w:val="EndnoteText"/>
    <w:uiPriority w:val="99"/>
    <w:semiHidden/>
    <w:rsid w:val="00C2687D"/>
    <w:rPr>
      <w:rFonts w:ascii="Arial" w:hAnsi="Arial"/>
      <w:lang w:eastAsia="es-ES"/>
    </w:rPr>
  </w:style>
  <w:style w:type="paragraph" w:styleId="EndnoteText">
    <w:name w:val="endnote text"/>
    <w:basedOn w:val="Normal"/>
    <w:link w:val="EndnoteTextChar"/>
    <w:uiPriority w:val="99"/>
    <w:semiHidden/>
    <w:unhideWhenUsed/>
    <w:rsid w:val="00C2687D"/>
    <w:rPr>
      <w:sz w:val="20"/>
      <w:szCs w:val="20"/>
      <w:lang w:val="es-PE"/>
    </w:rPr>
  </w:style>
  <w:style w:type="paragraph" w:styleId="PlainText">
    <w:name w:val="Plain Text"/>
    <w:basedOn w:val="Normal"/>
    <w:link w:val="PlainTextChar"/>
    <w:uiPriority w:val="99"/>
    <w:unhideWhenUsed/>
    <w:rsid w:val="00C2687D"/>
    <w:pPr>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C2687D"/>
    <w:rPr>
      <w:rFonts w:ascii="Consolas" w:eastAsia="Calibri" w:hAnsi="Consolas"/>
      <w:sz w:val="21"/>
      <w:szCs w:val="21"/>
      <w:lang w:val="es-ES" w:eastAsia="es-ES"/>
    </w:rPr>
  </w:style>
  <w:style w:type="paragraph" w:styleId="NoSpacing">
    <w:name w:val="No Spacing"/>
    <w:link w:val="NoSpacingChar"/>
    <w:uiPriority w:val="1"/>
    <w:qFormat/>
    <w:rsid w:val="00C2687D"/>
    <w:rPr>
      <w:rFonts w:ascii="Calibri" w:eastAsia="Calibri" w:hAnsi="Calibri"/>
      <w:sz w:val="22"/>
      <w:szCs w:val="22"/>
      <w:lang w:eastAsia="en-US"/>
    </w:rPr>
  </w:style>
  <w:style w:type="character" w:customStyle="1" w:styleId="NoSpacingChar">
    <w:name w:val="No Spacing Char"/>
    <w:link w:val="NoSpacing"/>
    <w:uiPriority w:val="1"/>
    <w:rsid w:val="00C2687D"/>
    <w:rPr>
      <w:rFonts w:ascii="Calibri" w:eastAsia="Calibri" w:hAnsi="Calibri"/>
      <w:sz w:val="22"/>
      <w:szCs w:val="22"/>
      <w:lang w:eastAsia="en-US"/>
    </w:rPr>
  </w:style>
  <w:style w:type="character" w:styleId="CommentReference">
    <w:name w:val="annotation reference"/>
    <w:basedOn w:val="DefaultParagraphFont"/>
    <w:uiPriority w:val="99"/>
    <w:unhideWhenUsed/>
    <w:rsid w:val="00C2687D"/>
    <w:rPr>
      <w:sz w:val="16"/>
      <w:szCs w:val="16"/>
    </w:rPr>
  </w:style>
  <w:style w:type="character" w:customStyle="1" w:styleId="CommentSubjectChar">
    <w:name w:val="Comment Subject Char"/>
    <w:basedOn w:val="CommentTextChar"/>
    <w:link w:val="CommentSubject"/>
    <w:rsid w:val="00C2687D"/>
    <w:rPr>
      <w:rFonts w:ascii="Arial" w:hAnsi="Arial" w:cs="Arial"/>
      <w:b/>
      <w:bCs/>
      <w:noProof/>
      <w:sz w:val="22"/>
      <w:lang w:val="es-ES" w:eastAsia="es-ES"/>
    </w:rPr>
  </w:style>
  <w:style w:type="paragraph" w:styleId="CommentSubject">
    <w:name w:val="annotation subject"/>
    <w:basedOn w:val="CommentText"/>
    <w:next w:val="CommentText"/>
    <w:link w:val="CommentSubjectChar"/>
    <w:uiPriority w:val="99"/>
    <w:semiHidden/>
    <w:unhideWhenUsed/>
    <w:rsid w:val="00C2687D"/>
    <w:pPr>
      <w:autoSpaceDE/>
      <w:autoSpaceDN/>
    </w:pPr>
    <w:rPr>
      <w:rFonts w:cs="Times New Roman"/>
      <w:b/>
      <w:bCs/>
      <w:noProof w:val="0"/>
      <w:sz w:val="20"/>
      <w:lang w:val="es-PE" w:eastAsia="es-ES"/>
    </w:rPr>
  </w:style>
  <w:style w:type="paragraph" w:customStyle="1" w:styleId="font0">
    <w:name w:val="font0"/>
    <w:basedOn w:val="Normal"/>
    <w:rsid w:val="00C2687D"/>
    <w:pPr>
      <w:spacing w:before="100" w:beforeAutospacing="1" w:after="100" w:afterAutospacing="1"/>
      <w:jc w:val="left"/>
    </w:pPr>
    <w:rPr>
      <w:rFonts w:eastAsia="Arial Unicode MS" w:cs="Arial"/>
      <w:sz w:val="20"/>
      <w:szCs w:val="20"/>
    </w:rPr>
  </w:style>
  <w:style w:type="paragraph" w:customStyle="1" w:styleId="xl24">
    <w:name w:val="xl24"/>
    <w:basedOn w:val="Normal"/>
    <w:rsid w:val="00C2687D"/>
    <w:pPr>
      <w:spacing w:before="100" w:beforeAutospacing="1" w:after="100" w:afterAutospacing="1"/>
      <w:jc w:val="left"/>
    </w:pPr>
    <w:rPr>
      <w:rFonts w:eastAsia="Arial Unicode MS" w:cs="Arial"/>
      <w:szCs w:val="22"/>
    </w:rPr>
  </w:style>
  <w:style w:type="paragraph" w:customStyle="1" w:styleId="xl25">
    <w:name w:val="xl25"/>
    <w:basedOn w:val="Normal"/>
    <w:rsid w:val="00C2687D"/>
    <w:pPr>
      <w:spacing w:before="100" w:beforeAutospacing="1" w:after="100" w:afterAutospacing="1"/>
      <w:jc w:val="center"/>
      <w:textAlignment w:val="center"/>
    </w:pPr>
    <w:rPr>
      <w:rFonts w:eastAsia="Arial Unicode MS" w:cs="Arial"/>
      <w:b/>
      <w:bCs/>
      <w:szCs w:val="22"/>
    </w:rPr>
  </w:style>
  <w:style w:type="paragraph" w:customStyle="1" w:styleId="xl26">
    <w:name w:val="xl26"/>
    <w:basedOn w:val="Normal"/>
    <w:rsid w:val="00C2687D"/>
    <w:pPr>
      <w:pBdr>
        <w:top w:val="single" w:sz="8" w:space="0" w:color="auto"/>
        <w:left w:val="single" w:sz="8" w:space="0" w:color="auto"/>
        <w:bottom w:val="single" w:sz="8" w:space="0" w:color="auto"/>
      </w:pBdr>
      <w:shd w:val="clear" w:color="auto" w:fill="CCFFCC"/>
      <w:spacing w:before="100" w:beforeAutospacing="1" w:after="100" w:afterAutospacing="1"/>
      <w:jc w:val="center"/>
      <w:textAlignment w:val="center"/>
    </w:pPr>
    <w:rPr>
      <w:rFonts w:eastAsia="Arial Unicode MS" w:cs="Arial"/>
      <w:b/>
      <w:bCs/>
      <w:szCs w:val="22"/>
    </w:rPr>
  </w:style>
  <w:style w:type="paragraph" w:customStyle="1" w:styleId="xl27">
    <w:name w:val="xl27"/>
    <w:basedOn w:val="Normal"/>
    <w:rsid w:val="00C2687D"/>
    <w:pPr>
      <w:pBdr>
        <w:top w:val="single" w:sz="8" w:space="0" w:color="auto"/>
        <w:left w:val="single" w:sz="8" w:space="0" w:color="auto"/>
        <w:bottom w:val="single" w:sz="8" w:space="0" w:color="auto"/>
      </w:pBdr>
      <w:shd w:val="clear" w:color="auto" w:fill="CCFFCC"/>
      <w:spacing w:before="100" w:beforeAutospacing="1" w:after="100" w:afterAutospacing="1"/>
      <w:jc w:val="left"/>
      <w:textAlignment w:val="center"/>
    </w:pPr>
    <w:rPr>
      <w:rFonts w:eastAsia="Arial Unicode MS" w:cs="Arial"/>
      <w:b/>
      <w:bCs/>
      <w:szCs w:val="22"/>
    </w:rPr>
  </w:style>
  <w:style w:type="paragraph" w:customStyle="1" w:styleId="xl28">
    <w:name w:val="xl28"/>
    <w:basedOn w:val="Normal"/>
    <w:rsid w:val="00C2687D"/>
    <w:pPr>
      <w:pBdr>
        <w:top w:val="single" w:sz="8" w:space="0" w:color="auto"/>
        <w:right w:val="single" w:sz="8" w:space="0" w:color="auto"/>
      </w:pBdr>
      <w:spacing w:before="100" w:beforeAutospacing="1" w:after="100" w:afterAutospacing="1"/>
      <w:jc w:val="left"/>
    </w:pPr>
    <w:rPr>
      <w:rFonts w:eastAsia="Arial Unicode MS" w:cs="Arial"/>
      <w:b/>
      <w:bCs/>
      <w:szCs w:val="22"/>
    </w:rPr>
  </w:style>
  <w:style w:type="paragraph" w:customStyle="1" w:styleId="xl29">
    <w:name w:val="xl29"/>
    <w:basedOn w:val="Normal"/>
    <w:rsid w:val="00C2687D"/>
    <w:pPr>
      <w:pBdr>
        <w:top w:val="single" w:sz="8" w:space="0" w:color="auto"/>
      </w:pBdr>
      <w:spacing w:before="100" w:beforeAutospacing="1" w:after="100" w:afterAutospacing="1"/>
      <w:jc w:val="left"/>
    </w:pPr>
    <w:rPr>
      <w:rFonts w:eastAsia="Arial Unicode MS" w:cs="Arial"/>
      <w:b/>
      <w:bCs/>
      <w:szCs w:val="22"/>
    </w:rPr>
  </w:style>
  <w:style w:type="paragraph" w:customStyle="1" w:styleId="xl30">
    <w:name w:val="xl30"/>
    <w:basedOn w:val="Normal"/>
    <w:rsid w:val="00C2687D"/>
    <w:pPr>
      <w:pBdr>
        <w:top w:val="single" w:sz="8" w:space="0" w:color="auto"/>
      </w:pBdr>
      <w:spacing w:before="100" w:beforeAutospacing="1" w:after="100" w:afterAutospacing="1"/>
      <w:jc w:val="center"/>
    </w:pPr>
    <w:rPr>
      <w:rFonts w:eastAsia="Arial Unicode MS" w:cs="Arial"/>
      <w:b/>
      <w:bCs/>
      <w:szCs w:val="22"/>
    </w:rPr>
  </w:style>
  <w:style w:type="paragraph" w:customStyle="1" w:styleId="xl31">
    <w:name w:val="xl31"/>
    <w:basedOn w:val="Normal"/>
    <w:rsid w:val="00C2687D"/>
    <w:pPr>
      <w:pBdr>
        <w:top w:val="single" w:sz="8" w:space="0" w:color="auto"/>
        <w:right w:val="single" w:sz="8" w:space="0" w:color="auto"/>
      </w:pBdr>
      <w:spacing w:before="100" w:beforeAutospacing="1" w:after="100" w:afterAutospacing="1"/>
      <w:jc w:val="center"/>
    </w:pPr>
    <w:rPr>
      <w:rFonts w:eastAsia="Arial Unicode MS" w:cs="Arial"/>
      <w:b/>
      <w:bCs/>
      <w:szCs w:val="22"/>
    </w:rPr>
  </w:style>
  <w:style w:type="paragraph" w:customStyle="1" w:styleId="xl32">
    <w:name w:val="xl32"/>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b/>
      <w:bCs/>
      <w:szCs w:val="22"/>
    </w:rPr>
  </w:style>
  <w:style w:type="paragraph" w:customStyle="1" w:styleId="xl33">
    <w:name w:val="xl33"/>
    <w:basedOn w:val="Normal"/>
    <w:rsid w:val="00C2687D"/>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b/>
      <w:bCs/>
      <w:szCs w:val="22"/>
    </w:rPr>
  </w:style>
  <w:style w:type="paragraph" w:customStyle="1" w:styleId="xl34">
    <w:name w:val="xl34"/>
    <w:basedOn w:val="Normal"/>
    <w:rsid w:val="00C2687D"/>
    <w:pPr>
      <w:spacing w:before="100" w:beforeAutospacing="1" w:after="100" w:afterAutospacing="1"/>
      <w:jc w:val="left"/>
    </w:pPr>
    <w:rPr>
      <w:rFonts w:eastAsia="Arial Unicode MS" w:cs="Arial"/>
      <w:sz w:val="24"/>
    </w:rPr>
  </w:style>
  <w:style w:type="paragraph" w:customStyle="1" w:styleId="xl35">
    <w:name w:val="xl35"/>
    <w:basedOn w:val="Normal"/>
    <w:rsid w:val="00C2687D"/>
    <w:pPr>
      <w:pBdr>
        <w:top w:val="single" w:sz="8" w:space="0" w:color="auto"/>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rFonts w:eastAsia="Arial Unicode MS" w:cs="Arial"/>
      <w:sz w:val="24"/>
    </w:rPr>
  </w:style>
  <w:style w:type="paragraph" w:customStyle="1" w:styleId="xl36">
    <w:name w:val="xl36"/>
    <w:basedOn w:val="Normal"/>
    <w:uiPriority w:val="99"/>
    <w:rsid w:val="00C2687D"/>
    <w:pPr>
      <w:pBdr>
        <w:top w:val="single" w:sz="8" w:space="0" w:color="auto"/>
      </w:pBdr>
      <w:spacing w:before="100" w:beforeAutospacing="1" w:after="100" w:afterAutospacing="1"/>
      <w:jc w:val="left"/>
    </w:pPr>
    <w:rPr>
      <w:rFonts w:eastAsia="Arial Unicode MS" w:cs="Arial"/>
      <w:sz w:val="24"/>
    </w:rPr>
  </w:style>
  <w:style w:type="paragraph" w:customStyle="1" w:styleId="xl37">
    <w:name w:val="xl37"/>
    <w:basedOn w:val="Normal"/>
    <w:rsid w:val="00C2687D"/>
    <w:pPr>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eastAsia="Arial Unicode MS" w:cs="Arial"/>
      <w:color w:val="0000FF"/>
      <w:sz w:val="24"/>
    </w:rPr>
  </w:style>
  <w:style w:type="paragraph" w:customStyle="1" w:styleId="xl38">
    <w:name w:val="xl38"/>
    <w:basedOn w:val="Normal"/>
    <w:rsid w:val="00C2687D"/>
    <w:pPr>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Arial Unicode MS" w:cs="Arial"/>
      <w:color w:val="0000FF"/>
      <w:szCs w:val="22"/>
    </w:rPr>
  </w:style>
  <w:style w:type="paragraph" w:customStyle="1" w:styleId="xl39">
    <w:name w:val="xl39"/>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b/>
      <w:bCs/>
      <w:szCs w:val="22"/>
    </w:rPr>
  </w:style>
  <w:style w:type="paragraph" w:customStyle="1" w:styleId="xl40">
    <w:name w:val="xl40"/>
    <w:basedOn w:val="Normal"/>
    <w:rsid w:val="00C2687D"/>
    <w:pPr>
      <w:pBdr>
        <w:top w:val="single" w:sz="4" w:space="0" w:color="auto"/>
        <w:left w:val="single" w:sz="4" w:space="9" w:color="auto"/>
        <w:bottom w:val="single" w:sz="4" w:space="0" w:color="auto"/>
        <w:right w:val="single" w:sz="8" w:space="0" w:color="auto"/>
      </w:pBdr>
      <w:spacing w:before="100" w:beforeAutospacing="1" w:after="100" w:afterAutospacing="1"/>
      <w:ind w:firstLineChars="100" w:firstLine="100"/>
      <w:jc w:val="left"/>
      <w:textAlignment w:val="center"/>
    </w:pPr>
    <w:rPr>
      <w:rFonts w:eastAsia="Arial Unicode MS" w:cs="Arial"/>
      <w:sz w:val="24"/>
    </w:rPr>
  </w:style>
  <w:style w:type="paragraph" w:customStyle="1" w:styleId="xl41">
    <w:name w:val="xl41"/>
    <w:basedOn w:val="Normal"/>
    <w:rsid w:val="00C2687D"/>
    <w:pPr>
      <w:pBdr>
        <w:top w:val="single" w:sz="4" w:space="0" w:color="auto"/>
        <w:left w:val="single" w:sz="8" w:space="18" w:color="auto"/>
        <w:bottom w:val="single" w:sz="4" w:space="0" w:color="auto"/>
        <w:right w:val="single" w:sz="4" w:space="0" w:color="auto"/>
      </w:pBdr>
      <w:shd w:val="clear" w:color="auto" w:fill="FFFFFF"/>
      <w:spacing w:before="100" w:beforeAutospacing="1" w:after="100" w:afterAutospacing="1"/>
      <w:ind w:firstLineChars="200" w:firstLine="200"/>
      <w:jc w:val="left"/>
      <w:textAlignment w:val="center"/>
    </w:pPr>
    <w:rPr>
      <w:rFonts w:eastAsia="Arial Unicode MS" w:cs="Arial"/>
      <w:sz w:val="24"/>
    </w:rPr>
  </w:style>
  <w:style w:type="paragraph" w:customStyle="1" w:styleId="xl42">
    <w:name w:val="xl42"/>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2"/>
    </w:rPr>
  </w:style>
  <w:style w:type="paragraph" w:customStyle="1" w:styleId="xl43">
    <w:name w:val="xl43"/>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2"/>
    </w:rPr>
  </w:style>
  <w:style w:type="paragraph" w:customStyle="1" w:styleId="xl44">
    <w:name w:val="xl44"/>
    <w:basedOn w:val="Normal"/>
    <w:rsid w:val="00C2687D"/>
    <w:pPr>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eastAsia="Arial Unicode MS" w:cs="Arial"/>
      <w:sz w:val="24"/>
    </w:rPr>
  </w:style>
  <w:style w:type="paragraph" w:customStyle="1" w:styleId="xl45">
    <w:name w:val="xl45"/>
    <w:basedOn w:val="Normal"/>
    <w:rsid w:val="00C2687D"/>
    <w:pPr>
      <w:pBdr>
        <w:top w:val="single" w:sz="8" w:space="0" w:color="auto"/>
        <w:left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rFonts w:eastAsia="Arial Unicode MS" w:cs="Arial"/>
      <w:b/>
      <w:bCs/>
      <w:szCs w:val="22"/>
    </w:rPr>
  </w:style>
  <w:style w:type="paragraph" w:customStyle="1" w:styleId="xl46">
    <w:name w:val="xl46"/>
    <w:basedOn w:val="Normal"/>
    <w:rsid w:val="00C2687D"/>
    <w:pPr>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eastAsia="Arial Unicode MS" w:cs="Arial"/>
      <w:b/>
      <w:bCs/>
      <w:szCs w:val="22"/>
    </w:rPr>
  </w:style>
  <w:style w:type="paragraph" w:customStyle="1" w:styleId="xl47">
    <w:name w:val="xl47"/>
    <w:basedOn w:val="Normal"/>
    <w:rsid w:val="00C2687D"/>
    <w:pPr>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eastAsia="Arial Unicode MS" w:cs="Arial"/>
      <w:sz w:val="24"/>
    </w:rPr>
  </w:style>
  <w:style w:type="paragraph" w:customStyle="1" w:styleId="xl48">
    <w:name w:val="xl48"/>
    <w:basedOn w:val="Normal"/>
    <w:rsid w:val="00C2687D"/>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left"/>
      <w:textAlignment w:val="center"/>
    </w:pPr>
    <w:rPr>
      <w:rFonts w:eastAsia="Arial Unicode MS" w:cs="Arial"/>
      <w:b/>
      <w:bCs/>
      <w:sz w:val="24"/>
    </w:rPr>
  </w:style>
  <w:style w:type="paragraph" w:customStyle="1" w:styleId="xl49">
    <w:name w:val="xl49"/>
    <w:basedOn w:val="Normal"/>
    <w:rsid w:val="00C2687D"/>
    <w:pPr>
      <w:pBdr>
        <w:top w:val="single" w:sz="8" w:space="0" w:color="auto"/>
        <w:left w:val="single" w:sz="8" w:space="0" w:color="auto"/>
        <w:bottom w:val="single" w:sz="8" w:space="0" w:color="auto"/>
      </w:pBdr>
      <w:shd w:val="clear" w:color="auto" w:fill="CCFFCC"/>
      <w:spacing w:before="100" w:beforeAutospacing="1" w:after="100" w:afterAutospacing="1"/>
      <w:jc w:val="center"/>
      <w:textAlignment w:val="center"/>
    </w:pPr>
    <w:rPr>
      <w:rFonts w:eastAsia="Arial Unicode MS" w:cs="Arial"/>
      <w:b/>
      <w:bCs/>
      <w:szCs w:val="22"/>
    </w:rPr>
  </w:style>
  <w:style w:type="paragraph" w:customStyle="1" w:styleId="xl50">
    <w:name w:val="xl50"/>
    <w:basedOn w:val="Normal"/>
    <w:rsid w:val="00C2687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rFonts w:eastAsia="Arial Unicode MS" w:cs="Arial"/>
      <w:b/>
      <w:bCs/>
      <w:szCs w:val="22"/>
    </w:rPr>
  </w:style>
  <w:style w:type="paragraph" w:customStyle="1" w:styleId="xl51">
    <w:name w:val="xl51"/>
    <w:basedOn w:val="Normal"/>
    <w:rsid w:val="00C2687D"/>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Arial Unicode MS" w:cs="Arial"/>
      <w:b/>
      <w:bCs/>
      <w:szCs w:val="22"/>
    </w:rPr>
  </w:style>
  <w:style w:type="paragraph" w:customStyle="1" w:styleId="xl52">
    <w:name w:val="xl52"/>
    <w:basedOn w:val="Normal"/>
    <w:rsid w:val="00C2687D"/>
    <w:pPr>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eastAsia="Arial Unicode MS" w:cs="Arial"/>
      <w:sz w:val="24"/>
    </w:rPr>
  </w:style>
  <w:style w:type="paragraph" w:customStyle="1" w:styleId="xl53">
    <w:name w:val="xl53"/>
    <w:basedOn w:val="Normal"/>
    <w:rsid w:val="00C2687D"/>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Arial Unicode MS" w:cs="Arial"/>
      <w:szCs w:val="22"/>
    </w:rPr>
  </w:style>
  <w:style w:type="paragraph" w:customStyle="1" w:styleId="xl54">
    <w:name w:val="xl54"/>
    <w:basedOn w:val="Normal"/>
    <w:rsid w:val="00C2687D"/>
    <w:pPr>
      <w:pBdr>
        <w:left w:val="single" w:sz="4" w:space="0" w:color="auto"/>
        <w:right w:val="single" w:sz="4" w:space="0" w:color="auto"/>
      </w:pBdr>
      <w:spacing w:before="100" w:beforeAutospacing="1" w:after="100" w:afterAutospacing="1"/>
      <w:jc w:val="center"/>
      <w:textAlignment w:val="center"/>
    </w:pPr>
    <w:rPr>
      <w:rFonts w:eastAsia="Arial Unicode MS" w:cs="Arial"/>
      <w:b/>
      <w:bCs/>
      <w:szCs w:val="22"/>
    </w:rPr>
  </w:style>
  <w:style w:type="paragraph" w:customStyle="1" w:styleId="xl55">
    <w:name w:val="xl55"/>
    <w:basedOn w:val="Normal"/>
    <w:rsid w:val="00C2687D"/>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cs="Arial"/>
      <w:b/>
      <w:bCs/>
      <w:szCs w:val="22"/>
    </w:rPr>
  </w:style>
  <w:style w:type="paragraph" w:customStyle="1" w:styleId="xl57">
    <w:name w:val="xl57"/>
    <w:basedOn w:val="Normal"/>
    <w:rsid w:val="00C2687D"/>
    <w:pPr>
      <w:pBdr>
        <w:top w:val="single" w:sz="8" w:space="0" w:color="auto"/>
        <w:bottom w:val="single" w:sz="8" w:space="0" w:color="auto"/>
      </w:pBdr>
      <w:shd w:val="clear" w:color="000080" w:fill="FFFF99"/>
      <w:spacing w:before="100" w:beforeAutospacing="1" w:after="100" w:afterAutospacing="1"/>
      <w:jc w:val="center"/>
      <w:textAlignment w:val="center"/>
    </w:pPr>
    <w:rPr>
      <w:rFonts w:eastAsia="Arial Unicode MS" w:cs="Arial"/>
      <w:b/>
      <w:bCs/>
      <w:sz w:val="24"/>
    </w:rPr>
  </w:style>
  <w:style w:type="paragraph" w:customStyle="1" w:styleId="xl58">
    <w:name w:val="xl58"/>
    <w:basedOn w:val="Normal"/>
    <w:rsid w:val="00C2687D"/>
    <w:pPr>
      <w:pBdr>
        <w:top w:val="single" w:sz="8" w:space="0" w:color="auto"/>
        <w:bottom w:val="single" w:sz="8" w:space="0" w:color="auto"/>
        <w:right w:val="single" w:sz="8" w:space="0" w:color="auto"/>
      </w:pBdr>
      <w:shd w:val="clear" w:color="000080" w:fill="FFFF99"/>
      <w:spacing w:before="100" w:beforeAutospacing="1" w:after="100" w:afterAutospacing="1"/>
      <w:jc w:val="center"/>
      <w:textAlignment w:val="center"/>
    </w:pPr>
    <w:rPr>
      <w:rFonts w:eastAsia="Arial Unicode MS" w:cs="Arial"/>
      <w:b/>
      <w:bCs/>
      <w:sz w:val="24"/>
    </w:rPr>
  </w:style>
  <w:style w:type="paragraph" w:customStyle="1" w:styleId="xl59">
    <w:name w:val="xl59"/>
    <w:basedOn w:val="Normal"/>
    <w:rsid w:val="00C2687D"/>
    <w:pPr>
      <w:pBdr>
        <w:top w:val="single" w:sz="8" w:space="0" w:color="auto"/>
        <w:bottom w:val="single" w:sz="8" w:space="0" w:color="auto"/>
      </w:pBdr>
      <w:shd w:val="clear" w:color="auto" w:fill="CCFFCC"/>
      <w:spacing w:before="100" w:beforeAutospacing="1" w:after="100" w:afterAutospacing="1"/>
      <w:jc w:val="center"/>
      <w:textAlignment w:val="center"/>
    </w:pPr>
    <w:rPr>
      <w:rFonts w:eastAsia="Arial Unicode MS" w:cs="Arial"/>
      <w:b/>
      <w:bCs/>
      <w:szCs w:val="22"/>
    </w:rPr>
  </w:style>
  <w:style w:type="paragraph" w:customStyle="1" w:styleId="xl60">
    <w:name w:val="xl60"/>
    <w:basedOn w:val="Normal"/>
    <w:rsid w:val="00C2687D"/>
    <w:pPr>
      <w:pBdr>
        <w:top w:val="single" w:sz="8" w:space="0" w:color="auto"/>
        <w:bottom w:val="single" w:sz="8" w:space="0" w:color="auto"/>
        <w:right w:val="single" w:sz="8" w:space="0" w:color="auto"/>
      </w:pBdr>
      <w:shd w:val="clear" w:color="auto" w:fill="CCFFCC"/>
      <w:spacing w:before="100" w:beforeAutospacing="1" w:after="100" w:afterAutospacing="1"/>
      <w:jc w:val="center"/>
      <w:textAlignment w:val="center"/>
    </w:pPr>
    <w:rPr>
      <w:rFonts w:eastAsia="Arial Unicode MS" w:cs="Arial"/>
      <w:b/>
      <w:bCs/>
      <w:szCs w:val="22"/>
    </w:rPr>
  </w:style>
  <w:style w:type="paragraph" w:customStyle="1" w:styleId="xl61">
    <w:name w:val="xl61"/>
    <w:basedOn w:val="Normal"/>
    <w:rsid w:val="00C2687D"/>
    <w:pPr>
      <w:pBdr>
        <w:top w:val="single" w:sz="8" w:space="0" w:color="auto"/>
        <w:left w:val="single" w:sz="8" w:space="0" w:color="auto"/>
        <w:bottom w:val="single" w:sz="8" w:space="0" w:color="auto"/>
      </w:pBdr>
      <w:shd w:val="clear" w:color="auto" w:fill="CCFFCC"/>
      <w:spacing w:before="100" w:beforeAutospacing="1" w:after="100" w:afterAutospacing="1"/>
      <w:jc w:val="center"/>
    </w:pPr>
    <w:rPr>
      <w:rFonts w:eastAsia="Arial Unicode MS" w:cs="Arial"/>
      <w:b/>
      <w:bCs/>
      <w:szCs w:val="22"/>
    </w:rPr>
  </w:style>
  <w:style w:type="paragraph" w:customStyle="1" w:styleId="xl62">
    <w:name w:val="xl62"/>
    <w:basedOn w:val="Normal"/>
    <w:rsid w:val="00C2687D"/>
    <w:pPr>
      <w:pBdr>
        <w:top w:val="single" w:sz="8" w:space="0" w:color="auto"/>
        <w:bottom w:val="single" w:sz="8" w:space="0" w:color="auto"/>
      </w:pBdr>
      <w:shd w:val="clear" w:color="auto" w:fill="CCFFCC"/>
      <w:spacing w:before="100" w:beforeAutospacing="1" w:after="100" w:afterAutospacing="1"/>
      <w:jc w:val="center"/>
    </w:pPr>
    <w:rPr>
      <w:rFonts w:eastAsia="Arial Unicode MS" w:cs="Arial"/>
      <w:b/>
      <w:bCs/>
      <w:szCs w:val="22"/>
    </w:rPr>
  </w:style>
  <w:style w:type="paragraph" w:customStyle="1" w:styleId="xl63">
    <w:name w:val="xl63"/>
    <w:basedOn w:val="Normal"/>
    <w:rsid w:val="00C2687D"/>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eastAsia="Arial Unicode MS" w:cs="Arial"/>
      <w:b/>
      <w:bCs/>
      <w:szCs w:val="22"/>
    </w:rPr>
  </w:style>
  <w:style w:type="paragraph" w:customStyle="1" w:styleId="xl64">
    <w:name w:val="xl64"/>
    <w:basedOn w:val="Normal"/>
    <w:rsid w:val="00C2687D"/>
    <w:pPr>
      <w:pBdr>
        <w:top w:val="single" w:sz="4" w:space="0" w:color="auto"/>
        <w:left w:val="single" w:sz="8" w:space="27" w:color="auto"/>
        <w:bottom w:val="single" w:sz="8" w:space="0" w:color="auto"/>
        <w:right w:val="single" w:sz="4" w:space="0" w:color="auto"/>
      </w:pBdr>
      <w:shd w:val="clear" w:color="auto" w:fill="FFFFFF"/>
      <w:spacing w:before="100" w:beforeAutospacing="1" w:after="100" w:afterAutospacing="1"/>
      <w:ind w:firstLineChars="300" w:firstLine="300"/>
      <w:jc w:val="left"/>
      <w:textAlignment w:val="center"/>
    </w:pPr>
    <w:rPr>
      <w:rFonts w:eastAsia="Arial Unicode MS" w:cs="Arial"/>
      <w:sz w:val="24"/>
    </w:rPr>
  </w:style>
  <w:style w:type="paragraph" w:customStyle="1" w:styleId="xl65">
    <w:name w:val="xl65"/>
    <w:basedOn w:val="Normal"/>
    <w:rsid w:val="00C2687D"/>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Arial Unicode MS" w:cs="Arial"/>
      <w:szCs w:val="22"/>
    </w:rPr>
  </w:style>
  <w:style w:type="character" w:customStyle="1" w:styleId="DocumentMapChar">
    <w:name w:val="Document Map Char"/>
    <w:basedOn w:val="DefaultParagraphFont"/>
    <w:link w:val="DocumentMap"/>
    <w:uiPriority w:val="99"/>
    <w:semiHidden/>
    <w:rsid w:val="00C2687D"/>
    <w:rPr>
      <w:rFonts w:ascii="Tahoma" w:hAnsi="Tahoma" w:cs="Tahoma"/>
      <w:shd w:val="clear" w:color="auto" w:fill="000080"/>
      <w:lang w:val="es-ES" w:eastAsia="es-ES"/>
    </w:rPr>
  </w:style>
  <w:style w:type="paragraph" w:styleId="DocumentMap">
    <w:name w:val="Document Map"/>
    <w:basedOn w:val="Normal"/>
    <w:link w:val="DocumentMapChar"/>
    <w:uiPriority w:val="99"/>
    <w:semiHidden/>
    <w:rsid w:val="00C2687D"/>
    <w:pPr>
      <w:shd w:val="clear" w:color="auto" w:fill="000080"/>
      <w:jc w:val="left"/>
    </w:pPr>
    <w:rPr>
      <w:rFonts w:ascii="Tahoma" w:hAnsi="Tahoma" w:cs="Tahoma"/>
      <w:sz w:val="20"/>
      <w:szCs w:val="20"/>
    </w:rPr>
  </w:style>
  <w:style w:type="character" w:customStyle="1" w:styleId="MacroTextChar">
    <w:name w:val="Macro Text Char"/>
    <w:basedOn w:val="DefaultParagraphFont"/>
    <w:link w:val="MacroText"/>
    <w:semiHidden/>
    <w:rsid w:val="00C2687D"/>
    <w:rPr>
      <w:rFonts w:ascii="Courier New" w:hAnsi="Courier New"/>
      <w:lang w:val="es-ES" w:eastAsia="es-ES"/>
    </w:rPr>
  </w:style>
  <w:style w:type="paragraph" w:styleId="MacroText">
    <w:name w:val="macro"/>
    <w:link w:val="MacroTextChar"/>
    <w:semiHidden/>
    <w:rsid w:val="00C2687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s-ES" w:eastAsia="es-ES"/>
    </w:rPr>
  </w:style>
  <w:style w:type="paragraph" w:styleId="Subtitle">
    <w:name w:val="Subtitle"/>
    <w:basedOn w:val="Normal"/>
    <w:next w:val="Normal"/>
    <w:link w:val="SubtitleChar"/>
    <w:uiPriority w:val="11"/>
    <w:qFormat/>
    <w:rsid w:val="00C2687D"/>
    <w:pPr>
      <w:spacing w:after="560"/>
      <w:jc w:val="center"/>
    </w:pPr>
    <w:rPr>
      <w:caps/>
      <w:spacing w:val="20"/>
      <w:sz w:val="18"/>
      <w:szCs w:val="18"/>
    </w:rPr>
  </w:style>
  <w:style w:type="character" w:customStyle="1" w:styleId="SubtitleChar">
    <w:name w:val="Subtitle Char"/>
    <w:basedOn w:val="DefaultParagraphFont"/>
    <w:link w:val="Subtitle"/>
    <w:uiPriority w:val="11"/>
    <w:rsid w:val="00C2687D"/>
    <w:rPr>
      <w:rFonts w:ascii="Arial" w:hAnsi="Arial"/>
      <w:caps/>
      <w:spacing w:val="20"/>
      <w:sz w:val="18"/>
      <w:szCs w:val="18"/>
      <w:lang w:val="es-ES" w:eastAsia="es-ES"/>
    </w:rPr>
  </w:style>
  <w:style w:type="paragraph" w:styleId="Quote">
    <w:name w:val="Quote"/>
    <w:basedOn w:val="Normal"/>
    <w:next w:val="Normal"/>
    <w:link w:val="QuoteChar"/>
    <w:uiPriority w:val="29"/>
    <w:qFormat/>
    <w:rsid w:val="00C2687D"/>
    <w:rPr>
      <w:i/>
      <w:iCs/>
    </w:rPr>
  </w:style>
  <w:style w:type="character" w:customStyle="1" w:styleId="QuoteChar">
    <w:name w:val="Quote Char"/>
    <w:basedOn w:val="DefaultParagraphFont"/>
    <w:link w:val="Quote"/>
    <w:uiPriority w:val="29"/>
    <w:rsid w:val="00C2687D"/>
    <w:rPr>
      <w:rFonts w:ascii="Arial" w:hAnsi="Arial"/>
      <w:i/>
      <w:iCs/>
      <w:sz w:val="22"/>
      <w:szCs w:val="24"/>
      <w:lang w:val="es-ES" w:eastAsia="es-ES"/>
    </w:rPr>
  </w:style>
  <w:style w:type="paragraph" w:styleId="IntenseQuote">
    <w:name w:val="Intense Quote"/>
    <w:basedOn w:val="Normal"/>
    <w:next w:val="Normal"/>
    <w:link w:val="IntenseQuoteChar"/>
    <w:uiPriority w:val="30"/>
    <w:qFormat/>
    <w:rsid w:val="00C2687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C2687D"/>
    <w:rPr>
      <w:rFonts w:ascii="Arial" w:hAnsi="Arial"/>
      <w:caps/>
      <w:color w:val="622423"/>
      <w:spacing w:val="5"/>
      <w:lang w:val="es-ES" w:eastAsia="es-ES"/>
    </w:rPr>
  </w:style>
  <w:style w:type="character" w:styleId="SubtleEmphasis">
    <w:name w:val="Subtle Emphasis"/>
    <w:uiPriority w:val="19"/>
    <w:qFormat/>
    <w:rsid w:val="00C2687D"/>
    <w:rPr>
      <w:i/>
      <w:iCs/>
    </w:rPr>
  </w:style>
  <w:style w:type="character" w:styleId="IntenseEmphasis">
    <w:name w:val="Intense Emphasis"/>
    <w:uiPriority w:val="21"/>
    <w:qFormat/>
    <w:rsid w:val="00C2687D"/>
    <w:rPr>
      <w:i/>
      <w:iCs/>
      <w:caps/>
      <w:spacing w:val="10"/>
      <w:sz w:val="20"/>
      <w:szCs w:val="20"/>
    </w:rPr>
  </w:style>
  <w:style w:type="character" w:styleId="SubtleReference">
    <w:name w:val="Subtle Reference"/>
    <w:uiPriority w:val="31"/>
    <w:qFormat/>
    <w:rsid w:val="00C2687D"/>
    <w:rPr>
      <w:rFonts w:ascii="Calibri" w:eastAsia="Times New Roman" w:hAnsi="Calibri" w:cs="Times New Roman"/>
      <w:i/>
      <w:iCs/>
      <w:color w:val="622423"/>
    </w:rPr>
  </w:style>
  <w:style w:type="character" w:styleId="IntenseReference">
    <w:name w:val="Intense Reference"/>
    <w:uiPriority w:val="32"/>
    <w:qFormat/>
    <w:rsid w:val="00C2687D"/>
    <w:rPr>
      <w:rFonts w:ascii="Calibri" w:eastAsia="Times New Roman" w:hAnsi="Calibri" w:cs="Times New Roman"/>
      <w:b/>
      <w:bCs/>
      <w:i/>
      <w:iCs/>
      <w:color w:val="622423"/>
    </w:rPr>
  </w:style>
  <w:style w:type="character" w:styleId="BookTitle">
    <w:name w:val="Book Title"/>
    <w:uiPriority w:val="33"/>
    <w:qFormat/>
    <w:rsid w:val="00C2687D"/>
    <w:rPr>
      <w:caps/>
      <w:color w:val="622423"/>
      <w:spacing w:val="5"/>
      <w:u w:color="622423"/>
    </w:rPr>
  </w:style>
  <w:style w:type="paragraph" w:customStyle="1" w:styleId="Ttulo312">
    <w:name w:val="Título 312"/>
    <w:basedOn w:val="Default"/>
    <w:next w:val="Default"/>
    <w:rsid w:val="00C2687D"/>
    <w:rPr>
      <w:rFonts w:ascii="Arial,Bold" w:hAnsi="Arial,Bold"/>
      <w:sz w:val="24"/>
      <w:szCs w:val="24"/>
    </w:rPr>
  </w:style>
  <w:style w:type="paragraph" w:customStyle="1" w:styleId="Ttulo212">
    <w:name w:val="Título 212"/>
    <w:basedOn w:val="Default"/>
    <w:next w:val="Default"/>
    <w:rsid w:val="00C2687D"/>
    <w:rPr>
      <w:rFonts w:ascii="Arial,Bold" w:hAnsi="Arial,Bold"/>
      <w:sz w:val="24"/>
      <w:szCs w:val="24"/>
    </w:rPr>
  </w:style>
  <w:style w:type="paragraph" w:styleId="NoteHeading">
    <w:name w:val="Note Heading"/>
    <w:basedOn w:val="Normal"/>
    <w:next w:val="Normal"/>
    <w:link w:val="NoteHeadingChar"/>
    <w:rsid w:val="00C2687D"/>
    <w:pPr>
      <w:tabs>
        <w:tab w:val="left" w:pos="425"/>
        <w:tab w:val="left" w:pos="680"/>
        <w:tab w:val="left" w:pos="907"/>
      </w:tabs>
      <w:spacing w:before="40" w:after="40"/>
    </w:pPr>
    <w:rPr>
      <w:szCs w:val="20"/>
    </w:rPr>
  </w:style>
  <w:style w:type="character" w:customStyle="1" w:styleId="NoteHeadingChar">
    <w:name w:val="Note Heading Char"/>
    <w:basedOn w:val="DefaultParagraphFont"/>
    <w:link w:val="NoteHeading"/>
    <w:rsid w:val="00C2687D"/>
    <w:rPr>
      <w:rFonts w:ascii="Arial" w:hAnsi="Arial"/>
      <w:sz w:val="22"/>
      <w:lang w:val="es-ES" w:eastAsia="es-ES"/>
    </w:rPr>
  </w:style>
  <w:style w:type="paragraph" w:customStyle="1" w:styleId="Ttulo32">
    <w:name w:val="Título 32"/>
    <w:basedOn w:val="Default"/>
    <w:next w:val="Default"/>
    <w:rsid w:val="00C2687D"/>
    <w:rPr>
      <w:rFonts w:ascii="Arial,Bold" w:hAnsi="Arial,Bold"/>
      <w:sz w:val="24"/>
      <w:szCs w:val="24"/>
    </w:rPr>
  </w:style>
  <w:style w:type="paragraph" w:customStyle="1" w:styleId="Ttulo22">
    <w:name w:val="Título 22"/>
    <w:basedOn w:val="Default"/>
    <w:next w:val="Default"/>
    <w:rsid w:val="00C2687D"/>
    <w:rPr>
      <w:rFonts w:ascii="Arial,Bold" w:hAnsi="Arial,Bold"/>
      <w:sz w:val="24"/>
      <w:szCs w:val="24"/>
    </w:rPr>
  </w:style>
  <w:style w:type="paragraph" w:customStyle="1" w:styleId="Ttulo311">
    <w:name w:val="Título 311"/>
    <w:basedOn w:val="Default"/>
    <w:next w:val="Default"/>
    <w:rsid w:val="00C2687D"/>
    <w:rPr>
      <w:rFonts w:ascii="Arial,Bold" w:hAnsi="Arial,Bold"/>
      <w:sz w:val="24"/>
      <w:szCs w:val="24"/>
    </w:rPr>
  </w:style>
  <w:style w:type="paragraph" w:customStyle="1" w:styleId="Ttulo211">
    <w:name w:val="Título 211"/>
    <w:basedOn w:val="Default"/>
    <w:next w:val="Default"/>
    <w:rsid w:val="00C2687D"/>
    <w:rPr>
      <w:rFonts w:ascii="Arial,Bold" w:hAnsi="Arial,Bold"/>
      <w:sz w:val="24"/>
      <w:szCs w:val="24"/>
    </w:rPr>
  </w:style>
  <w:style w:type="paragraph" w:customStyle="1" w:styleId="xl66">
    <w:name w:val="xl66"/>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val="es-PE" w:eastAsia="es-PE"/>
    </w:rPr>
  </w:style>
  <w:style w:type="paragraph" w:customStyle="1" w:styleId="xl67">
    <w:name w:val="xl67"/>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PE" w:eastAsia="es-PE"/>
    </w:rPr>
  </w:style>
  <w:style w:type="paragraph" w:customStyle="1" w:styleId="xl68">
    <w:name w:val="xl68"/>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lang w:val="es-PE" w:eastAsia="es-PE"/>
    </w:rPr>
  </w:style>
  <w:style w:type="paragraph" w:customStyle="1" w:styleId="xl69">
    <w:name w:val="xl69"/>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sz w:val="16"/>
      <w:szCs w:val="16"/>
      <w:lang w:val="es-PE" w:eastAsia="es-PE"/>
    </w:rPr>
  </w:style>
  <w:style w:type="paragraph" w:customStyle="1" w:styleId="xl70">
    <w:name w:val="xl70"/>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val="es-PE" w:eastAsia="es-PE"/>
    </w:rPr>
  </w:style>
  <w:style w:type="paragraph" w:customStyle="1" w:styleId="xl71">
    <w:name w:val="xl71"/>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val="es-PE" w:eastAsia="es-PE"/>
    </w:rPr>
  </w:style>
  <w:style w:type="paragraph" w:customStyle="1" w:styleId="xl72">
    <w:name w:val="xl72"/>
    <w:basedOn w:val="Normal"/>
    <w:rsid w:val="00C2687D"/>
    <w:pPr>
      <w:spacing w:before="100" w:beforeAutospacing="1" w:after="100" w:afterAutospacing="1"/>
      <w:jc w:val="center"/>
    </w:pPr>
    <w:rPr>
      <w:rFonts w:ascii="Times New Roman" w:hAnsi="Times New Roman"/>
      <w:sz w:val="24"/>
      <w:lang w:val="es-PE" w:eastAsia="es-PE"/>
    </w:rPr>
  </w:style>
  <w:style w:type="paragraph" w:customStyle="1" w:styleId="xl73">
    <w:name w:val="xl73"/>
    <w:basedOn w:val="Normal"/>
    <w:rsid w:val="00C2687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cs="Arial"/>
      <w:b/>
      <w:bCs/>
      <w:sz w:val="16"/>
      <w:szCs w:val="16"/>
      <w:lang w:val="es-PE" w:eastAsia="es-PE"/>
    </w:rPr>
  </w:style>
  <w:style w:type="paragraph" w:customStyle="1" w:styleId="xl74">
    <w:name w:val="xl74"/>
    <w:basedOn w:val="Normal"/>
    <w:rsid w:val="00C2687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cs="Arial"/>
      <w:b/>
      <w:bCs/>
      <w:sz w:val="16"/>
      <w:szCs w:val="16"/>
      <w:lang w:val="es-PE" w:eastAsia="es-PE"/>
    </w:rPr>
  </w:style>
  <w:style w:type="paragraph" w:customStyle="1" w:styleId="xl75">
    <w:name w:val="xl75"/>
    <w:basedOn w:val="Normal"/>
    <w:rsid w:val="00C2687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cs="Arial"/>
      <w:b/>
      <w:bCs/>
      <w:sz w:val="16"/>
      <w:szCs w:val="16"/>
      <w:lang w:val="es-PE" w:eastAsia="es-PE"/>
    </w:rPr>
  </w:style>
  <w:style w:type="character" w:customStyle="1" w:styleId="ft9p11">
    <w:name w:val="ft9p11"/>
    <w:rsid w:val="00C2687D"/>
    <w:rPr>
      <w:rFonts w:ascii="Arial" w:hAnsi="Arial" w:cs="Arial" w:hint="default"/>
      <w:b w:val="0"/>
      <w:bCs w:val="0"/>
      <w:i/>
      <w:iCs/>
      <w:color w:val="000000"/>
      <w:sz w:val="25"/>
      <w:szCs w:val="25"/>
    </w:rPr>
  </w:style>
  <w:style w:type="paragraph" w:customStyle="1" w:styleId="font5">
    <w:name w:val="font5"/>
    <w:basedOn w:val="Normal"/>
    <w:rsid w:val="00C2687D"/>
    <w:pPr>
      <w:spacing w:before="100" w:beforeAutospacing="1" w:after="100" w:afterAutospacing="1"/>
      <w:jc w:val="left"/>
    </w:pPr>
    <w:rPr>
      <w:rFonts w:ascii="Arial Narrow" w:hAnsi="Arial Narrow"/>
      <w:b/>
      <w:bCs/>
      <w:color w:val="000000"/>
      <w:sz w:val="18"/>
      <w:szCs w:val="18"/>
    </w:rPr>
  </w:style>
  <w:style w:type="paragraph" w:customStyle="1" w:styleId="font6">
    <w:name w:val="font6"/>
    <w:basedOn w:val="Normal"/>
    <w:rsid w:val="00C2687D"/>
    <w:pPr>
      <w:spacing w:before="100" w:beforeAutospacing="1" w:after="100" w:afterAutospacing="1"/>
      <w:jc w:val="left"/>
    </w:pPr>
    <w:rPr>
      <w:rFonts w:ascii="Arial Narrow" w:hAnsi="Arial Narrow"/>
      <w:b/>
      <w:bCs/>
      <w:sz w:val="18"/>
      <w:szCs w:val="18"/>
    </w:rPr>
  </w:style>
  <w:style w:type="paragraph" w:customStyle="1" w:styleId="xl76">
    <w:name w:val="xl76"/>
    <w:basedOn w:val="Normal"/>
    <w:rsid w:val="00C2687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Arial Narrow" w:hAnsi="Arial Narrow"/>
      <w:color w:val="000000"/>
      <w:sz w:val="18"/>
      <w:szCs w:val="18"/>
    </w:rPr>
  </w:style>
  <w:style w:type="paragraph" w:customStyle="1" w:styleId="xl77">
    <w:name w:val="xl77"/>
    <w:basedOn w:val="Normal"/>
    <w:rsid w:val="00C26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sz w:val="18"/>
      <w:szCs w:val="18"/>
    </w:rPr>
  </w:style>
  <w:style w:type="paragraph" w:customStyle="1" w:styleId="xl78">
    <w:name w:val="xl78"/>
    <w:basedOn w:val="Normal"/>
    <w:rsid w:val="00C2687D"/>
    <w:pPr>
      <w:spacing w:before="100" w:beforeAutospacing="1" w:after="100" w:afterAutospacing="1"/>
      <w:jc w:val="left"/>
      <w:textAlignment w:val="center"/>
    </w:pPr>
    <w:rPr>
      <w:rFonts w:ascii="Arial Narrow" w:hAnsi="Arial Narrow"/>
      <w:sz w:val="18"/>
      <w:szCs w:val="18"/>
    </w:rPr>
  </w:style>
  <w:style w:type="paragraph" w:customStyle="1" w:styleId="xl79">
    <w:name w:val="xl79"/>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80">
    <w:name w:val="xl80"/>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olor w:val="FF0000"/>
      <w:sz w:val="18"/>
      <w:szCs w:val="18"/>
    </w:rPr>
  </w:style>
  <w:style w:type="paragraph" w:customStyle="1" w:styleId="xl81">
    <w:name w:val="xl81"/>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olor w:val="000000"/>
      <w:sz w:val="18"/>
      <w:szCs w:val="18"/>
    </w:rPr>
  </w:style>
  <w:style w:type="paragraph" w:customStyle="1" w:styleId="xl82">
    <w:name w:val="xl82"/>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83">
    <w:name w:val="xl83"/>
    <w:basedOn w:val="Normal"/>
    <w:rsid w:val="00C2687D"/>
    <w:pPr>
      <w:pBdr>
        <w:top w:val="single" w:sz="8" w:space="0" w:color="auto"/>
        <w:left w:val="single" w:sz="8" w:space="0" w:color="auto"/>
        <w:bottom w:val="single" w:sz="8" w:space="0" w:color="auto"/>
      </w:pBdr>
      <w:shd w:val="clear" w:color="000000" w:fill="BFBFBF"/>
      <w:spacing w:before="100" w:beforeAutospacing="1" w:after="100" w:afterAutospacing="1"/>
      <w:jc w:val="center"/>
      <w:textAlignment w:val="center"/>
    </w:pPr>
    <w:rPr>
      <w:rFonts w:ascii="Arial Narrow" w:hAnsi="Arial Narrow"/>
      <w:b/>
      <w:bCs/>
      <w:sz w:val="18"/>
      <w:szCs w:val="18"/>
    </w:rPr>
  </w:style>
  <w:style w:type="paragraph" w:customStyle="1" w:styleId="xl84">
    <w:name w:val="xl84"/>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olor w:val="FF0000"/>
      <w:sz w:val="18"/>
      <w:szCs w:val="18"/>
    </w:rPr>
  </w:style>
  <w:style w:type="paragraph" w:customStyle="1" w:styleId="xl85">
    <w:name w:val="xl85"/>
    <w:basedOn w:val="Normal"/>
    <w:rsid w:val="00C26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color w:val="2D2DFF"/>
      <w:sz w:val="18"/>
      <w:szCs w:val="18"/>
    </w:rPr>
  </w:style>
  <w:style w:type="paragraph" w:customStyle="1" w:styleId="xl86">
    <w:name w:val="xl86"/>
    <w:basedOn w:val="Normal"/>
    <w:rsid w:val="00C26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color w:val="2D2DFF"/>
      <w:sz w:val="18"/>
      <w:szCs w:val="18"/>
    </w:rPr>
  </w:style>
  <w:style w:type="paragraph" w:customStyle="1" w:styleId="xl87">
    <w:name w:val="xl87"/>
    <w:basedOn w:val="Normal"/>
    <w:rsid w:val="00C2687D"/>
    <w:pP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88">
    <w:name w:val="xl88"/>
    <w:basedOn w:val="Normal"/>
    <w:rsid w:val="00C2687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olor w:val="FF0000"/>
      <w:sz w:val="18"/>
      <w:szCs w:val="18"/>
    </w:rPr>
  </w:style>
  <w:style w:type="paragraph" w:customStyle="1" w:styleId="xl89">
    <w:name w:val="xl89"/>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olor w:val="2D2DFF"/>
      <w:sz w:val="18"/>
      <w:szCs w:val="18"/>
    </w:rPr>
  </w:style>
  <w:style w:type="paragraph" w:customStyle="1" w:styleId="xl90">
    <w:name w:val="xl90"/>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b/>
      <w:bCs/>
      <w:sz w:val="18"/>
      <w:szCs w:val="18"/>
    </w:rPr>
  </w:style>
  <w:style w:type="paragraph" w:customStyle="1" w:styleId="xl91">
    <w:name w:val="xl91"/>
    <w:basedOn w:val="Normal"/>
    <w:rsid w:val="00C2687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color w:val="2D2DFF"/>
      <w:sz w:val="18"/>
      <w:szCs w:val="18"/>
    </w:rPr>
  </w:style>
  <w:style w:type="paragraph" w:customStyle="1" w:styleId="xl92">
    <w:name w:val="xl92"/>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olor w:val="2D2DFF"/>
      <w:sz w:val="18"/>
      <w:szCs w:val="18"/>
    </w:rPr>
  </w:style>
  <w:style w:type="paragraph" w:customStyle="1" w:styleId="xl93">
    <w:name w:val="xl93"/>
    <w:basedOn w:val="Normal"/>
    <w:rsid w:val="00C2687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sz w:val="18"/>
      <w:szCs w:val="18"/>
    </w:rPr>
  </w:style>
  <w:style w:type="paragraph" w:customStyle="1" w:styleId="xl94">
    <w:name w:val="xl94"/>
    <w:basedOn w:val="Normal"/>
    <w:rsid w:val="00C26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sz w:val="18"/>
      <w:szCs w:val="18"/>
    </w:rPr>
  </w:style>
  <w:style w:type="paragraph" w:customStyle="1" w:styleId="xl95">
    <w:name w:val="xl95"/>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96">
    <w:name w:val="xl96"/>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97">
    <w:name w:val="xl97"/>
    <w:basedOn w:val="Normal"/>
    <w:rsid w:val="00C26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sz w:val="18"/>
      <w:szCs w:val="18"/>
    </w:rPr>
  </w:style>
  <w:style w:type="paragraph" w:customStyle="1" w:styleId="xl98">
    <w:name w:val="xl98"/>
    <w:basedOn w:val="Normal"/>
    <w:rsid w:val="00C26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sz w:val="18"/>
      <w:szCs w:val="18"/>
      <w:u w:val="single"/>
    </w:rPr>
  </w:style>
  <w:style w:type="paragraph" w:customStyle="1" w:styleId="xl99">
    <w:name w:val="xl99"/>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Narrow" w:hAnsi="Arial Narrow"/>
      <w:sz w:val="18"/>
      <w:szCs w:val="18"/>
    </w:rPr>
  </w:style>
  <w:style w:type="paragraph" w:customStyle="1" w:styleId="xl100">
    <w:name w:val="xl100"/>
    <w:basedOn w:val="Normal"/>
    <w:rsid w:val="00C2687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Arial Narrow" w:hAnsi="Arial Narrow"/>
      <w:color w:val="2D2DFF"/>
      <w:sz w:val="18"/>
      <w:szCs w:val="18"/>
    </w:rPr>
  </w:style>
  <w:style w:type="paragraph" w:customStyle="1" w:styleId="xl101">
    <w:name w:val="xl101"/>
    <w:basedOn w:val="Normal"/>
    <w:rsid w:val="00C2687D"/>
    <w:pPr>
      <w:spacing w:before="100" w:beforeAutospacing="1" w:after="100" w:afterAutospacing="1"/>
      <w:jc w:val="left"/>
      <w:textAlignment w:val="center"/>
    </w:pPr>
    <w:rPr>
      <w:rFonts w:ascii="Arial Narrow" w:hAnsi="Arial Narrow"/>
      <w:sz w:val="18"/>
      <w:szCs w:val="18"/>
    </w:rPr>
  </w:style>
  <w:style w:type="paragraph" w:customStyle="1" w:styleId="xl102">
    <w:name w:val="xl102"/>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03">
    <w:name w:val="xl103"/>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04">
    <w:name w:val="xl104"/>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05">
    <w:name w:val="xl105"/>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olor w:val="000000"/>
      <w:sz w:val="18"/>
      <w:szCs w:val="18"/>
    </w:rPr>
  </w:style>
  <w:style w:type="paragraph" w:customStyle="1" w:styleId="xl106">
    <w:name w:val="xl106"/>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07">
    <w:name w:val="xl107"/>
    <w:basedOn w:val="Normal"/>
    <w:rsid w:val="00C2687D"/>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color w:val="000000"/>
      <w:sz w:val="18"/>
      <w:szCs w:val="18"/>
    </w:rPr>
  </w:style>
  <w:style w:type="paragraph" w:customStyle="1" w:styleId="xl108">
    <w:name w:val="xl108"/>
    <w:basedOn w:val="Normal"/>
    <w:rsid w:val="00C26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Narrow" w:hAnsi="Arial Narrow"/>
      <w:sz w:val="18"/>
      <w:szCs w:val="18"/>
    </w:rPr>
  </w:style>
  <w:style w:type="paragraph" w:customStyle="1" w:styleId="xl109">
    <w:name w:val="xl109"/>
    <w:basedOn w:val="Normal"/>
    <w:rsid w:val="00C26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Arial Narrow" w:hAnsi="Arial Narrow"/>
      <w:b/>
      <w:bCs/>
      <w:color w:val="000000"/>
      <w:sz w:val="18"/>
      <w:szCs w:val="18"/>
    </w:rPr>
  </w:style>
  <w:style w:type="paragraph" w:customStyle="1" w:styleId="xl110">
    <w:name w:val="xl110"/>
    <w:basedOn w:val="Normal"/>
    <w:rsid w:val="00C2687D"/>
    <w:pP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11">
    <w:name w:val="xl111"/>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12">
    <w:name w:val="xl112"/>
    <w:basedOn w:val="Normal"/>
    <w:rsid w:val="00C2687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left"/>
      <w:textAlignment w:val="center"/>
    </w:pPr>
    <w:rPr>
      <w:rFonts w:ascii="Arial Narrow" w:hAnsi="Arial Narrow"/>
      <w:color w:val="000000"/>
      <w:sz w:val="18"/>
      <w:szCs w:val="18"/>
    </w:rPr>
  </w:style>
  <w:style w:type="paragraph" w:customStyle="1" w:styleId="xl113">
    <w:name w:val="xl113"/>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14">
    <w:name w:val="xl114"/>
    <w:basedOn w:val="Normal"/>
    <w:rsid w:val="00C2687D"/>
    <w:pPr>
      <w:pBdr>
        <w:top w:val="single" w:sz="8" w:space="0" w:color="auto"/>
        <w:left w:val="single" w:sz="8"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15">
    <w:name w:val="xl115"/>
    <w:basedOn w:val="Normal"/>
    <w:rsid w:val="00C2687D"/>
    <w:pPr>
      <w:pBdr>
        <w:left w:val="single" w:sz="8"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16">
    <w:name w:val="xl116"/>
    <w:basedOn w:val="Normal"/>
    <w:rsid w:val="00C2687D"/>
    <w:pPr>
      <w:pBdr>
        <w:top w:val="single" w:sz="8" w:space="0" w:color="auto"/>
        <w:bottom w:val="single" w:sz="8" w:space="0" w:color="auto"/>
      </w:pBdr>
      <w:shd w:val="clear" w:color="000000" w:fill="BFBFBF"/>
      <w:spacing w:before="100" w:beforeAutospacing="1" w:after="100" w:afterAutospacing="1"/>
      <w:jc w:val="center"/>
      <w:textAlignment w:val="center"/>
    </w:pPr>
    <w:rPr>
      <w:rFonts w:ascii="Arial Narrow" w:hAnsi="Arial Narrow"/>
      <w:b/>
      <w:bCs/>
      <w:sz w:val="18"/>
      <w:szCs w:val="18"/>
    </w:rPr>
  </w:style>
  <w:style w:type="paragraph" w:customStyle="1" w:styleId="xl117">
    <w:name w:val="xl117"/>
    <w:basedOn w:val="Normal"/>
    <w:rsid w:val="00C2687D"/>
    <w:pPr>
      <w:pBdr>
        <w:top w:val="single" w:sz="8" w:space="0" w:color="auto"/>
        <w:left w:val="single" w:sz="8" w:space="0" w:color="auto"/>
        <w:right w:val="single" w:sz="8" w:space="0" w:color="auto"/>
      </w:pBdr>
      <w:shd w:val="clear" w:color="000000" w:fill="95B3D7"/>
      <w:spacing w:before="100" w:beforeAutospacing="1" w:after="100" w:afterAutospacing="1"/>
      <w:jc w:val="center"/>
      <w:textAlignment w:val="center"/>
    </w:pPr>
    <w:rPr>
      <w:rFonts w:ascii="Arial Narrow" w:hAnsi="Arial Narrow"/>
      <w:b/>
      <w:bCs/>
      <w:color w:val="000000"/>
      <w:sz w:val="18"/>
      <w:szCs w:val="18"/>
    </w:rPr>
  </w:style>
  <w:style w:type="paragraph" w:customStyle="1" w:styleId="xl118">
    <w:name w:val="xl118"/>
    <w:basedOn w:val="Normal"/>
    <w:rsid w:val="00C2687D"/>
    <w:pPr>
      <w:pBdr>
        <w:left w:val="single" w:sz="8" w:space="0" w:color="auto"/>
        <w:right w:val="single" w:sz="8" w:space="0" w:color="auto"/>
      </w:pBdr>
      <w:shd w:val="clear" w:color="000000" w:fill="95B3D7"/>
      <w:spacing w:before="100" w:beforeAutospacing="1" w:after="100" w:afterAutospacing="1"/>
      <w:jc w:val="center"/>
      <w:textAlignment w:val="center"/>
    </w:pPr>
    <w:rPr>
      <w:rFonts w:ascii="Arial Narrow" w:hAnsi="Arial Narrow"/>
      <w:b/>
      <w:bCs/>
      <w:color w:val="000000"/>
      <w:sz w:val="18"/>
      <w:szCs w:val="18"/>
    </w:rPr>
  </w:style>
  <w:style w:type="paragraph" w:customStyle="1" w:styleId="xl119">
    <w:name w:val="xl119"/>
    <w:basedOn w:val="Normal"/>
    <w:rsid w:val="00C2687D"/>
    <w:pPr>
      <w:pBdr>
        <w:top w:val="single" w:sz="8" w:space="0" w:color="auto"/>
        <w:left w:val="single" w:sz="8" w:space="0" w:color="auto"/>
        <w:right w:val="single" w:sz="8"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20">
    <w:name w:val="xl120"/>
    <w:basedOn w:val="Normal"/>
    <w:rsid w:val="00C2687D"/>
    <w:pPr>
      <w:pBdr>
        <w:left w:val="single" w:sz="8" w:space="0" w:color="auto"/>
        <w:right w:val="single" w:sz="8"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21">
    <w:name w:val="xl121"/>
    <w:basedOn w:val="Normal"/>
    <w:rsid w:val="00C2687D"/>
    <w:pPr>
      <w:spacing w:before="100" w:beforeAutospacing="1" w:after="100" w:afterAutospacing="1"/>
      <w:jc w:val="center"/>
      <w:textAlignment w:val="center"/>
    </w:pPr>
    <w:rPr>
      <w:rFonts w:ascii="Arial Narrow" w:hAnsi="Arial Narrow"/>
      <w:b/>
      <w:bCs/>
      <w:sz w:val="18"/>
      <w:szCs w:val="18"/>
    </w:rPr>
  </w:style>
  <w:style w:type="paragraph" w:customStyle="1" w:styleId="xl122">
    <w:name w:val="xl122"/>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color w:val="000000"/>
      <w:sz w:val="18"/>
      <w:szCs w:val="18"/>
    </w:rPr>
  </w:style>
  <w:style w:type="paragraph" w:customStyle="1" w:styleId="xl123">
    <w:name w:val="xl123"/>
    <w:basedOn w:val="Normal"/>
    <w:rsid w:val="00C2687D"/>
    <w:pPr>
      <w:pBdr>
        <w:top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color w:val="000000"/>
      <w:sz w:val="18"/>
      <w:szCs w:val="18"/>
    </w:rPr>
  </w:style>
  <w:style w:type="paragraph" w:customStyle="1" w:styleId="xl124">
    <w:name w:val="xl124"/>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color w:val="000000"/>
      <w:sz w:val="18"/>
      <w:szCs w:val="18"/>
    </w:rPr>
  </w:style>
  <w:style w:type="paragraph" w:customStyle="1" w:styleId="xl125">
    <w:name w:val="xl125"/>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color w:val="000000"/>
      <w:sz w:val="18"/>
      <w:szCs w:val="18"/>
    </w:rPr>
  </w:style>
  <w:style w:type="paragraph" w:customStyle="1" w:styleId="xl126">
    <w:name w:val="xl126"/>
    <w:basedOn w:val="Normal"/>
    <w:rsid w:val="00C2687D"/>
    <w:pPr>
      <w:pBdr>
        <w:top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color w:val="000000"/>
      <w:sz w:val="18"/>
      <w:szCs w:val="18"/>
    </w:rPr>
  </w:style>
  <w:style w:type="paragraph" w:customStyle="1" w:styleId="xl127">
    <w:name w:val="xl127"/>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b/>
      <w:bCs/>
      <w:color w:val="000000"/>
      <w:sz w:val="18"/>
      <w:szCs w:val="18"/>
    </w:rPr>
  </w:style>
  <w:style w:type="paragraph" w:customStyle="1" w:styleId="xl128">
    <w:name w:val="xl128"/>
    <w:basedOn w:val="Normal"/>
    <w:rsid w:val="00C2687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Narrow" w:hAnsi="Arial Narrow"/>
      <w:sz w:val="18"/>
      <w:szCs w:val="18"/>
    </w:rPr>
  </w:style>
  <w:style w:type="paragraph" w:customStyle="1" w:styleId="xl129">
    <w:name w:val="xl129"/>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30">
    <w:name w:val="xl130"/>
    <w:basedOn w:val="Normal"/>
    <w:rsid w:val="00C2687D"/>
    <w:pPr>
      <w:pBdr>
        <w:top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31">
    <w:name w:val="xl131"/>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32">
    <w:name w:val="xl132"/>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33">
    <w:name w:val="xl133"/>
    <w:basedOn w:val="Normal"/>
    <w:rsid w:val="00C2687D"/>
    <w:pPr>
      <w:pBdr>
        <w:top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34">
    <w:name w:val="xl134"/>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35">
    <w:name w:val="xl135"/>
    <w:basedOn w:val="Normal"/>
    <w:rsid w:val="00C2687D"/>
    <w:pPr>
      <w:pBdr>
        <w:top w:val="single" w:sz="8" w:space="0" w:color="auto"/>
        <w:bottom w:val="single" w:sz="8" w:space="0" w:color="auto"/>
        <w:right w:val="single" w:sz="8" w:space="0" w:color="auto"/>
      </w:pBdr>
      <w:shd w:val="clear" w:color="000000" w:fill="BFBFBF"/>
      <w:spacing w:before="100" w:beforeAutospacing="1" w:after="100" w:afterAutospacing="1"/>
      <w:jc w:val="center"/>
      <w:textAlignment w:val="center"/>
    </w:pPr>
    <w:rPr>
      <w:rFonts w:ascii="Arial Narrow" w:hAnsi="Arial Narrow"/>
      <w:b/>
      <w:bCs/>
      <w:sz w:val="18"/>
      <w:szCs w:val="18"/>
    </w:rPr>
  </w:style>
  <w:style w:type="paragraph" w:customStyle="1" w:styleId="xl136">
    <w:name w:val="xl136"/>
    <w:basedOn w:val="Normal"/>
    <w:rsid w:val="00C2687D"/>
    <w:pPr>
      <w:pBdr>
        <w:top w:val="single" w:sz="8"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37">
    <w:name w:val="xl137"/>
    <w:basedOn w:val="Normal"/>
    <w:rsid w:val="00C2687D"/>
    <w:pPr>
      <w:pBdr>
        <w:top w:val="single" w:sz="8" w:space="0" w:color="auto"/>
        <w:right w:val="single" w:sz="8"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38">
    <w:name w:val="xl138"/>
    <w:basedOn w:val="Normal"/>
    <w:rsid w:val="00C2687D"/>
    <w:pPr>
      <w:pBdr>
        <w:left w:val="single" w:sz="8" w:space="0" w:color="auto"/>
        <w:bottom w:val="single" w:sz="4"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39">
    <w:name w:val="xl139"/>
    <w:basedOn w:val="Normal"/>
    <w:rsid w:val="00C2687D"/>
    <w:pPr>
      <w:pBdr>
        <w:bottom w:val="single" w:sz="4"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40">
    <w:name w:val="xl140"/>
    <w:basedOn w:val="Normal"/>
    <w:rsid w:val="00C2687D"/>
    <w:pPr>
      <w:pBdr>
        <w:bottom w:val="single" w:sz="4" w:space="0" w:color="auto"/>
        <w:right w:val="single" w:sz="8" w:space="0" w:color="auto"/>
      </w:pBdr>
      <w:shd w:val="clear" w:color="000000" w:fill="BFBFBF"/>
      <w:spacing w:before="100" w:beforeAutospacing="1" w:after="100" w:afterAutospacing="1"/>
      <w:jc w:val="center"/>
      <w:textAlignment w:val="center"/>
    </w:pPr>
    <w:rPr>
      <w:rFonts w:ascii="Arial Narrow" w:hAnsi="Arial Narrow"/>
      <w:b/>
      <w:bCs/>
      <w:color w:val="000000"/>
      <w:sz w:val="18"/>
      <w:szCs w:val="18"/>
    </w:rPr>
  </w:style>
  <w:style w:type="paragraph" w:customStyle="1" w:styleId="xl141">
    <w:name w:val="xl141"/>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42">
    <w:name w:val="xl142"/>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43">
    <w:name w:val="xl143"/>
    <w:basedOn w:val="Normal"/>
    <w:rsid w:val="00C2687D"/>
    <w:pPr>
      <w:pBdr>
        <w:top w:val="single" w:sz="4" w:space="0" w:color="auto"/>
        <w:bottom w:val="single" w:sz="4" w:space="0" w:color="auto"/>
        <w:right w:val="single" w:sz="8" w:space="0" w:color="auto"/>
      </w:pBdr>
      <w:shd w:val="clear" w:color="000000" w:fill="FFFFFF"/>
      <w:spacing w:before="100" w:beforeAutospacing="1" w:after="100" w:afterAutospacing="1"/>
      <w:jc w:val="left"/>
      <w:textAlignment w:val="center"/>
    </w:pPr>
    <w:rPr>
      <w:rFonts w:ascii="Arial Narrow" w:hAnsi="Arial Narrow"/>
      <w:color w:val="000000"/>
      <w:sz w:val="18"/>
      <w:szCs w:val="18"/>
    </w:rPr>
  </w:style>
  <w:style w:type="paragraph" w:customStyle="1" w:styleId="xl144">
    <w:name w:val="xl144"/>
    <w:basedOn w:val="Normal"/>
    <w:rsid w:val="00C2687D"/>
    <w:pPr>
      <w:pBdr>
        <w:top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45">
    <w:name w:val="xl145"/>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pPr>
    <w:rPr>
      <w:rFonts w:ascii="Arial Narrow" w:hAnsi="Arial Narrow"/>
      <w:sz w:val="18"/>
      <w:szCs w:val="18"/>
    </w:rPr>
  </w:style>
  <w:style w:type="paragraph" w:customStyle="1" w:styleId="xl146">
    <w:name w:val="xl146"/>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pPr>
    <w:rPr>
      <w:rFonts w:ascii="Arial Narrow" w:hAnsi="Arial Narrow"/>
      <w:sz w:val="18"/>
      <w:szCs w:val="18"/>
    </w:rPr>
  </w:style>
  <w:style w:type="paragraph" w:customStyle="1" w:styleId="xl147">
    <w:name w:val="xl147"/>
    <w:basedOn w:val="Normal"/>
    <w:rsid w:val="00C2687D"/>
    <w:pPr>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48">
    <w:name w:val="xl148"/>
    <w:basedOn w:val="Normal"/>
    <w:rsid w:val="00C2687D"/>
    <w:pPr>
      <w:pBdr>
        <w:top w:val="single" w:sz="4" w:space="0" w:color="auto"/>
        <w:bottom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49">
    <w:name w:val="xl149"/>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Arial Narrow" w:hAnsi="Arial Narrow"/>
      <w:b/>
      <w:bCs/>
      <w:sz w:val="18"/>
      <w:szCs w:val="18"/>
    </w:rPr>
  </w:style>
  <w:style w:type="paragraph" w:customStyle="1" w:styleId="xl150">
    <w:name w:val="xl150"/>
    <w:basedOn w:val="Normal"/>
    <w:rsid w:val="00C2687D"/>
    <w:pPr>
      <w:pBdr>
        <w:top w:val="single" w:sz="4" w:space="0" w:color="auto"/>
        <w:left w:val="single" w:sz="4" w:space="24" w:color="auto"/>
        <w:bottom w:val="single" w:sz="4" w:space="0" w:color="auto"/>
      </w:pBdr>
      <w:shd w:val="clear" w:color="000000" w:fill="FFFFFF"/>
      <w:spacing w:before="100" w:beforeAutospacing="1" w:after="100" w:afterAutospacing="1"/>
      <w:ind w:firstLineChars="400" w:firstLine="400"/>
      <w:jc w:val="left"/>
      <w:textAlignment w:val="center"/>
    </w:pPr>
    <w:rPr>
      <w:rFonts w:ascii="Arial Narrow" w:hAnsi="Arial Narrow"/>
      <w:sz w:val="18"/>
      <w:szCs w:val="18"/>
    </w:rPr>
  </w:style>
  <w:style w:type="paragraph" w:customStyle="1" w:styleId="xl151">
    <w:name w:val="xl151"/>
    <w:basedOn w:val="Normal"/>
    <w:rsid w:val="00C2687D"/>
    <w:pPr>
      <w:pBdr>
        <w:top w:val="single" w:sz="4" w:space="0" w:color="auto"/>
        <w:bottom w:val="single" w:sz="4" w:space="0" w:color="auto"/>
        <w:right w:val="single" w:sz="4" w:space="0" w:color="auto"/>
      </w:pBdr>
      <w:shd w:val="clear" w:color="000000" w:fill="FFFFFF"/>
      <w:spacing w:before="100" w:beforeAutospacing="1" w:after="100" w:afterAutospacing="1"/>
      <w:ind w:firstLineChars="400" w:firstLine="400"/>
      <w:jc w:val="left"/>
      <w:textAlignment w:val="center"/>
    </w:pPr>
    <w:rPr>
      <w:rFonts w:ascii="Arial Narrow" w:hAnsi="Arial Narrow"/>
      <w:sz w:val="18"/>
      <w:szCs w:val="18"/>
    </w:rPr>
  </w:style>
  <w:style w:type="paragraph" w:customStyle="1" w:styleId="xl152">
    <w:name w:val="xl152"/>
    <w:basedOn w:val="Normal"/>
    <w:rsid w:val="00C2687D"/>
    <w:pPr>
      <w:pBdr>
        <w:top w:val="single" w:sz="4" w:space="0" w:color="auto"/>
        <w:left w:val="single" w:sz="4" w:space="0" w:color="auto"/>
        <w:bottom w:val="single" w:sz="8"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53">
    <w:name w:val="xl153"/>
    <w:basedOn w:val="Normal"/>
    <w:rsid w:val="00C2687D"/>
    <w:pPr>
      <w:pBdr>
        <w:top w:val="single" w:sz="4" w:space="0" w:color="auto"/>
        <w:bottom w:val="single" w:sz="8"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54">
    <w:name w:val="xl154"/>
    <w:basedOn w:val="Normal"/>
    <w:rsid w:val="00C2687D"/>
    <w:pPr>
      <w:pBdr>
        <w:top w:val="single" w:sz="4" w:space="0" w:color="auto"/>
        <w:bottom w:val="single" w:sz="8" w:space="0" w:color="auto"/>
        <w:right w:val="single" w:sz="4" w:space="0" w:color="auto"/>
      </w:pBdr>
      <w:shd w:val="clear" w:color="000000" w:fill="FFFFFF"/>
      <w:spacing w:before="100" w:beforeAutospacing="1" w:after="100" w:afterAutospacing="1"/>
      <w:jc w:val="left"/>
      <w:textAlignment w:val="center"/>
    </w:pPr>
    <w:rPr>
      <w:rFonts w:ascii="Arial Narrow" w:hAnsi="Arial Narrow"/>
      <w:sz w:val="18"/>
      <w:szCs w:val="18"/>
    </w:rPr>
  </w:style>
  <w:style w:type="paragraph" w:customStyle="1" w:styleId="xl155">
    <w:name w:val="xl155"/>
    <w:basedOn w:val="Normal"/>
    <w:rsid w:val="00C2687D"/>
    <w:pPr>
      <w:pBdr>
        <w:top w:val="single" w:sz="4" w:space="0" w:color="auto"/>
        <w:bottom w:val="single" w:sz="4" w:space="0" w:color="auto"/>
      </w:pBdr>
      <w:shd w:val="clear" w:color="000000" w:fill="FFFFFF"/>
      <w:spacing w:before="100" w:beforeAutospacing="1" w:after="100" w:afterAutospacing="1"/>
      <w:jc w:val="left"/>
    </w:pPr>
    <w:rPr>
      <w:rFonts w:ascii="Arial Narrow" w:hAnsi="Arial Narrow"/>
      <w:sz w:val="18"/>
      <w:szCs w:val="18"/>
    </w:rPr>
  </w:style>
  <w:style w:type="character" w:styleId="EndnoteReference">
    <w:name w:val="endnote reference"/>
    <w:basedOn w:val="DefaultParagraphFont"/>
    <w:uiPriority w:val="99"/>
    <w:semiHidden/>
    <w:unhideWhenUsed/>
    <w:rsid w:val="00A5095E"/>
    <w:rPr>
      <w:vertAlign w:val="superscript"/>
    </w:rPr>
  </w:style>
  <w:style w:type="paragraph" w:customStyle="1" w:styleId="font7">
    <w:name w:val="font7"/>
    <w:basedOn w:val="Normal"/>
    <w:rsid w:val="00A5095E"/>
    <w:pPr>
      <w:spacing w:before="100" w:beforeAutospacing="1" w:after="100" w:afterAutospacing="1"/>
      <w:jc w:val="left"/>
    </w:pPr>
    <w:rPr>
      <w:rFonts w:ascii="Tahoma" w:hAnsi="Tahoma" w:cs="Tahoma"/>
      <w:color w:val="000000"/>
      <w:sz w:val="18"/>
      <w:szCs w:val="18"/>
    </w:rPr>
  </w:style>
  <w:style w:type="paragraph" w:customStyle="1" w:styleId="font8">
    <w:name w:val="font8"/>
    <w:basedOn w:val="Normal"/>
    <w:rsid w:val="00A5095E"/>
    <w:pPr>
      <w:spacing w:before="100" w:beforeAutospacing="1" w:after="100" w:afterAutospacing="1"/>
      <w:jc w:val="left"/>
    </w:pPr>
    <w:rPr>
      <w:rFonts w:ascii="Tahoma" w:hAnsi="Tahoma" w:cs="Tahoma"/>
      <w:b/>
      <w:bCs/>
      <w:color w:val="000000"/>
      <w:sz w:val="18"/>
      <w:szCs w:val="18"/>
    </w:rPr>
  </w:style>
  <w:style w:type="paragraph" w:styleId="Revision">
    <w:name w:val="Revision"/>
    <w:hidden/>
    <w:uiPriority w:val="99"/>
    <w:semiHidden/>
    <w:rsid w:val="00A5095E"/>
    <w:rPr>
      <w:rFonts w:ascii="Arial" w:hAnsi="Arial"/>
      <w:sz w:val="22"/>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827">
      <w:bodyDiv w:val="1"/>
      <w:marLeft w:val="0"/>
      <w:marRight w:val="0"/>
      <w:marTop w:val="0"/>
      <w:marBottom w:val="0"/>
      <w:divBdr>
        <w:top w:val="none" w:sz="0" w:space="0" w:color="auto"/>
        <w:left w:val="none" w:sz="0" w:space="0" w:color="auto"/>
        <w:bottom w:val="none" w:sz="0" w:space="0" w:color="auto"/>
        <w:right w:val="none" w:sz="0" w:space="0" w:color="auto"/>
      </w:divBdr>
    </w:div>
    <w:div w:id="60907778">
      <w:bodyDiv w:val="1"/>
      <w:marLeft w:val="0"/>
      <w:marRight w:val="0"/>
      <w:marTop w:val="0"/>
      <w:marBottom w:val="0"/>
      <w:divBdr>
        <w:top w:val="none" w:sz="0" w:space="0" w:color="auto"/>
        <w:left w:val="none" w:sz="0" w:space="0" w:color="auto"/>
        <w:bottom w:val="none" w:sz="0" w:space="0" w:color="auto"/>
        <w:right w:val="none" w:sz="0" w:space="0" w:color="auto"/>
      </w:divBdr>
    </w:div>
    <w:div w:id="122892600">
      <w:bodyDiv w:val="1"/>
      <w:marLeft w:val="0"/>
      <w:marRight w:val="0"/>
      <w:marTop w:val="0"/>
      <w:marBottom w:val="0"/>
      <w:divBdr>
        <w:top w:val="none" w:sz="0" w:space="0" w:color="auto"/>
        <w:left w:val="none" w:sz="0" w:space="0" w:color="auto"/>
        <w:bottom w:val="none" w:sz="0" w:space="0" w:color="auto"/>
        <w:right w:val="none" w:sz="0" w:space="0" w:color="auto"/>
      </w:divBdr>
    </w:div>
    <w:div w:id="159854955">
      <w:bodyDiv w:val="1"/>
      <w:marLeft w:val="0"/>
      <w:marRight w:val="0"/>
      <w:marTop w:val="0"/>
      <w:marBottom w:val="0"/>
      <w:divBdr>
        <w:top w:val="none" w:sz="0" w:space="0" w:color="auto"/>
        <w:left w:val="none" w:sz="0" w:space="0" w:color="auto"/>
        <w:bottom w:val="none" w:sz="0" w:space="0" w:color="auto"/>
        <w:right w:val="none" w:sz="0" w:space="0" w:color="auto"/>
      </w:divBdr>
    </w:div>
    <w:div w:id="629239197">
      <w:bodyDiv w:val="1"/>
      <w:marLeft w:val="0"/>
      <w:marRight w:val="0"/>
      <w:marTop w:val="0"/>
      <w:marBottom w:val="0"/>
      <w:divBdr>
        <w:top w:val="none" w:sz="0" w:space="0" w:color="auto"/>
        <w:left w:val="none" w:sz="0" w:space="0" w:color="auto"/>
        <w:bottom w:val="none" w:sz="0" w:space="0" w:color="auto"/>
        <w:right w:val="none" w:sz="0" w:space="0" w:color="auto"/>
      </w:divBdr>
    </w:div>
    <w:div w:id="629285170">
      <w:bodyDiv w:val="1"/>
      <w:marLeft w:val="0"/>
      <w:marRight w:val="0"/>
      <w:marTop w:val="0"/>
      <w:marBottom w:val="0"/>
      <w:divBdr>
        <w:top w:val="none" w:sz="0" w:space="0" w:color="auto"/>
        <w:left w:val="none" w:sz="0" w:space="0" w:color="auto"/>
        <w:bottom w:val="none" w:sz="0" w:space="0" w:color="auto"/>
        <w:right w:val="none" w:sz="0" w:space="0" w:color="auto"/>
      </w:divBdr>
    </w:div>
    <w:div w:id="897321963">
      <w:bodyDiv w:val="1"/>
      <w:marLeft w:val="0"/>
      <w:marRight w:val="0"/>
      <w:marTop w:val="0"/>
      <w:marBottom w:val="0"/>
      <w:divBdr>
        <w:top w:val="none" w:sz="0" w:space="0" w:color="auto"/>
        <w:left w:val="none" w:sz="0" w:space="0" w:color="auto"/>
        <w:bottom w:val="none" w:sz="0" w:space="0" w:color="auto"/>
        <w:right w:val="none" w:sz="0" w:space="0" w:color="auto"/>
      </w:divBdr>
    </w:div>
    <w:div w:id="1067145571">
      <w:bodyDiv w:val="1"/>
      <w:marLeft w:val="0"/>
      <w:marRight w:val="0"/>
      <w:marTop w:val="0"/>
      <w:marBottom w:val="0"/>
      <w:divBdr>
        <w:top w:val="none" w:sz="0" w:space="0" w:color="auto"/>
        <w:left w:val="none" w:sz="0" w:space="0" w:color="auto"/>
        <w:bottom w:val="none" w:sz="0" w:space="0" w:color="auto"/>
        <w:right w:val="none" w:sz="0" w:space="0" w:color="auto"/>
      </w:divBdr>
    </w:div>
    <w:div w:id="125732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sunat.gob.pe/cl-ti-itcronobligme/fvS01Alias"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emf"/><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D98505F981744AB8B17C1A0B4335D2" ma:contentTypeVersion="2" ma:contentTypeDescription="Crear nuevo documento." ma:contentTypeScope="" ma:versionID="e10083191b2a2a762c10dd568494612e">
  <xsd:schema xmlns:xsd="http://www.w3.org/2001/XMLSchema" xmlns:xs="http://www.w3.org/2001/XMLSchema" xmlns:p="http://schemas.microsoft.com/office/2006/metadata/properties" xmlns:ns2="c7b9fe96-ab5a-4d80-9275-6039999dfc2a" targetNamespace="http://schemas.microsoft.com/office/2006/metadata/properties" ma:root="true" ma:fieldsID="b43d14a59e752a6eaea12c0699b2049d" ns2:_="">
    <xsd:import namespace="c7b9fe96-ab5a-4d80-9275-6039999dfc2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9fe96-ab5a-4d80-9275-6039999df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01AB0-F0BF-4B9C-9F0E-D123FEDAD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9fe96-ab5a-4d80-9275-6039999df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A38B66-F0C4-44F3-BCC0-6DE9D41B6827}">
  <ds:schemaRefs>
    <ds:schemaRef ds:uri="http://schemas.microsoft.com/office/2006/metadata/longProperties"/>
  </ds:schemaRefs>
</ds:datastoreItem>
</file>

<file path=customXml/itemProps3.xml><?xml version="1.0" encoding="utf-8"?>
<ds:datastoreItem xmlns:ds="http://schemas.openxmlformats.org/officeDocument/2006/customXml" ds:itemID="{F531706C-2AD8-449B-B603-DC4FC0A45C7D}">
  <ds:schemaRefs>
    <ds:schemaRef ds:uri="http://schemas.microsoft.com/sharepoint/v3/contenttype/forms"/>
  </ds:schemaRefs>
</ds:datastoreItem>
</file>

<file path=customXml/itemProps4.xml><?xml version="1.0" encoding="utf-8"?>
<ds:datastoreItem xmlns:ds="http://schemas.openxmlformats.org/officeDocument/2006/customXml" ds:itemID="{84008F54-4E76-474B-9B28-0C6A11B998FF}">
  <ds:schemaRefs>
    <ds:schemaRef ds:uri="http://schemas.microsoft.com/office/2006/metadata/properties"/>
  </ds:schemaRefs>
</ds:datastoreItem>
</file>

<file path=customXml/itemProps5.xml><?xml version="1.0" encoding="utf-8"?>
<ds:datastoreItem xmlns:ds="http://schemas.openxmlformats.org/officeDocument/2006/customXml" ds:itemID="{C6BF149C-4DF1-4673-B5FD-B71CDAEF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54</Pages>
  <Words>12056</Words>
  <Characters>68724</Characters>
  <Application>Microsoft Office Word</Application>
  <DocSecurity>0</DocSecurity>
  <Lines>572</Lines>
  <Paragraphs>161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F2 - Informe de Definición MDSI v2.1</vt:lpstr>
      <vt:lpstr>F2 - Informe de Definición MDSI v2.1</vt:lpstr>
    </vt:vector>
  </TitlesOfParts>
  <Company>SUNAT</Company>
  <LinksUpToDate>false</LinksUpToDate>
  <CharactersWithSpaces>80619</CharactersWithSpaces>
  <SharedDoc>false</SharedDoc>
  <HLinks>
    <vt:vector size="156" baseType="variant">
      <vt:variant>
        <vt:i4>1310770</vt:i4>
      </vt:variant>
      <vt:variant>
        <vt:i4>155</vt:i4>
      </vt:variant>
      <vt:variant>
        <vt:i4>0</vt:i4>
      </vt:variant>
      <vt:variant>
        <vt:i4>5</vt:i4>
      </vt:variant>
      <vt:variant>
        <vt:lpwstr/>
      </vt:variant>
      <vt:variant>
        <vt:lpwstr>_Toc414005271</vt:lpwstr>
      </vt:variant>
      <vt:variant>
        <vt:i4>1310770</vt:i4>
      </vt:variant>
      <vt:variant>
        <vt:i4>149</vt:i4>
      </vt:variant>
      <vt:variant>
        <vt:i4>0</vt:i4>
      </vt:variant>
      <vt:variant>
        <vt:i4>5</vt:i4>
      </vt:variant>
      <vt:variant>
        <vt:lpwstr/>
      </vt:variant>
      <vt:variant>
        <vt:lpwstr>_Toc414005270</vt:lpwstr>
      </vt:variant>
      <vt:variant>
        <vt:i4>1376306</vt:i4>
      </vt:variant>
      <vt:variant>
        <vt:i4>143</vt:i4>
      </vt:variant>
      <vt:variant>
        <vt:i4>0</vt:i4>
      </vt:variant>
      <vt:variant>
        <vt:i4>5</vt:i4>
      </vt:variant>
      <vt:variant>
        <vt:lpwstr/>
      </vt:variant>
      <vt:variant>
        <vt:lpwstr>_Toc414005269</vt:lpwstr>
      </vt:variant>
      <vt:variant>
        <vt:i4>1376306</vt:i4>
      </vt:variant>
      <vt:variant>
        <vt:i4>137</vt:i4>
      </vt:variant>
      <vt:variant>
        <vt:i4>0</vt:i4>
      </vt:variant>
      <vt:variant>
        <vt:i4>5</vt:i4>
      </vt:variant>
      <vt:variant>
        <vt:lpwstr/>
      </vt:variant>
      <vt:variant>
        <vt:lpwstr>_Toc414005268</vt:lpwstr>
      </vt:variant>
      <vt:variant>
        <vt:i4>1376306</vt:i4>
      </vt:variant>
      <vt:variant>
        <vt:i4>131</vt:i4>
      </vt:variant>
      <vt:variant>
        <vt:i4>0</vt:i4>
      </vt:variant>
      <vt:variant>
        <vt:i4>5</vt:i4>
      </vt:variant>
      <vt:variant>
        <vt:lpwstr/>
      </vt:variant>
      <vt:variant>
        <vt:lpwstr>_Toc414005267</vt:lpwstr>
      </vt:variant>
      <vt:variant>
        <vt:i4>1376306</vt:i4>
      </vt:variant>
      <vt:variant>
        <vt:i4>125</vt:i4>
      </vt:variant>
      <vt:variant>
        <vt:i4>0</vt:i4>
      </vt:variant>
      <vt:variant>
        <vt:i4>5</vt:i4>
      </vt:variant>
      <vt:variant>
        <vt:lpwstr/>
      </vt:variant>
      <vt:variant>
        <vt:lpwstr>_Toc414005266</vt:lpwstr>
      </vt:variant>
      <vt:variant>
        <vt:i4>1376306</vt:i4>
      </vt:variant>
      <vt:variant>
        <vt:i4>119</vt:i4>
      </vt:variant>
      <vt:variant>
        <vt:i4>0</vt:i4>
      </vt:variant>
      <vt:variant>
        <vt:i4>5</vt:i4>
      </vt:variant>
      <vt:variant>
        <vt:lpwstr/>
      </vt:variant>
      <vt:variant>
        <vt:lpwstr>_Toc414005265</vt:lpwstr>
      </vt:variant>
      <vt:variant>
        <vt:i4>1376306</vt:i4>
      </vt:variant>
      <vt:variant>
        <vt:i4>113</vt:i4>
      </vt:variant>
      <vt:variant>
        <vt:i4>0</vt:i4>
      </vt:variant>
      <vt:variant>
        <vt:i4>5</vt:i4>
      </vt:variant>
      <vt:variant>
        <vt:lpwstr/>
      </vt:variant>
      <vt:variant>
        <vt:lpwstr>_Toc414005264</vt:lpwstr>
      </vt:variant>
      <vt:variant>
        <vt:i4>1376306</vt:i4>
      </vt:variant>
      <vt:variant>
        <vt:i4>107</vt:i4>
      </vt:variant>
      <vt:variant>
        <vt:i4>0</vt:i4>
      </vt:variant>
      <vt:variant>
        <vt:i4>5</vt:i4>
      </vt:variant>
      <vt:variant>
        <vt:lpwstr/>
      </vt:variant>
      <vt:variant>
        <vt:lpwstr>_Toc414005263</vt:lpwstr>
      </vt:variant>
      <vt:variant>
        <vt:i4>1376306</vt:i4>
      </vt:variant>
      <vt:variant>
        <vt:i4>101</vt:i4>
      </vt:variant>
      <vt:variant>
        <vt:i4>0</vt:i4>
      </vt:variant>
      <vt:variant>
        <vt:i4>5</vt:i4>
      </vt:variant>
      <vt:variant>
        <vt:lpwstr/>
      </vt:variant>
      <vt:variant>
        <vt:lpwstr>_Toc414005262</vt:lpwstr>
      </vt:variant>
      <vt:variant>
        <vt:i4>1376306</vt:i4>
      </vt:variant>
      <vt:variant>
        <vt:i4>95</vt:i4>
      </vt:variant>
      <vt:variant>
        <vt:i4>0</vt:i4>
      </vt:variant>
      <vt:variant>
        <vt:i4>5</vt:i4>
      </vt:variant>
      <vt:variant>
        <vt:lpwstr/>
      </vt:variant>
      <vt:variant>
        <vt:lpwstr>_Toc414005261</vt:lpwstr>
      </vt:variant>
      <vt:variant>
        <vt:i4>1376306</vt:i4>
      </vt:variant>
      <vt:variant>
        <vt:i4>89</vt:i4>
      </vt:variant>
      <vt:variant>
        <vt:i4>0</vt:i4>
      </vt:variant>
      <vt:variant>
        <vt:i4>5</vt:i4>
      </vt:variant>
      <vt:variant>
        <vt:lpwstr/>
      </vt:variant>
      <vt:variant>
        <vt:lpwstr>_Toc414005260</vt:lpwstr>
      </vt:variant>
      <vt:variant>
        <vt:i4>1441842</vt:i4>
      </vt:variant>
      <vt:variant>
        <vt:i4>83</vt:i4>
      </vt:variant>
      <vt:variant>
        <vt:i4>0</vt:i4>
      </vt:variant>
      <vt:variant>
        <vt:i4>5</vt:i4>
      </vt:variant>
      <vt:variant>
        <vt:lpwstr/>
      </vt:variant>
      <vt:variant>
        <vt:lpwstr>_Toc414005259</vt:lpwstr>
      </vt:variant>
      <vt:variant>
        <vt:i4>1441842</vt:i4>
      </vt:variant>
      <vt:variant>
        <vt:i4>77</vt:i4>
      </vt:variant>
      <vt:variant>
        <vt:i4>0</vt:i4>
      </vt:variant>
      <vt:variant>
        <vt:i4>5</vt:i4>
      </vt:variant>
      <vt:variant>
        <vt:lpwstr/>
      </vt:variant>
      <vt:variant>
        <vt:lpwstr>_Toc414005258</vt:lpwstr>
      </vt:variant>
      <vt:variant>
        <vt:i4>1441842</vt:i4>
      </vt:variant>
      <vt:variant>
        <vt:i4>71</vt:i4>
      </vt:variant>
      <vt:variant>
        <vt:i4>0</vt:i4>
      </vt:variant>
      <vt:variant>
        <vt:i4>5</vt:i4>
      </vt:variant>
      <vt:variant>
        <vt:lpwstr/>
      </vt:variant>
      <vt:variant>
        <vt:lpwstr>_Toc414005257</vt:lpwstr>
      </vt:variant>
      <vt:variant>
        <vt:i4>1441842</vt:i4>
      </vt:variant>
      <vt:variant>
        <vt:i4>65</vt:i4>
      </vt:variant>
      <vt:variant>
        <vt:i4>0</vt:i4>
      </vt:variant>
      <vt:variant>
        <vt:i4>5</vt:i4>
      </vt:variant>
      <vt:variant>
        <vt:lpwstr/>
      </vt:variant>
      <vt:variant>
        <vt:lpwstr>_Toc414005256</vt:lpwstr>
      </vt:variant>
      <vt:variant>
        <vt:i4>1441842</vt:i4>
      </vt:variant>
      <vt:variant>
        <vt:i4>59</vt:i4>
      </vt:variant>
      <vt:variant>
        <vt:i4>0</vt:i4>
      </vt:variant>
      <vt:variant>
        <vt:i4>5</vt:i4>
      </vt:variant>
      <vt:variant>
        <vt:lpwstr/>
      </vt:variant>
      <vt:variant>
        <vt:lpwstr>_Toc414005255</vt:lpwstr>
      </vt:variant>
      <vt:variant>
        <vt:i4>1441842</vt:i4>
      </vt:variant>
      <vt:variant>
        <vt:i4>53</vt:i4>
      </vt:variant>
      <vt:variant>
        <vt:i4>0</vt:i4>
      </vt:variant>
      <vt:variant>
        <vt:i4>5</vt:i4>
      </vt:variant>
      <vt:variant>
        <vt:lpwstr/>
      </vt:variant>
      <vt:variant>
        <vt:lpwstr>_Toc414005254</vt:lpwstr>
      </vt:variant>
      <vt:variant>
        <vt:i4>1441842</vt:i4>
      </vt:variant>
      <vt:variant>
        <vt:i4>47</vt:i4>
      </vt:variant>
      <vt:variant>
        <vt:i4>0</vt:i4>
      </vt:variant>
      <vt:variant>
        <vt:i4>5</vt:i4>
      </vt:variant>
      <vt:variant>
        <vt:lpwstr/>
      </vt:variant>
      <vt:variant>
        <vt:lpwstr>_Toc414005253</vt:lpwstr>
      </vt:variant>
      <vt:variant>
        <vt:i4>1441842</vt:i4>
      </vt:variant>
      <vt:variant>
        <vt:i4>41</vt:i4>
      </vt:variant>
      <vt:variant>
        <vt:i4>0</vt:i4>
      </vt:variant>
      <vt:variant>
        <vt:i4>5</vt:i4>
      </vt:variant>
      <vt:variant>
        <vt:lpwstr/>
      </vt:variant>
      <vt:variant>
        <vt:lpwstr>_Toc414005252</vt:lpwstr>
      </vt:variant>
      <vt:variant>
        <vt:i4>1441842</vt:i4>
      </vt:variant>
      <vt:variant>
        <vt:i4>35</vt:i4>
      </vt:variant>
      <vt:variant>
        <vt:i4>0</vt:i4>
      </vt:variant>
      <vt:variant>
        <vt:i4>5</vt:i4>
      </vt:variant>
      <vt:variant>
        <vt:lpwstr/>
      </vt:variant>
      <vt:variant>
        <vt:lpwstr>_Toc414005251</vt:lpwstr>
      </vt:variant>
      <vt:variant>
        <vt:i4>1441842</vt:i4>
      </vt:variant>
      <vt:variant>
        <vt:i4>29</vt:i4>
      </vt:variant>
      <vt:variant>
        <vt:i4>0</vt:i4>
      </vt:variant>
      <vt:variant>
        <vt:i4>5</vt:i4>
      </vt:variant>
      <vt:variant>
        <vt:lpwstr/>
      </vt:variant>
      <vt:variant>
        <vt:lpwstr>_Toc414005250</vt:lpwstr>
      </vt:variant>
      <vt:variant>
        <vt:i4>1507378</vt:i4>
      </vt:variant>
      <vt:variant>
        <vt:i4>23</vt:i4>
      </vt:variant>
      <vt:variant>
        <vt:i4>0</vt:i4>
      </vt:variant>
      <vt:variant>
        <vt:i4>5</vt:i4>
      </vt:variant>
      <vt:variant>
        <vt:lpwstr/>
      </vt:variant>
      <vt:variant>
        <vt:lpwstr>_Toc414005249</vt:lpwstr>
      </vt:variant>
      <vt:variant>
        <vt:i4>1507378</vt:i4>
      </vt:variant>
      <vt:variant>
        <vt:i4>17</vt:i4>
      </vt:variant>
      <vt:variant>
        <vt:i4>0</vt:i4>
      </vt:variant>
      <vt:variant>
        <vt:i4>5</vt:i4>
      </vt:variant>
      <vt:variant>
        <vt:lpwstr/>
      </vt:variant>
      <vt:variant>
        <vt:lpwstr>_Toc414005248</vt:lpwstr>
      </vt:variant>
      <vt:variant>
        <vt:i4>1507378</vt:i4>
      </vt:variant>
      <vt:variant>
        <vt:i4>11</vt:i4>
      </vt:variant>
      <vt:variant>
        <vt:i4>0</vt:i4>
      </vt:variant>
      <vt:variant>
        <vt:i4>5</vt:i4>
      </vt:variant>
      <vt:variant>
        <vt:lpwstr/>
      </vt:variant>
      <vt:variant>
        <vt:lpwstr>_Toc414005247</vt:lpwstr>
      </vt:variant>
      <vt:variant>
        <vt:i4>1507378</vt:i4>
      </vt:variant>
      <vt:variant>
        <vt:i4>5</vt:i4>
      </vt:variant>
      <vt:variant>
        <vt:i4>0</vt:i4>
      </vt:variant>
      <vt:variant>
        <vt:i4>5</vt:i4>
      </vt:variant>
      <vt:variant>
        <vt:lpwstr/>
      </vt:variant>
      <vt:variant>
        <vt:lpwstr>_Toc414005246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F2 - Informe de Definición MDSI v2.1</dc:title>
  <dc:creator>SUNAT</dc:creator>
  <cp:lastModifiedBy>SWF009</cp:lastModifiedBy>
  <cp:revision>119</cp:revision>
  <cp:lastPrinted>2017-02-10T22:01:00Z</cp:lastPrinted>
  <dcterms:created xsi:type="dcterms:W3CDTF">2019-09-16T23:30:00Z</dcterms:created>
  <dcterms:modified xsi:type="dcterms:W3CDTF">2019-09-19T19:39:00Z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Mendieta Manco Victor Eduardo</vt:lpwstr>
  </property>
  <property fmtid="{D5CDD505-2E9C-101B-9397-08002B2CF9AE}" pid="3" name="display_urn:schemas-microsoft-com:office:office#Author">
    <vt:lpwstr>Mendieta Manco Victor Eduardo</vt:lpwstr>
  </property>
  <property fmtid="{D5CDD505-2E9C-101B-9397-08002B2CF9AE}" pid="4" name="ContentTypeId">
    <vt:lpwstr>0x01010038D98505F981744AB8B17C1A0B4335D2</vt:lpwstr>
  </property>
</Properties>
</file>